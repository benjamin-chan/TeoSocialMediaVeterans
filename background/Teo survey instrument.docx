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8DCA59" w14:textId="23FFBA33" w:rsidR="004A49AE" w:rsidRPr="00277B24" w:rsidRDefault="0099475F" w:rsidP="005E79B3">
      <w:pPr>
        <w:jc w:val="center"/>
        <w:rPr>
          <w:rFonts w:asciiTheme="majorHAnsi" w:hAnsiTheme="majorHAnsi" w:cs="Arial"/>
          <w:b/>
          <w:sz w:val="28"/>
          <w:szCs w:val="28"/>
        </w:rPr>
      </w:pPr>
      <w:r>
        <w:rPr>
          <w:rFonts w:asciiTheme="majorHAnsi" w:hAnsiTheme="majorHAnsi" w:cs="Arial"/>
          <w:b/>
          <w:sz w:val="28"/>
          <w:szCs w:val="28"/>
        </w:rPr>
        <w:t>REDCap</w:t>
      </w:r>
      <w:r w:rsidR="00DB54AE">
        <w:rPr>
          <w:rFonts w:asciiTheme="majorHAnsi" w:hAnsiTheme="majorHAnsi" w:cs="Arial"/>
          <w:b/>
          <w:sz w:val="28"/>
          <w:szCs w:val="28"/>
        </w:rPr>
        <w:t xml:space="preserve"> Survey</w:t>
      </w:r>
      <w:r w:rsidR="006B1C04">
        <w:rPr>
          <w:rFonts w:asciiTheme="majorHAnsi" w:hAnsiTheme="majorHAnsi" w:cs="Arial"/>
          <w:b/>
          <w:sz w:val="28"/>
          <w:szCs w:val="28"/>
        </w:rPr>
        <w:t>,</w:t>
      </w:r>
      <w:r w:rsidR="00F213A3">
        <w:rPr>
          <w:rFonts w:asciiTheme="majorHAnsi" w:hAnsiTheme="majorHAnsi" w:cs="Arial"/>
          <w:b/>
          <w:sz w:val="28"/>
          <w:szCs w:val="28"/>
        </w:rPr>
        <w:t xml:space="preserve"> V</w:t>
      </w:r>
      <w:r w:rsidR="002F3407">
        <w:rPr>
          <w:rFonts w:asciiTheme="majorHAnsi" w:hAnsiTheme="majorHAnsi" w:cs="Arial"/>
          <w:b/>
          <w:sz w:val="28"/>
          <w:szCs w:val="28"/>
        </w:rPr>
        <w:t>5.0</w:t>
      </w:r>
    </w:p>
    <w:sdt>
      <w:sdtPr>
        <w:rPr>
          <w:rFonts w:asciiTheme="minorHAnsi" w:eastAsiaTheme="minorHAnsi" w:hAnsiTheme="minorHAnsi" w:cstheme="minorBidi"/>
          <w:b w:val="0"/>
          <w:bCs w:val="0"/>
          <w:color w:val="auto"/>
          <w:sz w:val="22"/>
          <w:szCs w:val="22"/>
          <w:lang w:eastAsia="en-US"/>
        </w:rPr>
        <w:id w:val="1077558618"/>
        <w:docPartObj>
          <w:docPartGallery w:val="Table of Contents"/>
          <w:docPartUnique/>
        </w:docPartObj>
      </w:sdtPr>
      <w:sdtEndPr>
        <w:rPr>
          <w:rFonts w:ascii="Times New Roman" w:eastAsia="MS Mincho" w:hAnsi="Times New Roman" w:cs="Times New Roman"/>
          <w:noProof/>
          <w:sz w:val="24"/>
          <w:szCs w:val="24"/>
        </w:rPr>
      </w:sdtEndPr>
      <w:sdtContent>
        <w:p w14:paraId="6E987FE3" w14:textId="77777777" w:rsidR="00277B24" w:rsidRDefault="00277B24" w:rsidP="00F9209E">
          <w:pPr>
            <w:pStyle w:val="TOCHeading"/>
          </w:pPr>
          <w:r>
            <w:t>Survey Sections</w:t>
          </w:r>
        </w:p>
        <w:p w14:paraId="6B6F1336" w14:textId="77777777" w:rsidR="00944D00" w:rsidRDefault="00D50AF2">
          <w:pPr>
            <w:pStyle w:val="TOC1"/>
            <w:tabs>
              <w:tab w:val="left" w:pos="480"/>
              <w:tab w:val="right" w:leader="dot" w:pos="10070"/>
            </w:tabs>
            <w:rPr>
              <w:rFonts w:eastAsiaTheme="minorEastAsia"/>
              <w:noProof/>
              <w:sz w:val="24"/>
              <w:szCs w:val="24"/>
            </w:rPr>
          </w:pPr>
          <w:r>
            <w:fldChar w:fldCharType="begin"/>
          </w:r>
          <w:r w:rsidR="00277B24">
            <w:instrText xml:space="preserve"> TOC \o "1-3" \h \z \u </w:instrText>
          </w:r>
          <w:r>
            <w:fldChar w:fldCharType="separate"/>
          </w:r>
          <w:hyperlink w:anchor="_Toc465773163" w:history="1">
            <w:r w:rsidR="00944D00" w:rsidRPr="00205398">
              <w:rPr>
                <w:rStyle w:val="Hyperlink"/>
                <w:noProof/>
              </w:rPr>
              <w:t>1.</w:t>
            </w:r>
            <w:r w:rsidR="00944D00">
              <w:rPr>
                <w:rFonts w:eastAsiaTheme="minorEastAsia"/>
                <w:noProof/>
                <w:sz w:val="24"/>
                <w:szCs w:val="24"/>
              </w:rPr>
              <w:tab/>
            </w:r>
            <w:r w:rsidR="00944D00" w:rsidRPr="00205398">
              <w:rPr>
                <w:rStyle w:val="Hyperlink"/>
                <w:noProof/>
              </w:rPr>
              <w:t>Consent</w:t>
            </w:r>
            <w:r w:rsidR="00944D00">
              <w:rPr>
                <w:noProof/>
                <w:webHidden/>
              </w:rPr>
              <w:tab/>
            </w:r>
            <w:r>
              <w:rPr>
                <w:noProof/>
                <w:webHidden/>
              </w:rPr>
              <w:fldChar w:fldCharType="begin"/>
            </w:r>
            <w:r w:rsidR="00944D00">
              <w:rPr>
                <w:noProof/>
                <w:webHidden/>
              </w:rPr>
              <w:instrText xml:space="preserve"> PAGEREF _Toc465773163 \h </w:instrText>
            </w:r>
            <w:r>
              <w:rPr>
                <w:noProof/>
                <w:webHidden/>
              </w:rPr>
            </w:r>
            <w:r>
              <w:rPr>
                <w:noProof/>
                <w:webHidden/>
              </w:rPr>
              <w:fldChar w:fldCharType="separate"/>
            </w:r>
            <w:r w:rsidR="001731FF">
              <w:rPr>
                <w:noProof/>
                <w:webHidden/>
              </w:rPr>
              <w:t>1</w:t>
            </w:r>
            <w:r>
              <w:rPr>
                <w:noProof/>
                <w:webHidden/>
              </w:rPr>
              <w:fldChar w:fldCharType="end"/>
            </w:r>
          </w:hyperlink>
        </w:p>
        <w:p w14:paraId="1F40E040" w14:textId="77777777" w:rsidR="00944D00" w:rsidRDefault="00390F6D">
          <w:pPr>
            <w:pStyle w:val="TOC1"/>
            <w:tabs>
              <w:tab w:val="left" w:pos="480"/>
              <w:tab w:val="right" w:leader="dot" w:pos="10070"/>
            </w:tabs>
            <w:rPr>
              <w:rFonts w:eastAsiaTheme="minorEastAsia"/>
              <w:noProof/>
              <w:sz w:val="24"/>
              <w:szCs w:val="24"/>
            </w:rPr>
          </w:pPr>
          <w:hyperlink w:anchor="_Toc465773164" w:history="1">
            <w:r w:rsidR="00944D00" w:rsidRPr="00205398">
              <w:rPr>
                <w:rStyle w:val="Hyperlink"/>
                <w:noProof/>
              </w:rPr>
              <w:t>2.</w:t>
            </w:r>
            <w:r w:rsidR="00944D00">
              <w:rPr>
                <w:rFonts w:eastAsiaTheme="minorEastAsia"/>
                <w:noProof/>
                <w:sz w:val="24"/>
                <w:szCs w:val="24"/>
              </w:rPr>
              <w:tab/>
            </w:r>
            <w:r w:rsidR="00944D00" w:rsidRPr="00205398">
              <w:rPr>
                <w:rStyle w:val="Hyperlink"/>
                <w:noProof/>
              </w:rPr>
              <w:t>General Background</w:t>
            </w:r>
            <w:r w:rsidR="00944D00">
              <w:rPr>
                <w:noProof/>
                <w:webHidden/>
              </w:rPr>
              <w:tab/>
            </w:r>
            <w:r w:rsidR="00D50AF2">
              <w:rPr>
                <w:noProof/>
                <w:webHidden/>
              </w:rPr>
              <w:fldChar w:fldCharType="begin"/>
            </w:r>
            <w:r w:rsidR="00944D00">
              <w:rPr>
                <w:noProof/>
                <w:webHidden/>
              </w:rPr>
              <w:instrText xml:space="preserve"> PAGEREF _Toc465773164 \h </w:instrText>
            </w:r>
            <w:r w:rsidR="00D50AF2">
              <w:rPr>
                <w:noProof/>
                <w:webHidden/>
              </w:rPr>
            </w:r>
            <w:r w:rsidR="00D50AF2">
              <w:rPr>
                <w:noProof/>
                <w:webHidden/>
              </w:rPr>
              <w:fldChar w:fldCharType="separate"/>
            </w:r>
            <w:r w:rsidR="001731FF">
              <w:rPr>
                <w:noProof/>
                <w:webHidden/>
              </w:rPr>
              <w:t>2</w:t>
            </w:r>
            <w:r w:rsidR="00D50AF2">
              <w:rPr>
                <w:noProof/>
                <w:webHidden/>
              </w:rPr>
              <w:fldChar w:fldCharType="end"/>
            </w:r>
          </w:hyperlink>
        </w:p>
        <w:p w14:paraId="16E7C4CE" w14:textId="77777777" w:rsidR="00944D00" w:rsidRDefault="00390F6D">
          <w:pPr>
            <w:pStyle w:val="TOC1"/>
            <w:tabs>
              <w:tab w:val="right" w:leader="dot" w:pos="10070"/>
            </w:tabs>
            <w:rPr>
              <w:rFonts w:eastAsiaTheme="minorEastAsia"/>
              <w:noProof/>
              <w:sz w:val="24"/>
              <w:szCs w:val="24"/>
            </w:rPr>
          </w:pPr>
          <w:hyperlink w:anchor="_Toc465773165" w:history="1">
            <w:r w:rsidR="00944D00" w:rsidRPr="00205398">
              <w:rPr>
                <w:rStyle w:val="Hyperlink"/>
                <w:noProof/>
              </w:rPr>
              <w:t>3. Social Media Use</w:t>
            </w:r>
            <w:r w:rsidR="00944D00">
              <w:rPr>
                <w:noProof/>
                <w:webHidden/>
              </w:rPr>
              <w:tab/>
            </w:r>
            <w:r w:rsidR="00D50AF2">
              <w:rPr>
                <w:noProof/>
                <w:webHidden/>
              </w:rPr>
              <w:fldChar w:fldCharType="begin"/>
            </w:r>
            <w:r w:rsidR="00944D00">
              <w:rPr>
                <w:noProof/>
                <w:webHidden/>
              </w:rPr>
              <w:instrText xml:space="preserve"> PAGEREF _Toc465773165 \h </w:instrText>
            </w:r>
            <w:r w:rsidR="00D50AF2">
              <w:rPr>
                <w:noProof/>
                <w:webHidden/>
              </w:rPr>
            </w:r>
            <w:r w:rsidR="00D50AF2">
              <w:rPr>
                <w:noProof/>
                <w:webHidden/>
              </w:rPr>
              <w:fldChar w:fldCharType="separate"/>
            </w:r>
            <w:r w:rsidR="001731FF">
              <w:rPr>
                <w:noProof/>
                <w:webHidden/>
              </w:rPr>
              <w:t>4</w:t>
            </w:r>
            <w:r w:rsidR="00D50AF2">
              <w:rPr>
                <w:noProof/>
                <w:webHidden/>
              </w:rPr>
              <w:fldChar w:fldCharType="end"/>
            </w:r>
          </w:hyperlink>
        </w:p>
        <w:p w14:paraId="5475C63C" w14:textId="77777777" w:rsidR="00944D00" w:rsidRDefault="00390F6D">
          <w:pPr>
            <w:pStyle w:val="TOC1"/>
            <w:tabs>
              <w:tab w:val="right" w:leader="dot" w:pos="10070"/>
            </w:tabs>
            <w:rPr>
              <w:rFonts w:eastAsiaTheme="minorEastAsia"/>
              <w:noProof/>
              <w:sz w:val="24"/>
              <w:szCs w:val="24"/>
            </w:rPr>
          </w:pPr>
          <w:hyperlink w:anchor="_Toc465773166" w:history="1">
            <w:r w:rsidR="00944D00" w:rsidRPr="00205398">
              <w:rPr>
                <w:rStyle w:val="Hyperlink"/>
                <w:noProof/>
              </w:rPr>
              <w:t>4. Facebook Social Support</w:t>
            </w:r>
            <w:r w:rsidR="00944D00">
              <w:rPr>
                <w:noProof/>
                <w:webHidden/>
              </w:rPr>
              <w:tab/>
            </w:r>
            <w:r w:rsidR="00D50AF2">
              <w:rPr>
                <w:noProof/>
                <w:webHidden/>
              </w:rPr>
              <w:fldChar w:fldCharType="begin"/>
            </w:r>
            <w:r w:rsidR="00944D00">
              <w:rPr>
                <w:noProof/>
                <w:webHidden/>
              </w:rPr>
              <w:instrText xml:space="preserve"> PAGEREF _Toc465773166 \h </w:instrText>
            </w:r>
            <w:r w:rsidR="00D50AF2">
              <w:rPr>
                <w:noProof/>
                <w:webHidden/>
              </w:rPr>
            </w:r>
            <w:r w:rsidR="00D50AF2">
              <w:rPr>
                <w:noProof/>
                <w:webHidden/>
              </w:rPr>
              <w:fldChar w:fldCharType="separate"/>
            </w:r>
            <w:r w:rsidR="001731FF">
              <w:rPr>
                <w:noProof/>
                <w:webHidden/>
              </w:rPr>
              <w:t>7</w:t>
            </w:r>
            <w:r w:rsidR="00D50AF2">
              <w:rPr>
                <w:noProof/>
                <w:webHidden/>
              </w:rPr>
              <w:fldChar w:fldCharType="end"/>
            </w:r>
          </w:hyperlink>
        </w:p>
        <w:p w14:paraId="4542DCDD" w14:textId="77777777" w:rsidR="00944D00" w:rsidRDefault="00390F6D">
          <w:pPr>
            <w:pStyle w:val="TOC1"/>
            <w:tabs>
              <w:tab w:val="right" w:leader="dot" w:pos="10070"/>
            </w:tabs>
            <w:rPr>
              <w:rFonts w:eastAsiaTheme="minorEastAsia"/>
              <w:noProof/>
              <w:sz w:val="24"/>
              <w:szCs w:val="24"/>
            </w:rPr>
          </w:pPr>
          <w:hyperlink w:anchor="_Toc465773167" w:history="1">
            <w:r w:rsidR="00944D00" w:rsidRPr="00205398">
              <w:rPr>
                <w:rStyle w:val="Hyperlink"/>
                <w:noProof/>
              </w:rPr>
              <w:t>5. Intervention Interest</w:t>
            </w:r>
            <w:r w:rsidR="00944D00">
              <w:rPr>
                <w:noProof/>
                <w:webHidden/>
              </w:rPr>
              <w:tab/>
            </w:r>
            <w:r w:rsidR="00D50AF2">
              <w:rPr>
                <w:noProof/>
                <w:webHidden/>
              </w:rPr>
              <w:fldChar w:fldCharType="begin"/>
            </w:r>
            <w:r w:rsidR="00944D00">
              <w:rPr>
                <w:noProof/>
                <w:webHidden/>
              </w:rPr>
              <w:instrText xml:space="preserve"> PAGEREF _Toc465773167 \h </w:instrText>
            </w:r>
            <w:r w:rsidR="00D50AF2">
              <w:rPr>
                <w:noProof/>
                <w:webHidden/>
              </w:rPr>
            </w:r>
            <w:r w:rsidR="00D50AF2">
              <w:rPr>
                <w:noProof/>
                <w:webHidden/>
              </w:rPr>
              <w:fldChar w:fldCharType="separate"/>
            </w:r>
            <w:r w:rsidR="001731FF">
              <w:rPr>
                <w:noProof/>
                <w:webHidden/>
              </w:rPr>
              <w:t>7</w:t>
            </w:r>
            <w:r w:rsidR="00D50AF2">
              <w:rPr>
                <w:noProof/>
                <w:webHidden/>
              </w:rPr>
              <w:fldChar w:fldCharType="end"/>
            </w:r>
          </w:hyperlink>
        </w:p>
        <w:p w14:paraId="311FE7CC" w14:textId="77777777" w:rsidR="00944D00" w:rsidRDefault="00390F6D">
          <w:pPr>
            <w:pStyle w:val="TOC1"/>
            <w:tabs>
              <w:tab w:val="right" w:leader="dot" w:pos="10070"/>
            </w:tabs>
            <w:rPr>
              <w:rFonts w:eastAsiaTheme="minorEastAsia"/>
              <w:noProof/>
              <w:sz w:val="24"/>
              <w:szCs w:val="24"/>
            </w:rPr>
          </w:pPr>
          <w:hyperlink w:anchor="_Toc465773168" w:history="1">
            <w:r w:rsidR="00944D00" w:rsidRPr="00205398">
              <w:rPr>
                <w:rStyle w:val="Hyperlink"/>
                <w:noProof/>
              </w:rPr>
              <w:t>6. Overall Health and Health Services</w:t>
            </w:r>
            <w:r w:rsidR="00944D00">
              <w:rPr>
                <w:noProof/>
                <w:webHidden/>
              </w:rPr>
              <w:tab/>
            </w:r>
            <w:r w:rsidR="00D50AF2">
              <w:rPr>
                <w:noProof/>
                <w:webHidden/>
              </w:rPr>
              <w:fldChar w:fldCharType="begin"/>
            </w:r>
            <w:r w:rsidR="00944D00">
              <w:rPr>
                <w:noProof/>
                <w:webHidden/>
              </w:rPr>
              <w:instrText xml:space="preserve"> PAGEREF _Toc465773168 \h </w:instrText>
            </w:r>
            <w:r w:rsidR="00D50AF2">
              <w:rPr>
                <w:noProof/>
                <w:webHidden/>
              </w:rPr>
            </w:r>
            <w:r w:rsidR="00D50AF2">
              <w:rPr>
                <w:noProof/>
                <w:webHidden/>
              </w:rPr>
              <w:fldChar w:fldCharType="separate"/>
            </w:r>
            <w:r w:rsidR="001731FF">
              <w:rPr>
                <w:noProof/>
                <w:webHidden/>
              </w:rPr>
              <w:t>11</w:t>
            </w:r>
            <w:r w:rsidR="00D50AF2">
              <w:rPr>
                <w:noProof/>
                <w:webHidden/>
              </w:rPr>
              <w:fldChar w:fldCharType="end"/>
            </w:r>
          </w:hyperlink>
        </w:p>
        <w:p w14:paraId="300C4AF6" w14:textId="77777777" w:rsidR="00944D00" w:rsidRDefault="00390F6D">
          <w:pPr>
            <w:pStyle w:val="TOC1"/>
            <w:tabs>
              <w:tab w:val="right" w:leader="dot" w:pos="10070"/>
            </w:tabs>
            <w:rPr>
              <w:rFonts w:eastAsiaTheme="minorEastAsia"/>
              <w:noProof/>
              <w:sz w:val="24"/>
              <w:szCs w:val="24"/>
            </w:rPr>
          </w:pPr>
          <w:hyperlink w:anchor="_Toc465773169" w:history="1">
            <w:r w:rsidR="00944D00" w:rsidRPr="00205398">
              <w:rPr>
                <w:rStyle w:val="Hyperlink"/>
                <w:noProof/>
              </w:rPr>
              <w:t>7. Demographics</w:t>
            </w:r>
            <w:r w:rsidR="00944D00">
              <w:rPr>
                <w:noProof/>
                <w:webHidden/>
              </w:rPr>
              <w:tab/>
            </w:r>
            <w:r w:rsidR="00D50AF2">
              <w:rPr>
                <w:noProof/>
                <w:webHidden/>
              </w:rPr>
              <w:fldChar w:fldCharType="begin"/>
            </w:r>
            <w:r w:rsidR="00944D00">
              <w:rPr>
                <w:noProof/>
                <w:webHidden/>
              </w:rPr>
              <w:instrText xml:space="preserve"> PAGEREF _Toc465773169 \h </w:instrText>
            </w:r>
            <w:r w:rsidR="00D50AF2">
              <w:rPr>
                <w:noProof/>
                <w:webHidden/>
              </w:rPr>
            </w:r>
            <w:r w:rsidR="00D50AF2">
              <w:rPr>
                <w:noProof/>
                <w:webHidden/>
              </w:rPr>
              <w:fldChar w:fldCharType="separate"/>
            </w:r>
            <w:r w:rsidR="001731FF">
              <w:rPr>
                <w:noProof/>
                <w:webHidden/>
              </w:rPr>
              <w:t>11</w:t>
            </w:r>
            <w:r w:rsidR="00D50AF2">
              <w:rPr>
                <w:noProof/>
                <w:webHidden/>
              </w:rPr>
              <w:fldChar w:fldCharType="end"/>
            </w:r>
          </w:hyperlink>
        </w:p>
        <w:p w14:paraId="62A48EA4" w14:textId="77777777" w:rsidR="00944D00" w:rsidRDefault="00390F6D">
          <w:pPr>
            <w:pStyle w:val="TOC1"/>
            <w:tabs>
              <w:tab w:val="right" w:leader="dot" w:pos="10070"/>
            </w:tabs>
            <w:rPr>
              <w:rFonts w:eastAsiaTheme="minorEastAsia"/>
              <w:noProof/>
              <w:sz w:val="24"/>
              <w:szCs w:val="24"/>
            </w:rPr>
          </w:pPr>
          <w:hyperlink w:anchor="_Toc465773170" w:history="1">
            <w:r w:rsidR="00944D00" w:rsidRPr="00205398">
              <w:rPr>
                <w:rStyle w:val="Hyperlink"/>
                <w:noProof/>
              </w:rPr>
              <w:t>8. Psychiatric Symptoms</w:t>
            </w:r>
            <w:r w:rsidR="00944D00">
              <w:rPr>
                <w:noProof/>
                <w:webHidden/>
              </w:rPr>
              <w:tab/>
            </w:r>
            <w:r w:rsidR="00D50AF2">
              <w:rPr>
                <w:noProof/>
                <w:webHidden/>
              </w:rPr>
              <w:fldChar w:fldCharType="begin"/>
            </w:r>
            <w:r w:rsidR="00944D00">
              <w:rPr>
                <w:noProof/>
                <w:webHidden/>
              </w:rPr>
              <w:instrText xml:space="preserve"> PAGEREF _Toc465773170 \h </w:instrText>
            </w:r>
            <w:r w:rsidR="00D50AF2">
              <w:rPr>
                <w:noProof/>
                <w:webHidden/>
              </w:rPr>
            </w:r>
            <w:r w:rsidR="00D50AF2">
              <w:rPr>
                <w:noProof/>
                <w:webHidden/>
              </w:rPr>
              <w:fldChar w:fldCharType="separate"/>
            </w:r>
            <w:r w:rsidR="001731FF">
              <w:rPr>
                <w:noProof/>
                <w:webHidden/>
              </w:rPr>
              <w:t>13</w:t>
            </w:r>
            <w:r w:rsidR="00D50AF2">
              <w:rPr>
                <w:noProof/>
                <w:webHidden/>
              </w:rPr>
              <w:fldChar w:fldCharType="end"/>
            </w:r>
          </w:hyperlink>
        </w:p>
        <w:p w14:paraId="5E010A29" w14:textId="77777777" w:rsidR="00944D00" w:rsidRDefault="00390F6D">
          <w:pPr>
            <w:pStyle w:val="TOC1"/>
            <w:tabs>
              <w:tab w:val="right" w:leader="dot" w:pos="10070"/>
            </w:tabs>
            <w:rPr>
              <w:rFonts w:eastAsiaTheme="minorEastAsia"/>
              <w:noProof/>
              <w:sz w:val="24"/>
              <w:szCs w:val="24"/>
            </w:rPr>
          </w:pPr>
          <w:hyperlink w:anchor="_Toc465773171" w:history="1">
            <w:r w:rsidR="00944D00" w:rsidRPr="00205398">
              <w:rPr>
                <w:rStyle w:val="Hyperlink"/>
                <w:noProof/>
              </w:rPr>
              <w:t>9. Suicidal Ideation</w:t>
            </w:r>
            <w:r w:rsidR="00944D00">
              <w:rPr>
                <w:noProof/>
                <w:webHidden/>
              </w:rPr>
              <w:tab/>
            </w:r>
            <w:r w:rsidR="00D50AF2">
              <w:rPr>
                <w:noProof/>
                <w:webHidden/>
              </w:rPr>
              <w:fldChar w:fldCharType="begin"/>
            </w:r>
            <w:r w:rsidR="00944D00">
              <w:rPr>
                <w:noProof/>
                <w:webHidden/>
              </w:rPr>
              <w:instrText xml:space="preserve"> PAGEREF _Toc465773171 \h </w:instrText>
            </w:r>
            <w:r w:rsidR="00D50AF2">
              <w:rPr>
                <w:noProof/>
                <w:webHidden/>
              </w:rPr>
            </w:r>
            <w:r w:rsidR="00D50AF2">
              <w:rPr>
                <w:noProof/>
                <w:webHidden/>
              </w:rPr>
              <w:fldChar w:fldCharType="separate"/>
            </w:r>
            <w:r w:rsidR="001731FF">
              <w:rPr>
                <w:noProof/>
                <w:webHidden/>
              </w:rPr>
              <w:t>15</w:t>
            </w:r>
            <w:r w:rsidR="00D50AF2">
              <w:rPr>
                <w:noProof/>
                <w:webHidden/>
              </w:rPr>
              <w:fldChar w:fldCharType="end"/>
            </w:r>
          </w:hyperlink>
        </w:p>
        <w:p w14:paraId="68EFA5E7" w14:textId="77777777" w:rsidR="00944D00" w:rsidRDefault="00390F6D">
          <w:pPr>
            <w:pStyle w:val="TOC1"/>
            <w:tabs>
              <w:tab w:val="right" w:leader="dot" w:pos="10070"/>
            </w:tabs>
            <w:rPr>
              <w:rFonts w:eastAsiaTheme="minorEastAsia"/>
              <w:noProof/>
              <w:sz w:val="24"/>
              <w:szCs w:val="24"/>
            </w:rPr>
          </w:pPr>
          <w:hyperlink w:anchor="_Toc465773172" w:history="1">
            <w:r w:rsidR="00944D00" w:rsidRPr="00205398">
              <w:rPr>
                <w:rStyle w:val="Hyperlink"/>
                <w:noProof/>
              </w:rPr>
              <w:t>10.  Name and Contact Information</w:t>
            </w:r>
            <w:r w:rsidR="00944D00">
              <w:rPr>
                <w:noProof/>
                <w:webHidden/>
              </w:rPr>
              <w:tab/>
            </w:r>
            <w:r w:rsidR="00D50AF2">
              <w:rPr>
                <w:noProof/>
                <w:webHidden/>
              </w:rPr>
              <w:fldChar w:fldCharType="begin"/>
            </w:r>
            <w:r w:rsidR="00944D00">
              <w:rPr>
                <w:noProof/>
                <w:webHidden/>
              </w:rPr>
              <w:instrText xml:space="preserve"> PAGEREF _Toc465773172 \h </w:instrText>
            </w:r>
            <w:r w:rsidR="00D50AF2">
              <w:rPr>
                <w:noProof/>
                <w:webHidden/>
              </w:rPr>
            </w:r>
            <w:r w:rsidR="00D50AF2">
              <w:rPr>
                <w:noProof/>
                <w:webHidden/>
              </w:rPr>
              <w:fldChar w:fldCharType="separate"/>
            </w:r>
            <w:r w:rsidR="001731FF">
              <w:rPr>
                <w:noProof/>
                <w:webHidden/>
              </w:rPr>
              <w:t>17</w:t>
            </w:r>
            <w:r w:rsidR="00D50AF2">
              <w:rPr>
                <w:noProof/>
                <w:webHidden/>
              </w:rPr>
              <w:fldChar w:fldCharType="end"/>
            </w:r>
          </w:hyperlink>
        </w:p>
        <w:p w14:paraId="4CBC750B" w14:textId="77777777" w:rsidR="002E63E1" w:rsidRPr="002E63E1" w:rsidRDefault="00D50AF2" w:rsidP="00F9209E">
          <w:pPr>
            <w:rPr>
              <w:noProof/>
            </w:rPr>
          </w:pPr>
          <w:r>
            <w:rPr>
              <w:b/>
              <w:bCs/>
              <w:noProof/>
            </w:rPr>
            <w:fldChar w:fldCharType="end"/>
          </w:r>
        </w:p>
      </w:sdtContent>
    </w:sdt>
    <w:p w14:paraId="74E316F0" w14:textId="77777777" w:rsidR="00397D81" w:rsidRPr="00397D81" w:rsidRDefault="00D560B1" w:rsidP="00881558">
      <w:pPr>
        <w:pStyle w:val="Heading1"/>
        <w:numPr>
          <w:ilvl w:val="0"/>
          <w:numId w:val="10"/>
        </w:numPr>
        <w:spacing w:before="0"/>
        <w:ind w:left="0"/>
        <w:rPr>
          <w:color w:val="auto"/>
        </w:rPr>
      </w:pPr>
      <w:bookmarkStart w:id="0" w:name="_Toc465773163"/>
      <w:r>
        <w:rPr>
          <w:color w:val="auto"/>
        </w:rPr>
        <w:t>Consent</w:t>
      </w:r>
      <w:bookmarkEnd w:id="0"/>
    </w:p>
    <w:p w14:paraId="46F3DD43" w14:textId="77777777" w:rsidR="00397D81" w:rsidRDefault="00397D81" w:rsidP="00397D81">
      <w:pPr>
        <w:rPr>
          <w:rFonts w:asciiTheme="majorHAnsi" w:hAnsiTheme="majorHAnsi"/>
          <w:b/>
          <w:color w:val="FF0000"/>
        </w:rPr>
      </w:pPr>
    </w:p>
    <w:p w14:paraId="147C38B9" w14:textId="77777777" w:rsidR="00397D81" w:rsidRPr="00FC14F0" w:rsidRDefault="00397D81" w:rsidP="00397D81">
      <w:pPr>
        <w:rPr>
          <w:rFonts w:asciiTheme="majorHAnsi" w:hAnsiTheme="majorHAnsi"/>
          <w:b/>
          <w:color w:val="C00000"/>
        </w:rPr>
      </w:pPr>
      <w:r w:rsidRPr="00FC14F0">
        <w:rPr>
          <w:rFonts w:asciiTheme="majorHAnsi" w:hAnsiTheme="majorHAnsi"/>
          <w:b/>
          <w:color w:val="C00000"/>
        </w:rPr>
        <w:t>{Begin Survey 1}</w:t>
      </w:r>
    </w:p>
    <w:p w14:paraId="7C98BB77" w14:textId="77777777" w:rsidR="001161EB" w:rsidRDefault="001161EB" w:rsidP="00397D81">
      <w:pPr>
        <w:rPr>
          <w:rFonts w:asciiTheme="majorHAnsi" w:hAnsiTheme="majorHAnsi"/>
          <w:b/>
          <w:color w:val="FF0000"/>
        </w:rPr>
      </w:pPr>
    </w:p>
    <w:p w14:paraId="0A5CAF28" w14:textId="77777777" w:rsidR="001161EB" w:rsidRPr="001161EB" w:rsidRDefault="001161EB" w:rsidP="00397D81">
      <w:pPr>
        <w:rPr>
          <w:rFonts w:asciiTheme="majorHAnsi" w:hAnsiTheme="majorHAnsi"/>
          <w:color w:val="000000" w:themeColor="text1"/>
        </w:rPr>
      </w:pPr>
      <w:r w:rsidRPr="001161EB">
        <w:rPr>
          <w:rFonts w:asciiTheme="majorHAnsi" w:hAnsiTheme="majorHAnsi"/>
          <w:color w:val="000000" w:themeColor="text1"/>
        </w:rPr>
        <w:t>&lt;Survey invisibly records which Facebook ad the participant arrived from, using information in URL&gt;</w:t>
      </w:r>
    </w:p>
    <w:p w14:paraId="20B84CCD" w14:textId="77777777" w:rsidR="001161EB" w:rsidRDefault="00647D85" w:rsidP="00397D81">
      <w:pPr>
        <w:rPr>
          <w:rFonts w:asciiTheme="majorHAnsi" w:hAnsiTheme="majorHAnsi"/>
          <w:color w:val="000000" w:themeColor="text1"/>
        </w:rPr>
      </w:pPr>
      <w:r>
        <w:rPr>
          <w:rFonts w:asciiTheme="majorHAnsi" w:hAnsiTheme="majorHAnsi"/>
          <w:color w:val="000000" w:themeColor="text1"/>
        </w:rPr>
        <w:t>[</w:t>
      </w:r>
      <w:proofErr w:type="spellStart"/>
      <w:r>
        <w:rPr>
          <w:rFonts w:asciiTheme="majorHAnsi" w:hAnsiTheme="majorHAnsi"/>
          <w:color w:val="000000" w:themeColor="text1"/>
        </w:rPr>
        <w:t>fba</w:t>
      </w:r>
      <w:proofErr w:type="spellEnd"/>
      <w:r w:rsidR="001161EB" w:rsidRPr="001161EB">
        <w:rPr>
          <w:rFonts w:asciiTheme="majorHAnsi" w:hAnsiTheme="majorHAnsi"/>
          <w:color w:val="000000" w:themeColor="text1"/>
        </w:rPr>
        <w:t>]</w:t>
      </w:r>
    </w:p>
    <w:p w14:paraId="596721F3" w14:textId="77777777" w:rsidR="001161EB" w:rsidRDefault="001161EB" w:rsidP="00397D81">
      <w:pPr>
        <w:rPr>
          <w:rFonts w:asciiTheme="majorHAnsi" w:hAnsiTheme="majorHAnsi"/>
          <w:color w:val="000000" w:themeColor="text1"/>
        </w:rPr>
      </w:pPr>
    </w:p>
    <w:p w14:paraId="648E3A12" w14:textId="77777777" w:rsidR="001161EB" w:rsidRDefault="001161EB" w:rsidP="00397D81">
      <w:pPr>
        <w:rPr>
          <w:rFonts w:asciiTheme="majorHAnsi" w:hAnsiTheme="majorHAnsi"/>
          <w:color w:val="000000" w:themeColor="text1"/>
        </w:rPr>
      </w:pPr>
      <w:r>
        <w:rPr>
          <w:rFonts w:asciiTheme="majorHAnsi" w:hAnsiTheme="majorHAnsi"/>
          <w:color w:val="000000" w:themeColor="text1"/>
        </w:rPr>
        <w:t>&lt;Automatic, invisible timestamp</w:t>
      </w:r>
      <w:r w:rsidR="0022001E">
        <w:rPr>
          <w:rFonts w:asciiTheme="majorHAnsi" w:hAnsiTheme="majorHAnsi"/>
          <w:color w:val="000000" w:themeColor="text1"/>
        </w:rPr>
        <w:t>. Based on local time, from user’s computer.</w:t>
      </w:r>
      <w:r>
        <w:rPr>
          <w:rFonts w:asciiTheme="majorHAnsi" w:hAnsiTheme="majorHAnsi"/>
          <w:color w:val="000000" w:themeColor="text1"/>
        </w:rPr>
        <w:t>&gt;</w:t>
      </w:r>
    </w:p>
    <w:p w14:paraId="3F56B9BA" w14:textId="77777777" w:rsidR="001161EB" w:rsidRPr="001161EB" w:rsidRDefault="001161EB" w:rsidP="00397D81">
      <w:pPr>
        <w:rPr>
          <w:rFonts w:asciiTheme="majorHAnsi" w:hAnsiTheme="majorHAnsi"/>
          <w:color w:val="000000" w:themeColor="text1"/>
        </w:rPr>
      </w:pPr>
      <w:r>
        <w:rPr>
          <w:rFonts w:asciiTheme="majorHAnsi" w:hAnsiTheme="majorHAnsi"/>
          <w:color w:val="000000" w:themeColor="text1"/>
        </w:rPr>
        <w:t>[</w:t>
      </w:r>
      <w:proofErr w:type="spellStart"/>
      <w:r w:rsidR="0022001E">
        <w:rPr>
          <w:rFonts w:asciiTheme="majorHAnsi" w:hAnsiTheme="majorHAnsi"/>
          <w:color w:val="000000" w:themeColor="text1"/>
        </w:rPr>
        <w:t>time_start</w:t>
      </w:r>
      <w:proofErr w:type="spellEnd"/>
      <w:r w:rsidR="0022001E">
        <w:rPr>
          <w:rFonts w:asciiTheme="majorHAnsi" w:hAnsiTheme="majorHAnsi"/>
          <w:color w:val="000000" w:themeColor="text1"/>
        </w:rPr>
        <w:t>]</w:t>
      </w:r>
    </w:p>
    <w:p w14:paraId="7D1FF1B4" w14:textId="77777777" w:rsidR="00D560B1" w:rsidRDefault="00D560B1" w:rsidP="00D560B1"/>
    <w:p w14:paraId="4D887E20" w14:textId="77777777" w:rsidR="0057124B" w:rsidRDefault="0057124B" w:rsidP="001161EB">
      <w:pPr>
        <w:rPr>
          <w:rFonts w:asciiTheme="majorHAnsi" w:eastAsia="Times New Roman" w:hAnsiTheme="majorHAnsi"/>
        </w:rPr>
      </w:pPr>
      <w:r>
        <w:rPr>
          <w:rFonts w:asciiTheme="majorHAnsi" w:eastAsia="Times New Roman" w:hAnsiTheme="majorHAnsi"/>
        </w:rPr>
        <w:t>Hello! I am a doctor and researcher at Oregon Health &amp; Science University</w:t>
      </w:r>
      <w:r w:rsidR="008674C3">
        <w:rPr>
          <w:rFonts w:asciiTheme="majorHAnsi" w:eastAsia="Times New Roman" w:hAnsiTheme="majorHAnsi"/>
        </w:rPr>
        <w:t xml:space="preserve">, and I invite you to take a survey about </w:t>
      </w:r>
      <w:r w:rsidR="00736C0C" w:rsidRPr="001161EB">
        <w:rPr>
          <w:rFonts w:asciiTheme="majorHAnsi" w:eastAsia="Times New Roman" w:hAnsiTheme="majorHAnsi"/>
        </w:rPr>
        <w:t>veterans and social media</w:t>
      </w:r>
      <w:r w:rsidR="008674C3">
        <w:rPr>
          <w:rFonts w:asciiTheme="majorHAnsi" w:eastAsia="Times New Roman" w:hAnsiTheme="majorHAnsi"/>
        </w:rPr>
        <w:t>.</w:t>
      </w:r>
    </w:p>
    <w:p w14:paraId="085B75A8" w14:textId="77777777" w:rsidR="0057124B" w:rsidRDefault="0057124B" w:rsidP="001161EB">
      <w:pPr>
        <w:rPr>
          <w:rFonts w:asciiTheme="majorHAnsi" w:eastAsia="Times New Roman" w:hAnsiTheme="majorHAnsi"/>
        </w:rPr>
      </w:pPr>
    </w:p>
    <w:p w14:paraId="37BD7451" w14:textId="77777777" w:rsidR="00736C0C" w:rsidRDefault="00E53EC1" w:rsidP="001161EB">
      <w:pPr>
        <w:numPr>
          <w:ins w:id="1" w:author="Alan Teo" w:date="2016-11-29T09:16:00Z"/>
        </w:numPr>
        <w:rPr>
          <w:rFonts w:asciiTheme="majorHAnsi" w:eastAsia="Times New Roman" w:hAnsiTheme="majorHAnsi"/>
        </w:rPr>
      </w:pPr>
      <w:r w:rsidRPr="00FC14F0">
        <w:rPr>
          <w:rFonts w:asciiTheme="majorHAnsi" w:eastAsia="Times New Roman" w:hAnsiTheme="majorHAnsi"/>
          <w:b/>
          <w:color w:val="FF2D00"/>
        </w:rPr>
        <w:t>Y</w:t>
      </w:r>
      <w:r w:rsidR="0057124B" w:rsidRPr="00FC14F0">
        <w:rPr>
          <w:rFonts w:asciiTheme="majorHAnsi" w:eastAsia="Times New Roman" w:hAnsiTheme="majorHAnsi"/>
          <w:b/>
          <w:color w:val="FF2D00"/>
        </w:rPr>
        <w:t>our answers on this survey matter</w:t>
      </w:r>
      <w:r w:rsidR="0057124B" w:rsidRPr="00FC14F0">
        <w:rPr>
          <w:rFonts w:asciiTheme="majorHAnsi" w:eastAsia="Times New Roman" w:hAnsiTheme="majorHAnsi"/>
          <w:color w:val="FF2D00"/>
        </w:rPr>
        <w:t>.</w:t>
      </w:r>
      <w:r w:rsidR="0057124B">
        <w:rPr>
          <w:rFonts w:asciiTheme="majorHAnsi" w:eastAsia="Times New Roman" w:hAnsiTheme="majorHAnsi"/>
        </w:rPr>
        <w:t xml:space="preserve"> I know veterans are used to filling out paperwork that does not seem to go anywhere. I will use your opinions and </w:t>
      </w:r>
      <w:r w:rsidR="008674C3">
        <w:rPr>
          <w:rFonts w:asciiTheme="majorHAnsi" w:eastAsia="Times New Roman" w:hAnsiTheme="majorHAnsi"/>
        </w:rPr>
        <w:t>responses</w:t>
      </w:r>
      <w:r w:rsidR="0057124B">
        <w:rPr>
          <w:rFonts w:asciiTheme="majorHAnsi" w:eastAsia="Times New Roman" w:hAnsiTheme="majorHAnsi"/>
        </w:rPr>
        <w:t xml:space="preserve"> to help us design a new program </w:t>
      </w:r>
      <w:r w:rsidR="008674C3">
        <w:rPr>
          <w:rFonts w:asciiTheme="majorHAnsi" w:eastAsia="Times New Roman" w:hAnsiTheme="majorHAnsi"/>
        </w:rPr>
        <w:t xml:space="preserve">for veterans, one that uses </w:t>
      </w:r>
      <w:r w:rsidR="0057124B">
        <w:rPr>
          <w:rFonts w:asciiTheme="majorHAnsi" w:eastAsia="Times New Roman" w:hAnsiTheme="majorHAnsi"/>
        </w:rPr>
        <w:t>social media to connect with veterans and promote their health.</w:t>
      </w:r>
    </w:p>
    <w:p w14:paraId="7A24096F" w14:textId="77777777" w:rsidR="00736C0C" w:rsidRDefault="00736C0C" w:rsidP="001161EB">
      <w:pPr>
        <w:rPr>
          <w:rFonts w:asciiTheme="majorHAnsi" w:eastAsia="Times New Roman" w:hAnsiTheme="majorHAnsi"/>
        </w:rPr>
      </w:pPr>
    </w:p>
    <w:p w14:paraId="538AE880" w14:textId="77777777" w:rsidR="00E53EC1" w:rsidRDefault="00E53EC1" w:rsidP="001161EB">
      <w:pPr>
        <w:rPr>
          <w:rFonts w:asciiTheme="majorHAnsi" w:eastAsia="Times New Roman" w:hAnsiTheme="majorHAnsi"/>
        </w:rPr>
      </w:pPr>
      <w:r>
        <w:rPr>
          <w:rFonts w:asciiTheme="majorHAnsi" w:eastAsia="Times New Roman" w:hAnsiTheme="majorHAnsi"/>
        </w:rPr>
        <w:t>A</w:t>
      </w:r>
      <w:r w:rsidR="008674C3">
        <w:rPr>
          <w:rFonts w:asciiTheme="majorHAnsi" w:eastAsia="Times New Roman" w:hAnsiTheme="majorHAnsi"/>
        </w:rPr>
        <w:t>ny information you provide us will be used for research purposes only</w:t>
      </w:r>
      <w:r>
        <w:rPr>
          <w:rFonts w:asciiTheme="majorHAnsi" w:eastAsia="Times New Roman" w:hAnsiTheme="majorHAnsi"/>
        </w:rPr>
        <w:t xml:space="preserve">, and we work hard to </w:t>
      </w:r>
      <w:r w:rsidRPr="00FC14F0">
        <w:rPr>
          <w:rFonts w:asciiTheme="majorHAnsi" w:eastAsia="Times New Roman" w:hAnsiTheme="majorHAnsi"/>
          <w:b/>
          <w:color w:val="FF2D00"/>
        </w:rPr>
        <w:t>protect your privacy</w:t>
      </w:r>
      <w:r w:rsidR="008674C3">
        <w:rPr>
          <w:rFonts w:asciiTheme="majorHAnsi" w:eastAsia="Times New Roman" w:hAnsiTheme="majorHAnsi"/>
        </w:rPr>
        <w:t xml:space="preserve">.  </w:t>
      </w:r>
      <w:r>
        <w:rPr>
          <w:rFonts w:asciiTheme="majorHAnsi" w:eastAsia="Times New Roman" w:hAnsiTheme="majorHAnsi"/>
        </w:rPr>
        <w:t>Survey responses</w:t>
      </w:r>
      <w:r w:rsidR="008674C3">
        <w:rPr>
          <w:rFonts w:asciiTheme="majorHAnsi" w:eastAsia="Times New Roman" w:hAnsiTheme="majorHAnsi"/>
        </w:rPr>
        <w:t xml:space="preserve"> </w:t>
      </w:r>
      <w:r>
        <w:rPr>
          <w:rFonts w:asciiTheme="majorHAnsi" w:eastAsia="Times New Roman" w:hAnsiTheme="majorHAnsi"/>
        </w:rPr>
        <w:t xml:space="preserve">do not and cannot </w:t>
      </w:r>
      <w:r w:rsidR="008674C3">
        <w:rPr>
          <w:rFonts w:asciiTheme="majorHAnsi" w:eastAsia="Times New Roman" w:hAnsiTheme="majorHAnsi"/>
        </w:rPr>
        <w:t xml:space="preserve">end up in any medical record, including the VA. </w:t>
      </w:r>
      <w:r>
        <w:rPr>
          <w:rFonts w:asciiTheme="majorHAnsi" w:eastAsia="Times New Roman" w:hAnsiTheme="majorHAnsi"/>
        </w:rPr>
        <w:t xml:space="preserve">You can remain </w:t>
      </w:r>
      <w:r w:rsidRPr="00FC14F0">
        <w:rPr>
          <w:rFonts w:asciiTheme="majorHAnsi" w:eastAsia="Times New Roman" w:hAnsiTheme="majorHAnsi"/>
          <w:b/>
          <w:color w:val="FF2D00"/>
        </w:rPr>
        <w:t>anonymous</w:t>
      </w:r>
      <w:r>
        <w:rPr>
          <w:rFonts w:asciiTheme="majorHAnsi" w:eastAsia="Times New Roman" w:hAnsiTheme="majorHAnsi"/>
        </w:rPr>
        <w:t xml:space="preserve"> in this survey, if you like. </w:t>
      </w:r>
    </w:p>
    <w:p w14:paraId="13065609" w14:textId="77777777" w:rsidR="00E53EC1" w:rsidRDefault="00E53EC1" w:rsidP="001161EB">
      <w:pPr>
        <w:rPr>
          <w:rFonts w:asciiTheme="majorHAnsi" w:eastAsia="Times New Roman" w:hAnsiTheme="majorHAnsi"/>
        </w:rPr>
      </w:pPr>
    </w:p>
    <w:p w14:paraId="751F6172" w14:textId="77777777" w:rsidR="00E53EC1" w:rsidRDefault="00E53EC1" w:rsidP="001161EB">
      <w:pPr>
        <w:rPr>
          <w:rFonts w:asciiTheme="majorHAnsi" w:eastAsia="Times New Roman" w:hAnsiTheme="majorHAnsi"/>
        </w:rPr>
      </w:pPr>
      <w:r w:rsidRPr="00736C0C">
        <w:rPr>
          <w:rFonts w:asciiTheme="majorHAnsi" w:eastAsia="Times New Roman" w:hAnsiTheme="majorHAnsi"/>
        </w:rPr>
        <w:t xml:space="preserve">Participation in this survey </w:t>
      </w:r>
      <w:r>
        <w:rPr>
          <w:rFonts w:asciiTheme="majorHAnsi" w:eastAsia="Times New Roman" w:hAnsiTheme="majorHAnsi"/>
        </w:rPr>
        <w:t xml:space="preserve">takes </w:t>
      </w:r>
      <w:r w:rsidRPr="00FC14F0">
        <w:rPr>
          <w:rFonts w:asciiTheme="majorHAnsi" w:eastAsia="Times New Roman" w:hAnsiTheme="majorHAnsi"/>
          <w:b/>
          <w:color w:val="FF2D00"/>
        </w:rPr>
        <w:t>10-20 minutes</w:t>
      </w:r>
      <w:r>
        <w:rPr>
          <w:rFonts w:asciiTheme="majorHAnsi" w:eastAsia="Times New Roman" w:hAnsiTheme="majorHAnsi"/>
        </w:rPr>
        <w:t>.</w:t>
      </w:r>
    </w:p>
    <w:p w14:paraId="4FEA4BDF" w14:textId="77777777" w:rsidR="00E53EC1" w:rsidRDefault="00E53EC1" w:rsidP="001161EB">
      <w:pPr>
        <w:rPr>
          <w:rFonts w:asciiTheme="majorHAnsi" w:eastAsia="Times New Roman" w:hAnsiTheme="majorHAnsi"/>
        </w:rPr>
      </w:pPr>
    </w:p>
    <w:p w14:paraId="6A6D94C8" w14:textId="796E1AEA" w:rsidR="00902B27" w:rsidRPr="00FC14F0" w:rsidRDefault="00902B27" w:rsidP="001161EB">
      <w:pPr>
        <w:rPr>
          <w:rFonts w:asciiTheme="majorHAnsi" w:eastAsia="Times New Roman" w:hAnsiTheme="majorHAnsi"/>
          <w:b/>
          <w:color w:val="FF2D00"/>
        </w:rPr>
      </w:pPr>
      <w:r w:rsidRPr="00FC14F0">
        <w:rPr>
          <w:rFonts w:asciiTheme="majorHAnsi" w:eastAsia="Times New Roman" w:hAnsiTheme="majorHAnsi"/>
          <w:b/>
          <w:color w:val="FF2D00"/>
        </w:rPr>
        <w:lastRenderedPageBreak/>
        <w:t>We will randomly select 2 surve</w:t>
      </w:r>
      <w:r w:rsidR="00E14245">
        <w:rPr>
          <w:rFonts w:asciiTheme="majorHAnsi" w:eastAsia="Times New Roman" w:hAnsiTheme="majorHAnsi"/>
          <w:b/>
          <w:color w:val="FF2D00"/>
        </w:rPr>
        <w:t>y</w:t>
      </w:r>
      <w:r w:rsidR="00A4399A">
        <w:rPr>
          <w:rFonts w:asciiTheme="majorHAnsi" w:eastAsia="Times New Roman" w:hAnsiTheme="majorHAnsi"/>
          <w:b/>
          <w:color w:val="FF2D00"/>
        </w:rPr>
        <w:t xml:space="preserve"> participants to each receive a 7.9” 16GB</w:t>
      </w:r>
      <w:r w:rsidR="00E14245">
        <w:rPr>
          <w:rFonts w:asciiTheme="majorHAnsi" w:eastAsia="Times New Roman" w:hAnsiTheme="majorHAnsi"/>
          <w:b/>
          <w:color w:val="FF2D00"/>
        </w:rPr>
        <w:t xml:space="preserve"> iPad Mini 4</w:t>
      </w:r>
      <w:r w:rsidR="00A4399A">
        <w:rPr>
          <w:rFonts w:asciiTheme="majorHAnsi" w:eastAsia="Times New Roman" w:hAnsiTheme="majorHAnsi"/>
          <w:b/>
          <w:color w:val="FF2D00"/>
        </w:rPr>
        <w:t xml:space="preserve"> with Retina Display</w:t>
      </w:r>
      <w:r w:rsidRPr="00FC14F0">
        <w:rPr>
          <w:rFonts w:asciiTheme="majorHAnsi" w:eastAsia="Times New Roman" w:hAnsiTheme="majorHAnsi"/>
          <w:b/>
          <w:color w:val="FF2D00"/>
        </w:rPr>
        <w:t xml:space="preserve">, valued at </w:t>
      </w:r>
      <w:r w:rsidR="00A4399A">
        <w:rPr>
          <w:rFonts w:asciiTheme="majorHAnsi" w:eastAsia="Times New Roman" w:hAnsiTheme="majorHAnsi"/>
          <w:b/>
          <w:color w:val="FF2D00"/>
        </w:rPr>
        <w:t>$3</w:t>
      </w:r>
      <w:r w:rsidRPr="009E5B6A">
        <w:rPr>
          <w:rFonts w:asciiTheme="majorHAnsi" w:eastAsia="Times New Roman" w:hAnsiTheme="majorHAnsi"/>
          <w:b/>
          <w:color w:val="FF2D00"/>
        </w:rPr>
        <w:t>00</w:t>
      </w:r>
      <w:r w:rsidRPr="00FC14F0">
        <w:rPr>
          <w:rFonts w:asciiTheme="majorHAnsi" w:eastAsia="Times New Roman" w:hAnsiTheme="majorHAnsi"/>
          <w:b/>
          <w:color w:val="FF2D00"/>
        </w:rPr>
        <w:t>.</w:t>
      </w:r>
    </w:p>
    <w:p w14:paraId="08F1B6A5" w14:textId="77777777" w:rsidR="00E53EC1" w:rsidRDefault="00E53EC1" w:rsidP="001161EB">
      <w:pPr>
        <w:rPr>
          <w:rFonts w:asciiTheme="majorHAnsi" w:eastAsia="Times New Roman" w:hAnsiTheme="majorHAnsi"/>
        </w:rPr>
      </w:pPr>
    </w:p>
    <w:p w14:paraId="3BF88054" w14:textId="77777777" w:rsidR="001161EB" w:rsidRDefault="001161EB" w:rsidP="001161EB">
      <w:pPr>
        <w:numPr>
          <w:ins w:id="2" w:author="Alan Teo" w:date="2016-11-29T11:52:00Z"/>
        </w:numPr>
        <w:rPr>
          <w:rFonts w:asciiTheme="majorHAnsi" w:eastAsia="Times New Roman" w:hAnsiTheme="majorHAnsi"/>
        </w:rPr>
      </w:pPr>
      <w:r w:rsidRPr="001161EB">
        <w:rPr>
          <w:rFonts w:asciiTheme="majorHAnsi" w:eastAsia="Times New Roman" w:hAnsiTheme="majorHAnsi"/>
        </w:rPr>
        <w:t xml:space="preserve">Below is an information sheet </w:t>
      </w:r>
      <w:r w:rsidR="00902B27">
        <w:rPr>
          <w:rFonts w:asciiTheme="majorHAnsi" w:eastAsia="Times New Roman" w:hAnsiTheme="majorHAnsi"/>
        </w:rPr>
        <w:t>with more information about</w:t>
      </w:r>
      <w:r w:rsidR="00902B27" w:rsidRPr="001161EB">
        <w:rPr>
          <w:rFonts w:asciiTheme="majorHAnsi" w:eastAsia="Times New Roman" w:hAnsiTheme="majorHAnsi"/>
        </w:rPr>
        <w:t xml:space="preserve"> </w:t>
      </w:r>
      <w:r w:rsidR="00902B27">
        <w:rPr>
          <w:rFonts w:asciiTheme="majorHAnsi" w:eastAsia="Times New Roman" w:hAnsiTheme="majorHAnsi"/>
        </w:rPr>
        <w:t>this research study</w:t>
      </w:r>
      <w:r w:rsidRPr="001161EB">
        <w:rPr>
          <w:rFonts w:asciiTheme="majorHAnsi" w:eastAsia="Times New Roman" w:hAnsiTheme="majorHAnsi"/>
        </w:rPr>
        <w:t>. Please read it and then answer the questions at the bottom of the page.</w:t>
      </w:r>
    </w:p>
    <w:p w14:paraId="475FECAF" w14:textId="77777777" w:rsidR="001161EB" w:rsidRPr="001161EB" w:rsidRDefault="001161EB" w:rsidP="001161EB">
      <w:pPr>
        <w:rPr>
          <w:rFonts w:asciiTheme="majorHAnsi" w:eastAsia="Times New Roman" w:hAnsiTheme="majorHAnsi"/>
        </w:rPr>
      </w:pPr>
    </w:p>
    <w:p w14:paraId="4607CB11" w14:textId="77777777" w:rsidR="00F071CE" w:rsidRPr="00FC14F0" w:rsidRDefault="00591DAF" w:rsidP="00FC14F0">
      <w:pPr>
        <w:spacing w:after="120"/>
        <w:rPr>
          <w:rFonts w:asciiTheme="majorHAnsi" w:hAnsiTheme="majorHAnsi"/>
        </w:rPr>
      </w:pPr>
      <w:r>
        <w:rPr>
          <w:rFonts w:asciiTheme="majorHAnsi" w:hAnsiTheme="majorHAnsi"/>
        </w:rPr>
        <w:t>&lt;Images of information sheet&gt;</w:t>
      </w:r>
    </w:p>
    <w:p w14:paraId="34062EAE" w14:textId="77777777" w:rsidR="00591DAF" w:rsidRDefault="00D560B1" w:rsidP="00591DAF">
      <w:pPr>
        <w:rPr>
          <w:rFonts w:asciiTheme="majorHAnsi" w:hAnsiTheme="majorHAnsi"/>
          <w:color w:val="FF0000"/>
        </w:rPr>
      </w:pPr>
      <w:r>
        <w:rPr>
          <w:rFonts w:asciiTheme="majorHAnsi" w:hAnsiTheme="majorHAnsi"/>
        </w:rPr>
        <w:t>Would you like to participate in this research study?</w:t>
      </w:r>
      <w:r w:rsidR="006076E5">
        <w:rPr>
          <w:rFonts w:asciiTheme="majorHAnsi" w:hAnsiTheme="majorHAnsi"/>
        </w:rPr>
        <w:t xml:space="preserve"> </w:t>
      </w:r>
      <w:r w:rsidR="006076E5" w:rsidRPr="00FC14F0">
        <w:rPr>
          <w:rFonts w:asciiTheme="majorHAnsi" w:hAnsiTheme="majorHAnsi"/>
          <w:color w:val="C00000"/>
        </w:rPr>
        <w:t>{Required.}</w:t>
      </w:r>
    </w:p>
    <w:p w14:paraId="6C39AB71" w14:textId="77777777" w:rsidR="00D560B1" w:rsidRPr="00591DAF" w:rsidRDefault="00591DAF" w:rsidP="00D560B1">
      <w:pPr>
        <w:spacing w:after="120"/>
        <w:rPr>
          <w:rFonts w:asciiTheme="majorHAnsi" w:hAnsiTheme="majorHAnsi"/>
          <w:color w:val="000000" w:themeColor="text1"/>
        </w:rPr>
      </w:pPr>
      <w:r>
        <w:rPr>
          <w:rFonts w:asciiTheme="majorHAnsi" w:hAnsiTheme="majorHAnsi"/>
          <w:color w:val="000000" w:themeColor="text1"/>
        </w:rPr>
        <w:t>[consent]</w:t>
      </w:r>
    </w:p>
    <w:tbl>
      <w:tblPr>
        <w:tblStyle w:val="LightShading-Accent1"/>
        <w:tblW w:w="9098" w:type="dxa"/>
        <w:tblInd w:w="108" w:type="dxa"/>
        <w:tblLayout w:type="fixed"/>
        <w:tblLook w:val="04A0" w:firstRow="1" w:lastRow="0" w:firstColumn="1" w:lastColumn="0" w:noHBand="0" w:noVBand="1"/>
      </w:tblPr>
      <w:tblGrid>
        <w:gridCol w:w="8262"/>
        <w:gridCol w:w="836"/>
      </w:tblGrid>
      <w:tr w:rsidR="00D560B1" w:rsidRPr="00BF2DFB" w14:paraId="6BCF6961" w14:textId="77777777">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7B72ECE8" w14:textId="77777777" w:rsidR="00D560B1" w:rsidRPr="00BF2DFB" w:rsidRDefault="00D560B1" w:rsidP="00BC18C3">
            <w:pPr>
              <w:rPr>
                <w:rFonts w:asciiTheme="majorHAnsi" w:hAnsiTheme="majorHAnsi" w:cs="Arial"/>
                <w:b w:val="0"/>
                <w:color w:val="auto"/>
                <w:sz w:val="24"/>
                <w:szCs w:val="24"/>
              </w:rPr>
            </w:pPr>
            <w:r w:rsidRPr="00BF2DFB">
              <w:rPr>
                <w:rFonts w:asciiTheme="majorHAnsi" w:hAnsiTheme="majorHAnsi" w:cs="Arial"/>
                <w:b w:val="0"/>
                <w:color w:val="auto"/>
                <w:sz w:val="24"/>
                <w:szCs w:val="24"/>
              </w:rPr>
              <w:t>Yes (1)</w:t>
            </w:r>
          </w:p>
        </w:tc>
        <w:tc>
          <w:tcPr>
            <w:tcW w:w="836" w:type="dxa"/>
            <w:vAlign w:val="center"/>
          </w:tcPr>
          <w:p w14:paraId="02F77EFD" w14:textId="77777777" w:rsidR="00D560B1" w:rsidRPr="00BF2DFB" w:rsidRDefault="00390F6D" w:rsidP="00BC18C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b w:val="0"/>
                <w:color w:val="auto"/>
                <w:sz w:val="24"/>
                <w:szCs w:val="24"/>
              </w:rPr>
            </w:pPr>
            <w:sdt>
              <w:sdtPr>
                <w:rPr>
                  <w:rFonts w:asciiTheme="majorHAnsi" w:hAnsiTheme="majorHAnsi" w:cs="Arial"/>
                </w:rPr>
                <w:id w:val="-1654365277"/>
              </w:sdtPr>
              <w:sdtContent>
                <w:r w:rsidR="00D560B1" w:rsidRPr="00BF2DFB">
                  <w:rPr>
                    <w:rFonts w:ascii="MS Mincho" w:hAnsi="MS Mincho" w:cs="MS Mincho" w:hint="eastAsia"/>
                    <w:b w:val="0"/>
                    <w:color w:val="auto"/>
                    <w:sz w:val="24"/>
                    <w:szCs w:val="24"/>
                  </w:rPr>
                  <w:t>☐</w:t>
                </w:r>
              </w:sdtContent>
            </w:sdt>
          </w:p>
        </w:tc>
      </w:tr>
      <w:tr w:rsidR="00D560B1" w:rsidRPr="00BF2DFB" w14:paraId="10C6ECED"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0F0A944C" w14:textId="77777777" w:rsidR="00D560B1" w:rsidRPr="00BF2DFB" w:rsidRDefault="00D560B1" w:rsidP="00BC18C3">
            <w:pPr>
              <w:rPr>
                <w:rFonts w:asciiTheme="majorHAnsi" w:hAnsiTheme="majorHAnsi" w:cs="Arial"/>
                <w:b w:val="0"/>
                <w:color w:val="auto"/>
                <w:sz w:val="24"/>
                <w:szCs w:val="24"/>
              </w:rPr>
            </w:pPr>
            <w:r w:rsidRPr="00BF2DFB">
              <w:rPr>
                <w:rFonts w:asciiTheme="majorHAnsi" w:hAnsiTheme="majorHAnsi" w:cs="Arial"/>
                <w:b w:val="0"/>
                <w:color w:val="auto"/>
                <w:sz w:val="24"/>
                <w:szCs w:val="24"/>
              </w:rPr>
              <w:t>No (0)</w:t>
            </w:r>
          </w:p>
        </w:tc>
        <w:tc>
          <w:tcPr>
            <w:tcW w:w="836" w:type="dxa"/>
            <w:vAlign w:val="center"/>
          </w:tcPr>
          <w:p w14:paraId="23E7DAF0" w14:textId="77777777" w:rsidR="00D560B1" w:rsidRPr="00BF2DFB" w:rsidRDefault="00390F6D" w:rsidP="00BC18C3">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034265364"/>
              </w:sdtPr>
              <w:sdtContent>
                <w:r w:rsidR="00D560B1" w:rsidRPr="00BF2DFB">
                  <w:rPr>
                    <w:rFonts w:ascii="MS Mincho" w:hAnsi="MS Mincho" w:cs="MS Mincho" w:hint="eastAsia"/>
                    <w:color w:val="auto"/>
                    <w:sz w:val="24"/>
                    <w:szCs w:val="24"/>
                  </w:rPr>
                  <w:t>☐</w:t>
                </w:r>
              </w:sdtContent>
            </w:sdt>
          </w:p>
        </w:tc>
      </w:tr>
    </w:tbl>
    <w:p w14:paraId="3A7BFB5E" w14:textId="77777777" w:rsidR="007310CA" w:rsidRDefault="007310CA" w:rsidP="00D560B1">
      <w:pPr>
        <w:rPr>
          <w:rFonts w:asciiTheme="majorHAnsi" w:hAnsiTheme="majorHAnsi"/>
          <w:color w:val="FF0000"/>
        </w:rPr>
      </w:pPr>
    </w:p>
    <w:p w14:paraId="416712A0" w14:textId="77777777" w:rsidR="00D560B1" w:rsidRDefault="00D560B1" w:rsidP="00CC7798">
      <w:pPr>
        <w:spacing w:after="120"/>
        <w:rPr>
          <w:rFonts w:asciiTheme="majorHAnsi" w:hAnsiTheme="majorHAnsi" w:cs="Arial"/>
        </w:rPr>
      </w:pPr>
      <w:r w:rsidRPr="00D560B1">
        <w:rPr>
          <w:rFonts w:asciiTheme="majorHAnsi" w:hAnsiTheme="majorHAnsi" w:cs="Arial"/>
        </w:rPr>
        <w:t>Would you like to be notified about the publication of any results based on your data?</w:t>
      </w:r>
      <w:r w:rsidR="00591DAF">
        <w:rPr>
          <w:rFonts w:asciiTheme="majorHAnsi" w:hAnsiTheme="majorHAnsi" w:cs="Arial"/>
        </w:rPr>
        <w:t xml:space="preserve"> [</w:t>
      </w:r>
      <w:proofErr w:type="spellStart"/>
      <w:r w:rsidR="00591DAF">
        <w:rPr>
          <w:rFonts w:asciiTheme="majorHAnsi" w:hAnsiTheme="majorHAnsi" w:cs="Arial"/>
        </w:rPr>
        <w:t>notify_publish</w:t>
      </w:r>
      <w:proofErr w:type="spellEnd"/>
      <w:r w:rsidR="00591DAF">
        <w:rPr>
          <w:rFonts w:asciiTheme="majorHAnsi" w:hAnsiTheme="majorHAnsi" w:cs="Arial"/>
        </w:rPr>
        <w:t>]</w:t>
      </w:r>
    </w:p>
    <w:tbl>
      <w:tblPr>
        <w:tblStyle w:val="LightShading-Accent1"/>
        <w:tblW w:w="9098" w:type="dxa"/>
        <w:tblInd w:w="108" w:type="dxa"/>
        <w:tblLayout w:type="fixed"/>
        <w:tblLook w:val="04A0" w:firstRow="1" w:lastRow="0" w:firstColumn="1" w:lastColumn="0" w:noHBand="0" w:noVBand="1"/>
      </w:tblPr>
      <w:tblGrid>
        <w:gridCol w:w="8262"/>
        <w:gridCol w:w="836"/>
      </w:tblGrid>
      <w:tr w:rsidR="00D560B1" w:rsidRPr="00BF2DFB" w14:paraId="73BDCD15" w14:textId="77777777">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2A4256EC" w14:textId="77777777" w:rsidR="00D560B1" w:rsidRPr="00BF2DFB" w:rsidRDefault="00D560B1" w:rsidP="00BC18C3">
            <w:pPr>
              <w:rPr>
                <w:rFonts w:asciiTheme="majorHAnsi" w:hAnsiTheme="majorHAnsi" w:cs="Arial"/>
                <w:b w:val="0"/>
                <w:color w:val="auto"/>
                <w:sz w:val="24"/>
                <w:szCs w:val="24"/>
              </w:rPr>
            </w:pPr>
            <w:r w:rsidRPr="00BF2DFB">
              <w:rPr>
                <w:rFonts w:asciiTheme="majorHAnsi" w:hAnsiTheme="majorHAnsi" w:cs="Arial"/>
                <w:b w:val="0"/>
                <w:color w:val="auto"/>
                <w:sz w:val="24"/>
                <w:szCs w:val="24"/>
              </w:rPr>
              <w:t>Yes (1)</w:t>
            </w:r>
          </w:p>
        </w:tc>
        <w:tc>
          <w:tcPr>
            <w:tcW w:w="836" w:type="dxa"/>
            <w:vAlign w:val="center"/>
          </w:tcPr>
          <w:p w14:paraId="4E0D6A8F" w14:textId="77777777" w:rsidR="00D560B1" w:rsidRPr="00BF2DFB" w:rsidRDefault="00390F6D" w:rsidP="00BC18C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b w:val="0"/>
                <w:color w:val="auto"/>
                <w:sz w:val="24"/>
                <w:szCs w:val="24"/>
              </w:rPr>
            </w:pPr>
            <w:sdt>
              <w:sdtPr>
                <w:rPr>
                  <w:rFonts w:asciiTheme="majorHAnsi" w:hAnsiTheme="majorHAnsi" w:cs="Arial"/>
                </w:rPr>
                <w:id w:val="-848944069"/>
              </w:sdtPr>
              <w:sdtContent>
                <w:r w:rsidR="00D560B1" w:rsidRPr="00BF2DFB">
                  <w:rPr>
                    <w:rFonts w:ascii="MS Mincho" w:hAnsi="MS Mincho" w:cs="MS Mincho" w:hint="eastAsia"/>
                    <w:b w:val="0"/>
                    <w:color w:val="auto"/>
                    <w:sz w:val="24"/>
                    <w:szCs w:val="24"/>
                  </w:rPr>
                  <w:t>☐</w:t>
                </w:r>
              </w:sdtContent>
            </w:sdt>
          </w:p>
        </w:tc>
      </w:tr>
      <w:tr w:rsidR="00D560B1" w:rsidRPr="00BF2DFB" w14:paraId="39298536" w14:textId="77777777">
        <w:trPr>
          <w:cnfStyle w:val="000000100000" w:firstRow="0" w:lastRow="0" w:firstColumn="0" w:lastColumn="0" w:oddVBand="0" w:evenVBand="0" w:oddHBand="1" w:evenHBand="0" w:firstRowFirstColumn="0" w:firstRowLastColumn="0" w:lastRowFirstColumn="0" w:lastRowLastColumn="0"/>
          <w:cantSplit/>
          <w:trHeight w:val="277"/>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5371965D" w14:textId="77777777" w:rsidR="00D560B1" w:rsidRPr="00BF2DFB" w:rsidRDefault="00D560B1" w:rsidP="00BC18C3">
            <w:pPr>
              <w:rPr>
                <w:rFonts w:asciiTheme="majorHAnsi" w:hAnsiTheme="majorHAnsi" w:cs="Arial"/>
                <w:sz w:val="24"/>
                <w:szCs w:val="24"/>
              </w:rPr>
            </w:pPr>
            <w:r w:rsidRPr="00BF2DFB">
              <w:rPr>
                <w:rFonts w:asciiTheme="majorHAnsi" w:hAnsiTheme="majorHAnsi" w:cs="Arial"/>
                <w:b w:val="0"/>
                <w:color w:val="auto"/>
                <w:sz w:val="24"/>
                <w:szCs w:val="24"/>
              </w:rPr>
              <w:t>No (0)</w:t>
            </w:r>
          </w:p>
        </w:tc>
        <w:tc>
          <w:tcPr>
            <w:tcW w:w="836" w:type="dxa"/>
            <w:vAlign w:val="center"/>
          </w:tcPr>
          <w:p w14:paraId="47A251D0" w14:textId="77777777" w:rsidR="00D560B1" w:rsidRDefault="00390F6D" w:rsidP="00BC18C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1682194020"/>
              </w:sdtPr>
              <w:sdtContent>
                <w:r w:rsidR="00D560B1" w:rsidRPr="00BF2DFB">
                  <w:rPr>
                    <w:rFonts w:ascii="MS Mincho" w:hAnsi="MS Mincho" w:cs="MS Mincho" w:hint="eastAsia"/>
                    <w:color w:val="auto"/>
                    <w:sz w:val="24"/>
                    <w:szCs w:val="24"/>
                  </w:rPr>
                  <w:t>☐</w:t>
                </w:r>
              </w:sdtContent>
            </w:sdt>
          </w:p>
        </w:tc>
      </w:tr>
    </w:tbl>
    <w:p w14:paraId="08E82AA2" w14:textId="77777777" w:rsidR="00591DAF" w:rsidRDefault="00591DAF" w:rsidP="00591DAF"/>
    <w:p w14:paraId="4DB83D4D" w14:textId="77777777" w:rsidR="00CC7798" w:rsidRPr="00FC14F0" w:rsidRDefault="00CC7798" w:rsidP="00591DAF">
      <w:pPr>
        <w:rPr>
          <w:rFonts w:asciiTheme="majorHAnsi" w:hAnsiTheme="majorHAnsi"/>
          <w:color w:val="C00000"/>
        </w:rPr>
      </w:pPr>
      <w:r w:rsidRPr="00FC14F0">
        <w:rPr>
          <w:rFonts w:asciiTheme="majorHAnsi" w:hAnsiTheme="majorHAnsi"/>
          <w:color w:val="C00000"/>
        </w:rPr>
        <w:t xml:space="preserve">{If </w:t>
      </w:r>
      <w:r w:rsidR="00753E1D" w:rsidRPr="00FC14F0">
        <w:rPr>
          <w:rFonts w:asciiTheme="majorHAnsi" w:hAnsiTheme="majorHAnsi"/>
          <w:color w:val="C00000"/>
        </w:rPr>
        <w:t>[</w:t>
      </w:r>
      <w:r w:rsidRPr="00FC14F0">
        <w:rPr>
          <w:rFonts w:asciiTheme="majorHAnsi" w:hAnsiTheme="majorHAnsi"/>
          <w:color w:val="C00000"/>
        </w:rPr>
        <w:t>consent</w:t>
      </w:r>
      <w:r w:rsidR="00753E1D" w:rsidRPr="00FC14F0">
        <w:rPr>
          <w:rFonts w:asciiTheme="majorHAnsi" w:hAnsiTheme="majorHAnsi"/>
          <w:color w:val="C00000"/>
        </w:rPr>
        <w:t>]</w:t>
      </w:r>
      <w:r w:rsidR="00B9794D" w:rsidRPr="00FC14F0">
        <w:rPr>
          <w:rFonts w:asciiTheme="majorHAnsi" w:hAnsiTheme="majorHAnsi"/>
          <w:color w:val="C00000"/>
        </w:rPr>
        <w:t xml:space="preserve"> </w:t>
      </w:r>
      <w:r w:rsidRPr="00FC14F0">
        <w:rPr>
          <w:rFonts w:asciiTheme="majorHAnsi" w:hAnsiTheme="majorHAnsi"/>
          <w:color w:val="C00000"/>
        </w:rPr>
        <w:t>=</w:t>
      </w:r>
      <w:r w:rsidR="00B9794D" w:rsidRPr="00FC14F0">
        <w:rPr>
          <w:rFonts w:asciiTheme="majorHAnsi" w:hAnsiTheme="majorHAnsi"/>
          <w:color w:val="C00000"/>
        </w:rPr>
        <w:t xml:space="preserve"> </w:t>
      </w:r>
      <w:r w:rsidRPr="00FC14F0">
        <w:rPr>
          <w:rFonts w:asciiTheme="majorHAnsi" w:hAnsiTheme="majorHAnsi"/>
          <w:color w:val="C00000"/>
        </w:rPr>
        <w:t>0, go to end of Survey 1.}</w:t>
      </w:r>
    </w:p>
    <w:p w14:paraId="30149282" w14:textId="77777777" w:rsidR="0072644B" w:rsidRPr="00CC7798" w:rsidRDefault="00591DAF" w:rsidP="00004D4C">
      <w:pPr>
        <w:rPr>
          <w:rFonts w:asciiTheme="majorHAnsi" w:hAnsiTheme="majorHAnsi"/>
          <w:color w:val="000000" w:themeColor="text1"/>
        </w:rPr>
      </w:pPr>
      <w:r w:rsidRPr="00CC7798">
        <w:rPr>
          <w:rFonts w:asciiTheme="majorHAnsi" w:hAnsiTheme="majorHAnsi"/>
          <w:color w:val="000000" w:themeColor="text1"/>
        </w:rPr>
        <w:t>{Page break}</w:t>
      </w:r>
    </w:p>
    <w:p w14:paraId="20454F68" w14:textId="77777777" w:rsidR="009C78D2" w:rsidRDefault="00BE65EE" w:rsidP="00881558">
      <w:pPr>
        <w:pStyle w:val="Heading1"/>
        <w:numPr>
          <w:ilvl w:val="0"/>
          <w:numId w:val="10"/>
        </w:numPr>
        <w:spacing w:before="240"/>
        <w:ind w:left="0"/>
        <w:rPr>
          <w:color w:val="auto"/>
        </w:rPr>
      </w:pPr>
      <w:bookmarkStart w:id="3" w:name="_Toc465773164"/>
      <w:r>
        <w:rPr>
          <w:color w:val="auto"/>
        </w:rPr>
        <w:t>General Background</w:t>
      </w:r>
      <w:bookmarkEnd w:id="3"/>
    </w:p>
    <w:p w14:paraId="1E041BE1" w14:textId="77777777" w:rsidR="007310CA" w:rsidRDefault="007310CA" w:rsidP="00F9209E">
      <w:pPr>
        <w:rPr>
          <w:rFonts w:asciiTheme="majorHAnsi" w:hAnsiTheme="majorHAnsi"/>
        </w:rPr>
      </w:pPr>
    </w:p>
    <w:p w14:paraId="1EAE4B13" w14:textId="77777777" w:rsidR="009D12BB" w:rsidRDefault="009D12BB" w:rsidP="009D12BB">
      <w:pPr>
        <w:rPr>
          <w:rFonts w:asciiTheme="majorHAnsi" w:hAnsiTheme="majorHAnsi"/>
          <w:color w:val="000000" w:themeColor="text1"/>
        </w:rPr>
      </w:pPr>
      <w:r>
        <w:rPr>
          <w:rFonts w:asciiTheme="majorHAnsi" w:hAnsiTheme="majorHAnsi"/>
          <w:color w:val="000000" w:themeColor="text1"/>
        </w:rPr>
        <w:t>&lt;Automatic, invisible timestamp. Based on local time, from user’s computer.&gt;</w:t>
      </w:r>
    </w:p>
    <w:p w14:paraId="1F82E48E" w14:textId="77777777" w:rsidR="009D12BB" w:rsidRPr="009D12BB" w:rsidRDefault="009D12BB" w:rsidP="00F9209E">
      <w:pPr>
        <w:rPr>
          <w:rFonts w:asciiTheme="majorHAnsi" w:hAnsiTheme="majorHAnsi"/>
          <w:color w:val="000000" w:themeColor="text1"/>
        </w:rPr>
      </w:pPr>
      <w:r>
        <w:rPr>
          <w:rFonts w:asciiTheme="majorHAnsi" w:hAnsiTheme="majorHAnsi"/>
          <w:color w:val="000000" w:themeColor="text1"/>
        </w:rPr>
        <w:t>[</w:t>
      </w:r>
      <w:proofErr w:type="spellStart"/>
      <w:r>
        <w:rPr>
          <w:rFonts w:asciiTheme="majorHAnsi" w:hAnsiTheme="majorHAnsi"/>
          <w:color w:val="000000" w:themeColor="text1"/>
        </w:rPr>
        <w:t>time_enrolled</w:t>
      </w:r>
      <w:proofErr w:type="spellEnd"/>
      <w:r>
        <w:rPr>
          <w:rFonts w:asciiTheme="majorHAnsi" w:hAnsiTheme="majorHAnsi"/>
          <w:color w:val="000000" w:themeColor="text1"/>
        </w:rPr>
        <w:t>]</w:t>
      </w:r>
    </w:p>
    <w:p w14:paraId="7B86EE74" w14:textId="77777777" w:rsidR="009D12BB" w:rsidRDefault="009D12BB" w:rsidP="00F9209E">
      <w:pPr>
        <w:rPr>
          <w:rFonts w:asciiTheme="majorHAnsi" w:hAnsiTheme="majorHAnsi"/>
        </w:rPr>
      </w:pPr>
    </w:p>
    <w:p w14:paraId="0276D44D" w14:textId="77777777" w:rsidR="00CC198F" w:rsidRPr="00B8704E" w:rsidRDefault="00CC198F" w:rsidP="00F9209E">
      <w:pPr>
        <w:rPr>
          <w:rFonts w:asciiTheme="majorHAnsi" w:hAnsiTheme="majorHAnsi"/>
        </w:rPr>
      </w:pPr>
      <w:r w:rsidRPr="00B8704E">
        <w:rPr>
          <w:rFonts w:asciiTheme="majorHAnsi" w:hAnsiTheme="majorHAnsi"/>
        </w:rPr>
        <w:t xml:space="preserve">Have you ever served on </w:t>
      </w:r>
      <w:r w:rsidRPr="00B8704E">
        <w:rPr>
          <w:rFonts w:asciiTheme="majorHAnsi" w:hAnsiTheme="majorHAnsi"/>
          <w:u w:val="single"/>
        </w:rPr>
        <w:t>active duty</w:t>
      </w:r>
      <w:r w:rsidR="000F2058">
        <w:rPr>
          <w:rFonts w:asciiTheme="majorHAnsi" w:hAnsiTheme="majorHAnsi"/>
        </w:rPr>
        <w:t xml:space="preserve"> in the U.S. Armed Forces?</w:t>
      </w:r>
      <w:r w:rsidR="00BC01D3">
        <w:rPr>
          <w:rFonts w:asciiTheme="majorHAnsi" w:hAnsiTheme="majorHAnsi"/>
        </w:rPr>
        <w:t xml:space="preserve"> </w:t>
      </w:r>
    </w:p>
    <w:p w14:paraId="23BB40B3" w14:textId="77777777" w:rsidR="00C816A4" w:rsidRDefault="00CC198F" w:rsidP="00C816A4">
      <w:pPr>
        <w:rPr>
          <w:rFonts w:asciiTheme="majorHAnsi" w:hAnsiTheme="majorHAnsi"/>
          <w:color w:val="FF0000"/>
        </w:rPr>
      </w:pPr>
      <w:r w:rsidRPr="00B8704E">
        <w:rPr>
          <w:rFonts w:asciiTheme="majorHAnsi" w:hAnsiTheme="majorHAnsi"/>
          <w:i/>
        </w:rPr>
        <w:t xml:space="preserve">Active duty includes serving in the U.S. Armed Forces as well as activation </w:t>
      </w:r>
      <w:r w:rsidR="00F82CED">
        <w:rPr>
          <w:rFonts w:asciiTheme="majorHAnsi" w:hAnsiTheme="majorHAnsi"/>
          <w:i/>
        </w:rPr>
        <w:t xml:space="preserve">from the Reserves or National </w:t>
      </w:r>
      <w:r w:rsidRPr="00B8704E">
        <w:rPr>
          <w:rFonts w:asciiTheme="majorHAnsi" w:hAnsiTheme="majorHAnsi"/>
          <w:i/>
        </w:rPr>
        <w:t>Guard.</w:t>
      </w:r>
      <w:r w:rsidR="00C816A4" w:rsidRPr="00C816A4">
        <w:rPr>
          <w:rStyle w:val="EndnoteReference"/>
          <w:rFonts w:asciiTheme="majorHAnsi" w:hAnsiTheme="majorHAnsi"/>
        </w:rPr>
        <w:t xml:space="preserve"> </w:t>
      </w:r>
    </w:p>
    <w:p w14:paraId="61ADEBBE" w14:textId="77777777" w:rsidR="00C816A4" w:rsidRPr="00C816A4" w:rsidRDefault="00C816A4" w:rsidP="00CC7798">
      <w:pPr>
        <w:spacing w:after="120"/>
        <w:rPr>
          <w:rFonts w:asciiTheme="majorHAnsi" w:hAnsiTheme="majorHAnsi"/>
          <w:color w:val="000000" w:themeColor="text1"/>
        </w:rPr>
      </w:pPr>
      <w:r w:rsidRPr="00C816A4">
        <w:rPr>
          <w:rFonts w:asciiTheme="majorHAnsi" w:hAnsiTheme="majorHAnsi"/>
          <w:color w:val="000000" w:themeColor="text1"/>
        </w:rPr>
        <w:t>[</w:t>
      </w:r>
      <w:proofErr w:type="spellStart"/>
      <w:r w:rsidRPr="00C816A4">
        <w:rPr>
          <w:rFonts w:asciiTheme="majorHAnsi" w:hAnsiTheme="majorHAnsi"/>
          <w:color w:val="000000" w:themeColor="text1"/>
        </w:rPr>
        <w:t>active_duty_ever</w:t>
      </w:r>
      <w:proofErr w:type="spellEnd"/>
      <w:r w:rsidRPr="00C816A4">
        <w:rPr>
          <w:rFonts w:asciiTheme="majorHAnsi" w:hAnsiTheme="majorHAnsi"/>
          <w:color w:val="000000" w:themeColor="text1"/>
        </w:rPr>
        <w:t>]</w:t>
      </w:r>
      <w:r w:rsidR="00AD4D1B" w:rsidRPr="00AD4D1B">
        <w:rPr>
          <w:rFonts w:asciiTheme="majorHAnsi" w:hAnsiTheme="majorHAnsi"/>
        </w:rPr>
        <w:t xml:space="preserve"> </w:t>
      </w:r>
      <w:r w:rsidR="00AD4D1B">
        <w:rPr>
          <w:rFonts w:asciiTheme="majorHAnsi" w:hAnsiTheme="majorHAnsi"/>
        </w:rPr>
        <w:t>&lt;</w:t>
      </w:r>
      <w:r w:rsidR="00D50AF2">
        <w:rPr>
          <w:rFonts w:asciiTheme="majorHAnsi" w:hAnsiTheme="majorHAnsi"/>
        </w:rPr>
        <w:fldChar w:fldCharType="begin"/>
      </w:r>
      <w:r w:rsidR="00AD4D1B">
        <w:rPr>
          <w:rFonts w:asciiTheme="majorHAnsi" w:hAnsiTheme="majorHAnsi"/>
        </w:rPr>
        <w:instrText xml:space="preserve"> ADDIN ZOTERO_ITEM CSL_CITATION {"citationID":"1rg4ntlrid","properties":{"formattedCitation":"{\\rtf (\\uc0\\u8220{}National Survey of Veterans,\\uc0\\u8221{} 2010)}","plainCitation":"(“National Survey of Veterans,” 2010)"},"citationItems":[{"id":12667,"uris":["http://zotero.org/groups/579511/items/CIHD94WM"],"uri":["http://zotero.org/groups/579511/items/CIHD94WM"],"itemData":{"id":12667,"type":"article","title":"National Survey of Veterans","publisher":"National Center for Veterans Analysis and Statistics, U.S. Department of Veterans Affairs","URL":"http://www.va.gov/vetdata/docs/SurveysAndStudies/AppendixAQuestionnaires.pdf","issued":{"date-parts":[["2010"]]},"accessed":{"date-parts":[["2016",11,8]]}}}],"schema":"https://github.com/citation-style-language/schema/raw/master/csl-citation.json"} </w:instrText>
      </w:r>
      <w:r w:rsidR="00D50AF2">
        <w:rPr>
          <w:rFonts w:asciiTheme="majorHAnsi" w:hAnsiTheme="majorHAnsi"/>
        </w:rPr>
        <w:fldChar w:fldCharType="separate"/>
      </w:r>
      <w:r w:rsidR="00AD4D1B" w:rsidRPr="00496A8B">
        <w:rPr>
          <w:rFonts w:ascii="Cambria" w:eastAsia="Times New Roman" w:hAnsiTheme="majorHAnsi"/>
        </w:rPr>
        <w:t>(“National Survey of Veterans,” 2010)</w:t>
      </w:r>
      <w:r w:rsidR="00D50AF2">
        <w:rPr>
          <w:rFonts w:asciiTheme="majorHAnsi" w:hAnsiTheme="majorHAnsi"/>
        </w:rPr>
        <w:fldChar w:fldCharType="end"/>
      </w:r>
      <w:r w:rsidR="00AD4D1B">
        <w:rPr>
          <w:rFonts w:asciiTheme="majorHAnsi" w:hAnsiTheme="majorHAnsi"/>
        </w:rPr>
        <w:t>&gt;</w:t>
      </w:r>
      <w:r w:rsidR="00AD4D1B" w:rsidRPr="00AD4D1B">
        <w:rPr>
          <w:rFonts w:asciiTheme="majorHAnsi" w:hAnsiTheme="majorHAnsi"/>
          <w:color w:val="FF0000"/>
        </w:rPr>
        <w:t xml:space="preserve"> </w:t>
      </w:r>
      <w:r w:rsidR="00AD4D1B" w:rsidRPr="00FC14F0">
        <w:rPr>
          <w:rFonts w:asciiTheme="majorHAnsi" w:hAnsiTheme="majorHAnsi"/>
          <w:color w:val="C00000"/>
        </w:rPr>
        <w:t>{Required.}</w:t>
      </w:r>
    </w:p>
    <w:tbl>
      <w:tblPr>
        <w:tblStyle w:val="LightShading-Accent1"/>
        <w:tblW w:w="9098" w:type="dxa"/>
        <w:tblInd w:w="108" w:type="dxa"/>
        <w:tblLayout w:type="fixed"/>
        <w:tblLook w:val="04A0" w:firstRow="1" w:lastRow="0" w:firstColumn="1" w:lastColumn="0" w:noHBand="0" w:noVBand="1"/>
      </w:tblPr>
      <w:tblGrid>
        <w:gridCol w:w="8262"/>
        <w:gridCol w:w="836"/>
      </w:tblGrid>
      <w:tr w:rsidR="00CC198F" w:rsidRPr="00B8704E" w14:paraId="4F929554" w14:textId="77777777">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6839CB43" w14:textId="77777777" w:rsidR="00CC198F" w:rsidRPr="00B8704E" w:rsidRDefault="00CC198F" w:rsidP="00F9209E">
            <w:pPr>
              <w:rPr>
                <w:rFonts w:asciiTheme="majorHAnsi" w:hAnsiTheme="majorHAnsi" w:cs="Arial"/>
                <w:b w:val="0"/>
                <w:color w:val="auto"/>
                <w:sz w:val="24"/>
                <w:szCs w:val="24"/>
              </w:rPr>
            </w:pPr>
            <w:r w:rsidRPr="00B8704E">
              <w:rPr>
                <w:rFonts w:asciiTheme="majorHAnsi" w:hAnsiTheme="majorHAnsi" w:cs="Arial"/>
                <w:b w:val="0"/>
                <w:color w:val="auto"/>
                <w:sz w:val="24"/>
                <w:szCs w:val="24"/>
              </w:rPr>
              <w:t xml:space="preserve">Yes, on active duty in the </w:t>
            </w:r>
            <w:r w:rsidRPr="00B8704E">
              <w:rPr>
                <w:rFonts w:asciiTheme="majorHAnsi" w:hAnsiTheme="majorHAnsi" w:cs="Arial"/>
                <w:b w:val="0"/>
                <w:color w:val="auto"/>
                <w:sz w:val="24"/>
                <w:szCs w:val="24"/>
                <w:u w:val="single"/>
              </w:rPr>
              <w:t>past</w:t>
            </w:r>
            <w:r w:rsidRPr="00B8704E">
              <w:rPr>
                <w:rFonts w:asciiTheme="majorHAnsi" w:hAnsiTheme="majorHAnsi" w:cs="Arial"/>
                <w:b w:val="0"/>
                <w:color w:val="auto"/>
                <w:sz w:val="24"/>
                <w:szCs w:val="24"/>
              </w:rPr>
              <w:t>, but not now</w:t>
            </w:r>
            <w:r w:rsidR="00670135">
              <w:rPr>
                <w:rFonts w:asciiTheme="majorHAnsi" w:hAnsiTheme="majorHAnsi" w:cs="Arial"/>
                <w:b w:val="0"/>
                <w:color w:val="auto"/>
                <w:sz w:val="24"/>
                <w:szCs w:val="24"/>
              </w:rPr>
              <w:t xml:space="preserve"> (3</w:t>
            </w:r>
            <w:r w:rsidR="00587336">
              <w:rPr>
                <w:rFonts w:asciiTheme="majorHAnsi" w:hAnsiTheme="majorHAnsi" w:cs="Arial"/>
                <w:b w:val="0"/>
                <w:color w:val="auto"/>
                <w:sz w:val="24"/>
                <w:szCs w:val="24"/>
              </w:rPr>
              <w:t>)</w:t>
            </w:r>
          </w:p>
        </w:tc>
        <w:tc>
          <w:tcPr>
            <w:tcW w:w="836" w:type="dxa"/>
            <w:vAlign w:val="center"/>
          </w:tcPr>
          <w:p w14:paraId="0C37B11E" w14:textId="77777777" w:rsidR="00CC198F" w:rsidRPr="00B8704E" w:rsidRDefault="00390F6D" w:rsidP="00F9209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b w:val="0"/>
                <w:color w:val="auto"/>
                <w:sz w:val="24"/>
                <w:szCs w:val="24"/>
              </w:rPr>
            </w:pPr>
            <w:sdt>
              <w:sdtPr>
                <w:rPr>
                  <w:rFonts w:asciiTheme="majorHAnsi" w:hAnsiTheme="majorHAnsi" w:cs="Arial"/>
                </w:rPr>
                <w:id w:val="1972628143"/>
              </w:sdtPr>
              <w:sdtContent>
                <w:r w:rsidR="00CC198F" w:rsidRPr="00B8704E">
                  <w:rPr>
                    <w:rFonts w:ascii="MS Mincho" w:hAnsi="MS Mincho" w:cs="MS Mincho" w:hint="eastAsia"/>
                    <w:b w:val="0"/>
                    <w:color w:val="auto"/>
                    <w:sz w:val="24"/>
                    <w:szCs w:val="24"/>
                  </w:rPr>
                  <w:t>☐</w:t>
                </w:r>
              </w:sdtContent>
            </w:sdt>
          </w:p>
        </w:tc>
      </w:tr>
      <w:tr w:rsidR="00CC198F" w:rsidRPr="00B8704E" w14:paraId="1A0483E3"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457791A8" w14:textId="77777777" w:rsidR="00CC198F" w:rsidRPr="00B8704E" w:rsidRDefault="00CC198F" w:rsidP="00F9209E">
            <w:pPr>
              <w:rPr>
                <w:rFonts w:asciiTheme="majorHAnsi" w:hAnsiTheme="majorHAnsi" w:cs="Arial"/>
                <w:b w:val="0"/>
                <w:color w:val="auto"/>
                <w:sz w:val="24"/>
                <w:szCs w:val="24"/>
              </w:rPr>
            </w:pPr>
            <w:r w:rsidRPr="00B8704E">
              <w:rPr>
                <w:rFonts w:asciiTheme="majorHAnsi" w:hAnsiTheme="majorHAnsi" w:cs="Arial"/>
                <w:b w:val="0"/>
                <w:color w:val="auto"/>
                <w:sz w:val="24"/>
                <w:szCs w:val="24"/>
              </w:rPr>
              <w:t xml:space="preserve">Yes, </w:t>
            </w:r>
            <w:r w:rsidRPr="00B8704E">
              <w:rPr>
                <w:rFonts w:asciiTheme="majorHAnsi" w:hAnsiTheme="majorHAnsi" w:cs="Arial"/>
                <w:b w:val="0"/>
                <w:color w:val="auto"/>
                <w:sz w:val="24"/>
                <w:szCs w:val="24"/>
                <w:u w:val="single"/>
              </w:rPr>
              <w:t>now</w:t>
            </w:r>
            <w:r w:rsidRPr="00B8704E">
              <w:rPr>
                <w:rFonts w:asciiTheme="majorHAnsi" w:hAnsiTheme="majorHAnsi" w:cs="Arial"/>
                <w:b w:val="0"/>
                <w:color w:val="auto"/>
                <w:sz w:val="24"/>
                <w:szCs w:val="24"/>
              </w:rPr>
              <w:t xml:space="preserve"> on active duty</w:t>
            </w:r>
            <w:r w:rsidR="00670135">
              <w:rPr>
                <w:rFonts w:asciiTheme="majorHAnsi" w:hAnsiTheme="majorHAnsi" w:cs="Arial"/>
                <w:b w:val="0"/>
                <w:color w:val="auto"/>
                <w:sz w:val="24"/>
                <w:szCs w:val="24"/>
              </w:rPr>
              <w:t xml:space="preserve"> (2</w:t>
            </w:r>
            <w:r w:rsidR="00587336">
              <w:rPr>
                <w:rFonts w:asciiTheme="majorHAnsi" w:hAnsiTheme="majorHAnsi" w:cs="Arial"/>
                <w:b w:val="0"/>
                <w:color w:val="auto"/>
                <w:sz w:val="24"/>
                <w:szCs w:val="24"/>
              </w:rPr>
              <w:t>)</w:t>
            </w:r>
          </w:p>
        </w:tc>
        <w:tc>
          <w:tcPr>
            <w:tcW w:w="836" w:type="dxa"/>
            <w:vAlign w:val="center"/>
          </w:tcPr>
          <w:p w14:paraId="171BA137" w14:textId="77777777" w:rsidR="00CC198F" w:rsidRPr="00B8704E"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287426436"/>
              </w:sdtPr>
              <w:sdtContent>
                <w:r w:rsidR="00CC198F" w:rsidRPr="00B8704E">
                  <w:rPr>
                    <w:rFonts w:ascii="MS Mincho" w:hAnsi="MS Mincho" w:cs="MS Mincho" w:hint="eastAsia"/>
                    <w:color w:val="auto"/>
                    <w:sz w:val="24"/>
                    <w:szCs w:val="24"/>
                  </w:rPr>
                  <w:t>☐</w:t>
                </w:r>
              </w:sdtContent>
            </w:sdt>
          </w:p>
        </w:tc>
      </w:tr>
      <w:tr w:rsidR="00CC198F" w:rsidRPr="00B8704E" w14:paraId="043F65E1"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3A446B30" w14:textId="77777777" w:rsidR="00CC198F" w:rsidRPr="00587336" w:rsidRDefault="00CC198F" w:rsidP="00F9209E">
            <w:pPr>
              <w:rPr>
                <w:rFonts w:asciiTheme="majorHAnsi" w:hAnsiTheme="majorHAnsi" w:cs="Arial"/>
                <w:b w:val="0"/>
                <w:color w:val="auto"/>
                <w:sz w:val="24"/>
                <w:szCs w:val="24"/>
              </w:rPr>
            </w:pPr>
            <w:r w:rsidRPr="00B8704E">
              <w:rPr>
                <w:rFonts w:asciiTheme="majorHAnsi" w:hAnsiTheme="majorHAnsi" w:cs="Arial"/>
                <w:b w:val="0"/>
                <w:color w:val="auto"/>
                <w:sz w:val="24"/>
                <w:szCs w:val="24"/>
              </w:rPr>
              <w:t xml:space="preserve">No, never on active duty except for initial/basic </w:t>
            </w:r>
            <w:r w:rsidRPr="00B8704E">
              <w:rPr>
                <w:rFonts w:asciiTheme="majorHAnsi" w:hAnsiTheme="majorHAnsi" w:cs="Arial"/>
                <w:b w:val="0"/>
                <w:color w:val="auto"/>
                <w:sz w:val="24"/>
                <w:szCs w:val="24"/>
                <w:u w:val="single"/>
              </w:rPr>
              <w:t>training</w:t>
            </w:r>
            <w:r w:rsidR="00670135">
              <w:rPr>
                <w:rFonts w:asciiTheme="majorHAnsi" w:hAnsiTheme="majorHAnsi" w:cs="Arial"/>
                <w:b w:val="0"/>
                <w:color w:val="auto"/>
                <w:sz w:val="24"/>
                <w:szCs w:val="24"/>
              </w:rPr>
              <w:t xml:space="preserve"> (1</w:t>
            </w:r>
            <w:r w:rsidR="00587336">
              <w:rPr>
                <w:rFonts w:asciiTheme="majorHAnsi" w:hAnsiTheme="majorHAnsi" w:cs="Arial"/>
                <w:b w:val="0"/>
                <w:color w:val="auto"/>
                <w:sz w:val="24"/>
                <w:szCs w:val="24"/>
              </w:rPr>
              <w:t>)</w:t>
            </w:r>
          </w:p>
        </w:tc>
        <w:tc>
          <w:tcPr>
            <w:tcW w:w="836" w:type="dxa"/>
            <w:vAlign w:val="center"/>
          </w:tcPr>
          <w:p w14:paraId="6DD0F477" w14:textId="77777777" w:rsidR="00CC198F" w:rsidRPr="00B8704E"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405541801"/>
              </w:sdtPr>
              <w:sdtContent>
                <w:r w:rsidR="00CC198F" w:rsidRPr="00B8704E">
                  <w:rPr>
                    <w:rFonts w:ascii="MS Mincho" w:hAnsi="MS Mincho" w:cs="MS Mincho" w:hint="eastAsia"/>
                    <w:color w:val="auto"/>
                    <w:sz w:val="24"/>
                    <w:szCs w:val="24"/>
                  </w:rPr>
                  <w:t>☐</w:t>
                </w:r>
              </w:sdtContent>
            </w:sdt>
          </w:p>
        </w:tc>
      </w:tr>
      <w:tr w:rsidR="00CC198F" w:rsidRPr="00B8704E" w14:paraId="4C8561A1"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0F342AE7" w14:textId="77777777" w:rsidR="00CC198F" w:rsidRPr="00B8704E" w:rsidRDefault="00CC198F" w:rsidP="00F9209E">
            <w:pPr>
              <w:rPr>
                <w:rFonts w:asciiTheme="majorHAnsi" w:hAnsiTheme="majorHAnsi" w:cs="Arial"/>
                <w:b w:val="0"/>
                <w:color w:val="auto"/>
                <w:sz w:val="24"/>
                <w:szCs w:val="24"/>
              </w:rPr>
            </w:pPr>
            <w:r w:rsidRPr="00B8704E">
              <w:rPr>
                <w:rFonts w:asciiTheme="majorHAnsi" w:hAnsiTheme="majorHAnsi" w:cs="Arial"/>
                <w:b w:val="0"/>
                <w:color w:val="auto"/>
                <w:sz w:val="24"/>
                <w:szCs w:val="24"/>
              </w:rPr>
              <w:t xml:space="preserve">No, </w:t>
            </w:r>
            <w:r w:rsidRPr="00B8704E">
              <w:rPr>
                <w:rFonts w:asciiTheme="majorHAnsi" w:hAnsiTheme="majorHAnsi" w:cs="Arial"/>
                <w:b w:val="0"/>
                <w:color w:val="auto"/>
                <w:sz w:val="24"/>
                <w:szCs w:val="24"/>
                <w:u w:val="single"/>
              </w:rPr>
              <w:t>never</w:t>
            </w:r>
            <w:r w:rsidRPr="00B8704E">
              <w:rPr>
                <w:rFonts w:asciiTheme="majorHAnsi" w:hAnsiTheme="majorHAnsi" w:cs="Arial"/>
                <w:b w:val="0"/>
                <w:color w:val="auto"/>
                <w:sz w:val="24"/>
                <w:szCs w:val="24"/>
              </w:rPr>
              <w:t xml:space="preserve"> se</w:t>
            </w:r>
            <w:r w:rsidR="00B8704E" w:rsidRPr="00B8704E">
              <w:rPr>
                <w:rFonts w:asciiTheme="majorHAnsi" w:hAnsiTheme="majorHAnsi" w:cs="Arial"/>
                <w:b w:val="0"/>
                <w:color w:val="auto"/>
                <w:sz w:val="24"/>
                <w:szCs w:val="24"/>
              </w:rPr>
              <w:t>r</w:t>
            </w:r>
            <w:r w:rsidRPr="00B8704E">
              <w:rPr>
                <w:rFonts w:asciiTheme="majorHAnsi" w:hAnsiTheme="majorHAnsi" w:cs="Arial"/>
                <w:b w:val="0"/>
                <w:color w:val="auto"/>
                <w:sz w:val="24"/>
                <w:szCs w:val="24"/>
              </w:rPr>
              <w:t>ved in the U.S. Armed Forces</w:t>
            </w:r>
            <w:r w:rsidR="00670135">
              <w:rPr>
                <w:rFonts w:asciiTheme="majorHAnsi" w:hAnsiTheme="majorHAnsi" w:cs="Arial"/>
                <w:b w:val="0"/>
                <w:color w:val="auto"/>
                <w:sz w:val="24"/>
                <w:szCs w:val="24"/>
              </w:rPr>
              <w:t xml:space="preserve"> (0</w:t>
            </w:r>
            <w:r w:rsidR="00587336">
              <w:rPr>
                <w:rFonts w:asciiTheme="majorHAnsi" w:hAnsiTheme="majorHAnsi" w:cs="Arial"/>
                <w:b w:val="0"/>
                <w:color w:val="auto"/>
                <w:sz w:val="24"/>
                <w:szCs w:val="24"/>
              </w:rPr>
              <w:t>)</w:t>
            </w:r>
          </w:p>
        </w:tc>
        <w:tc>
          <w:tcPr>
            <w:tcW w:w="836" w:type="dxa"/>
            <w:vAlign w:val="center"/>
          </w:tcPr>
          <w:p w14:paraId="5F5EA24E" w14:textId="77777777" w:rsidR="00CC198F" w:rsidRPr="00B8704E"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822554362"/>
              </w:sdtPr>
              <w:sdtContent>
                <w:r w:rsidR="00CC198F" w:rsidRPr="00B8704E">
                  <w:rPr>
                    <w:rFonts w:ascii="MS Mincho" w:hAnsi="MS Mincho" w:cs="MS Mincho" w:hint="eastAsia"/>
                    <w:color w:val="auto"/>
                    <w:sz w:val="24"/>
                    <w:szCs w:val="24"/>
                  </w:rPr>
                  <w:t>☐</w:t>
                </w:r>
              </w:sdtContent>
            </w:sdt>
          </w:p>
        </w:tc>
      </w:tr>
    </w:tbl>
    <w:p w14:paraId="33FF286B" w14:textId="77777777" w:rsidR="00D468BD" w:rsidRDefault="00D468BD" w:rsidP="00D468BD">
      <w:pPr>
        <w:rPr>
          <w:rFonts w:asciiTheme="majorHAnsi" w:hAnsiTheme="majorHAnsi"/>
          <w:color w:val="FF0000"/>
        </w:rPr>
      </w:pPr>
    </w:p>
    <w:p w14:paraId="5EBE5CEC" w14:textId="77777777" w:rsidR="00CC7798" w:rsidRPr="00FC14F0" w:rsidRDefault="00CC7798" w:rsidP="00D468BD">
      <w:pPr>
        <w:rPr>
          <w:rFonts w:asciiTheme="majorHAnsi" w:hAnsiTheme="majorHAnsi"/>
          <w:color w:val="C00000"/>
        </w:rPr>
      </w:pPr>
      <w:r w:rsidRPr="00FC14F0">
        <w:rPr>
          <w:rFonts w:asciiTheme="majorHAnsi" w:hAnsiTheme="majorHAnsi"/>
          <w:color w:val="C00000"/>
        </w:rPr>
        <w:t xml:space="preserve">{If </w:t>
      </w:r>
      <w:r w:rsidR="00753E1D" w:rsidRPr="00FC14F0">
        <w:rPr>
          <w:rFonts w:asciiTheme="majorHAnsi" w:hAnsiTheme="majorHAnsi"/>
          <w:color w:val="C00000"/>
        </w:rPr>
        <w:t>[</w:t>
      </w:r>
      <w:proofErr w:type="spellStart"/>
      <w:r w:rsidRPr="00FC14F0">
        <w:rPr>
          <w:rFonts w:asciiTheme="majorHAnsi" w:hAnsiTheme="majorHAnsi"/>
          <w:color w:val="C00000"/>
        </w:rPr>
        <w:t>active_duty_ever</w:t>
      </w:r>
      <w:proofErr w:type="spellEnd"/>
      <w:r w:rsidR="00753E1D" w:rsidRPr="00FC14F0">
        <w:rPr>
          <w:rFonts w:asciiTheme="majorHAnsi" w:hAnsiTheme="majorHAnsi"/>
          <w:color w:val="C00000"/>
        </w:rPr>
        <w:t>]</w:t>
      </w:r>
      <w:r w:rsidR="00B9794D" w:rsidRPr="00FC14F0">
        <w:rPr>
          <w:rFonts w:asciiTheme="majorHAnsi" w:hAnsiTheme="majorHAnsi"/>
          <w:color w:val="C00000"/>
        </w:rPr>
        <w:t xml:space="preserve"> &lt; 3</w:t>
      </w:r>
      <w:r w:rsidRPr="00FC14F0">
        <w:rPr>
          <w:rFonts w:asciiTheme="majorHAnsi" w:hAnsiTheme="majorHAnsi"/>
          <w:color w:val="C00000"/>
        </w:rPr>
        <w:t>, go to end of Survey 1.}</w:t>
      </w:r>
    </w:p>
    <w:p w14:paraId="47FFB196" w14:textId="77777777" w:rsidR="00591DAF" w:rsidRPr="00CC7798" w:rsidRDefault="00591DAF" w:rsidP="00C816A4">
      <w:pPr>
        <w:rPr>
          <w:rFonts w:asciiTheme="majorHAnsi" w:hAnsiTheme="majorHAnsi"/>
          <w:color w:val="000000" w:themeColor="text1"/>
        </w:rPr>
      </w:pPr>
      <w:r w:rsidRPr="00CC7798">
        <w:rPr>
          <w:rFonts w:asciiTheme="majorHAnsi" w:hAnsiTheme="majorHAnsi"/>
          <w:color w:val="000000" w:themeColor="text1"/>
        </w:rPr>
        <w:t>{Page break}</w:t>
      </w:r>
    </w:p>
    <w:p w14:paraId="374C97E4" w14:textId="77777777" w:rsidR="00C816A4" w:rsidRPr="0072644B" w:rsidRDefault="00C816A4" w:rsidP="00C816A4">
      <w:pPr>
        <w:rPr>
          <w:rFonts w:asciiTheme="majorHAnsi" w:hAnsiTheme="majorHAnsi"/>
        </w:rPr>
      </w:pPr>
    </w:p>
    <w:p w14:paraId="106BDBD9" w14:textId="77777777" w:rsidR="00670560" w:rsidRDefault="00B8704E" w:rsidP="00F9209E">
      <w:pPr>
        <w:rPr>
          <w:rFonts w:asciiTheme="majorHAnsi" w:hAnsiTheme="majorHAnsi"/>
        </w:rPr>
      </w:pPr>
      <w:r w:rsidRPr="001F1AA7">
        <w:rPr>
          <w:rFonts w:asciiTheme="majorHAnsi" w:hAnsiTheme="majorHAnsi"/>
        </w:rPr>
        <w:t>When did you serve on active duty in the U.S. Armed Forces?</w:t>
      </w:r>
      <w:r w:rsidR="00745C1D">
        <w:rPr>
          <w:rFonts w:asciiTheme="majorHAnsi" w:hAnsiTheme="majorHAnsi"/>
        </w:rPr>
        <w:t xml:space="preserve"> </w:t>
      </w:r>
    </w:p>
    <w:p w14:paraId="14DDDB64" w14:textId="77777777" w:rsidR="00B8704E" w:rsidRDefault="00B8704E" w:rsidP="00CC7798">
      <w:pPr>
        <w:rPr>
          <w:rFonts w:asciiTheme="majorHAnsi" w:hAnsiTheme="majorHAnsi"/>
          <w:b/>
          <w:i/>
        </w:rPr>
      </w:pPr>
      <w:r w:rsidRPr="00670560">
        <w:rPr>
          <w:rFonts w:asciiTheme="majorHAnsi" w:hAnsiTheme="majorHAnsi"/>
          <w:i/>
        </w:rPr>
        <w:t xml:space="preserve">Mark all </w:t>
      </w:r>
      <w:r w:rsidR="00B667AB">
        <w:rPr>
          <w:rFonts w:asciiTheme="majorHAnsi" w:hAnsiTheme="majorHAnsi"/>
          <w:i/>
        </w:rPr>
        <w:t xml:space="preserve">service eras </w:t>
      </w:r>
      <w:r w:rsidRPr="00670560">
        <w:rPr>
          <w:rFonts w:asciiTheme="majorHAnsi" w:hAnsiTheme="majorHAnsi"/>
          <w:i/>
        </w:rPr>
        <w:t>that apply</w:t>
      </w:r>
      <w:r w:rsidRPr="00BF2DFB">
        <w:rPr>
          <w:rFonts w:asciiTheme="majorHAnsi" w:hAnsiTheme="majorHAnsi"/>
          <w:b/>
          <w:i/>
        </w:rPr>
        <w:t>.</w:t>
      </w:r>
      <w:r w:rsidR="00C816A4" w:rsidRPr="00C816A4">
        <w:rPr>
          <w:rFonts w:asciiTheme="majorHAnsi" w:hAnsiTheme="majorHAnsi"/>
          <w:color w:val="FF0000"/>
        </w:rPr>
        <w:t xml:space="preserve"> </w:t>
      </w:r>
    </w:p>
    <w:p w14:paraId="1E3650B7" w14:textId="77777777" w:rsidR="00881558" w:rsidRPr="00881558" w:rsidRDefault="00881558" w:rsidP="00CC7798">
      <w:pPr>
        <w:spacing w:after="120"/>
        <w:rPr>
          <w:rFonts w:asciiTheme="majorHAnsi" w:hAnsiTheme="majorHAnsi"/>
        </w:rPr>
      </w:pPr>
      <w:r>
        <w:rPr>
          <w:rFonts w:asciiTheme="majorHAnsi" w:hAnsiTheme="majorHAnsi"/>
        </w:rPr>
        <w:t>[</w:t>
      </w:r>
      <w:proofErr w:type="spellStart"/>
      <w:r>
        <w:rPr>
          <w:rFonts w:asciiTheme="majorHAnsi" w:hAnsiTheme="majorHAnsi"/>
        </w:rPr>
        <w:t>active_duty_era</w:t>
      </w:r>
      <w:proofErr w:type="spellEnd"/>
      <w:r>
        <w:rPr>
          <w:rFonts w:asciiTheme="majorHAnsi" w:hAnsiTheme="majorHAnsi"/>
        </w:rPr>
        <w:t>]</w:t>
      </w:r>
      <w:r w:rsidR="00AD4D1B" w:rsidRPr="00AD4D1B">
        <w:rPr>
          <w:rFonts w:asciiTheme="majorHAnsi" w:hAnsiTheme="majorHAnsi"/>
        </w:rPr>
        <w:t xml:space="preserve"> </w:t>
      </w:r>
      <w:r w:rsidR="00AD4D1B">
        <w:rPr>
          <w:rFonts w:asciiTheme="majorHAnsi" w:hAnsiTheme="majorHAnsi"/>
        </w:rPr>
        <w:t>&lt;</w:t>
      </w:r>
      <w:r w:rsidR="00B667AB">
        <w:rPr>
          <w:rFonts w:asciiTheme="majorHAnsi" w:hAnsiTheme="majorHAnsi"/>
        </w:rPr>
        <w:t xml:space="preserve">Adapted from </w:t>
      </w:r>
      <w:r w:rsidR="00D50AF2">
        <w:rPr>
          <w:rFonts w:asciiTheme="majorHAnsi" w:hAnsiTheme="majorHAnsi"/>
        </w:rPr>
        <w:fldChar w:fldCharType="begin"/>
      </w:r>
      <w:r w:rsidR="00AD4D1B">
        <w:rPr>
          <w:rFonts w:asciiTheme="majorHAnsi" w:hAnsiTheme="majorHAnsi"/>
        </w:rPr>
        <w:instrText xml:space="preserve"> ADDIN ZOTERO_ITEM CSL_CITATION {"citationID":"1fpihr12ba","properties":{"formattedCitation":"{\\rtf (\\uc0\\u8220{}National Survey of Veterans,\\uc0\\u8221{} 2010)}","plainCitation":"(“National Survey of Veterans,” 2010)"},"citationItems":[{"id":12667,"uris":["http://zotero.org/groups/579511/items/CIHD94WM"],"uri":["http://zotero.org/groups/579511/items/CIHD94WM"],"itemData":{"id":12667,"type":"article","title":"National Survey of Veterans","publisher":"National Center for Veterans Analysis and Statistics, U.S. Department of Veterans Affairs","URL":"http://www.va.gov/vetdata/docs/SurveysAndStudies/AppendixAQuestionnaires.pdf","issued":{"date-parts":[["2010"]]},"accessed":{"date-parts":[["2016",11,8]]}}}],"schema":"https://github.com/citation-style-language/schema/raw/master/csl-citation.json"} </w:instrText>
      </w:r>
      <w:r w:rsidR="00D50AF2">
        <w:rPr>
          <w:rFonts w:asciiTheme="majorHAnsi" w:hAnsiTheme="majorHAnsi"/>
        </w:rPr>
        <w:fldChar w:fldCharType="separate"/>
      </w:r>
      <w:r w:rsidR="00AD4D1B" w:rsidRPr="00496A8B">
        <w:rPr>
          <w:rFonts w:ascii="Cambria" w:eastAsia="Times New Roman" w:hAnsiTheme="majorHAnsi"/>
        </w:rPr>
        <w:t>(“National Survey of Veterans,” 2010)</w:t>
      </w:r>
      <w:r w:rsidR="00D50AF2">
        <w:rPr>
          <w:rFonts w:asciiTheme="majorHAnsi" w:hAnsiTheme="majorHAnsi"/>
        </w:rPr>
        <w:fldChar w:fldCharType="end"/>
      </w:r>
      <w:r w:rsidR="00AD4D1B">
        <w:rPr>
          <w:rFonts w:asciiTheme="majorHAnsi" w:hAnsiTheme="majorHAnsi"/>
        </w:rPr>
        <w:t>&gt;</w:t>
      </w:r>
      <w:r w:rsidR="00AD4D1B" w:rsidRPr="00AD4D1B">
        <w:rPr>
          <w:rFonts w:asciiTheme="majorHAnsi" w:hAnsiTheme="majorHAnsi"/>
          <w:color w:val="FF0000"/>
        </w:rPr>
        <w:t xml:space="preserve"> </w:t>
      </w:r>
      <w:r w:rsidR="00AD4D1B" w:rsidRPr="00FC14F0">
        <w:rPr>
          <w:rFonts w:asciiTheme="majorHAnsi" w:hAnsiTheme="majorHAnsi"/>
          <w:color w:val="C00000"/>
        </w:rPr>
        <w:t>{Required.}</w:t>
      </w:r>
    </w:p>
    <w:tbl>
      <w:tblPr>
        <w:tblStyle w:val="LightShading-Accent1"/>
        <w:tblW w:w="9098" w:type="dxa"/>
        <w:tblInd w:w="108" w:type="dxa"/>
        <w:tblLayout w:type="fixed"/>
        <w:tblLook w:val="04A0" w:firstRow="1" w:lastRow="0" w:firstColumn="1" w:lastColumn="0" w:noHBand="0" w:noVBand="1"/>
      </w:tblPr>
      <w:tblGrid>
        <w:gridCol w:w="8280"/>
        <w:gridCol w:w="818"/>
      </w:tblGrid>
      <w:tr w:rsidR="00B8704E" w:rsidRPr="00BF2DFB" w14:paraId="4E564616" w14:textId="77777777">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80" w:type="dxa"/>
            <w:vAlign w:val="center"/>
          </w:tcPr>
          <w:p w14:paraId="24C3379A" w14:textId="77777777" w:rsidR="00B8704E" w:rsidRPr="00BF2DFB" w:rsidRDefault="00B8704E"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September 2001 or later</w:t>
            </w:r>
            <w:r w:rsidR="00670135" w:rsidRPr="00BF2DFB">
              <w:rPr>
                <w:rFonts w:asciiTheme="majorHAnsi" w:hAnsiTheme="majorHAnsi" w:cs="Arial"/>
                <w:b w:val="0"/>
                <w:color w:val="auto"/>
                <w:sz w:val="24"/>
                <w:szCs w:val="24"/>
              </w:rPr>
              <w:t xml:space="preserve"> (1)</w:t>
            </w:r>
          </w:p>
        </w:tc>
        <w:tc>
          <w:tcPr>
            <w:tcW w:w="818" w:type="dxa"/>
            <w:vAlign w:val="center"/>
          </w:tcPr>
          <w:p w14:paraId="7038CE7B" w14:textId="77777777" w:rsidR="00B8704E" w:rsidRPr="00BF2DFB" w:rsidRDefault="00390F6D" w:rsidP="00F9209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b w:val="0"/>
                <w:color w:val="auto"/>
                <w:sz w:val="24"/>
                <w:szCs w:val="24"/>
              </w:rPr>
            </w:pPr>
            <w:sdt>
              <w:sdtPr>
                <w:rPr>
                  <w:rFonts w:asciiTheme="majorHAnsi" w:hAnsiTheme="majorHAnsi" w:cs="Arial"/>
                </w:rPr>
                <w:id w:val="-96484602"/>
              </w:sdtPr>
              <w:sdtContent>
                <w:r w:rsidR="00B8704E" w:rsidRPr="00BF2DFB">
                  <w:rPr>
                    <w:rFonts w:ascii="MS Mincho" w:hAnsi="MS Mincho" w:cs="MS Mincho" w:hint="eastAsia"/>
                    <w:b w:val="0"/>
                    <w:color w:val="auto"/>
                    <w:sz w:val="24"/>
                    <w:szCs w:val="24"/>
                  </w:rPr>
                  <w:t>☐</w:t>
                </w:r>
              </w:sdtContent>
            </w:sdt>
          </w:p>
        </w:tc>
      </w:tr>
      <w:tr w:rsidR="00B8704E" w:rsidRPr="00BF2DFB" w14:paraId="51D2592B"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80" w:type="dxa"/>
            <w:vAlign w:val="center"/>
          </w:tcPr>
          <w:p w14:paraId="5ECB8824" w14:textId="77777777" w:rsidR="00B8704E" w:rsidRPr="00BF2DFB" w:rsidRDefault="00B8704E"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lastRenderedPageBreak/>
              <w:t>August 1990 to August 2001 (includes Persian Gulf War)</w:t>
            </w:r>
            <w:r w:rsidR="00670135" w:rsidRPr="00BF2DFB">
              <w:rPr>
                <w:rFonts w:asciiTheme="majorHAnsi" w:hAnsiTheme="majorHAnsi" w:cs="Arial"/>
                <w:b w:val="0"/>
                <w:color w:val="auto"/>
                <w:sz w:val="24"/>
                <w:szCs w:val="24"/>
              </w:rPr>
              <w:t xml:space="preserve"> (2)</w:t>
            </w:r>
          </w:p>
        </w:tc>
        <w:tc>
          <w:tcPr>
            <w:tcW w:w="818" w:type="dxa"/>
            <w:vAlign w:val="center"/>
          </w:tcPr>
          <w:p w14:paraId="4132B83A" w14:textId="77777777" w:rsidR="00B8704E"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285243933"/>
              </w:sdtPr>
              <w:sdtContent>
                <w:r w:rsidR="00B8704E" w:rsidRPr="00BF2DFB">
                  <w:rPr>
                    <w:rFonts w:ascii="MS Mincho" w:hAnsi="MS Mincho" w:cs="MS Mincho" w:hint="eastAsia"/>
                    <w:color w:val="auto"/>
                    <w:sz w:val="24"/>
                    <w:szCs w:val="24"/>
                  </w:rPr>
                  <w:t>☐</w:t>
                </w:r>
              </w:sdtContent>
            </w:sdt>
          </w:p>
        </w:tc>
      </w:tr>
      <w:tr w:rsidR="00B8704E" w:rsidRPr="00BF2DFB" w14:paraId="11D977CB"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8280" w:type="dxa"/>
            <w:vAlign w:val="center"/>
          </w:tcPr>
          <w:p w14:paraId="0DB3A722" w14:textId="77777777" w:rsidR="00B8704E" w:rsidRPr="00BF2DFB" w:rsidRDefault="00B8704E" w:rsidP="00F9209E">
            <w:pPr>
              <w:rPr>
                <w:rFonts w:asciiTheme="majorHAnsi" w:hAnsiTheme="majorHAnsi" w:cs="Arial"/>
                <w:b w:val="0"/>
                <w:color w:val="auto"/>
                <w:sz w:val="24"/>
                <w:szCs w:val="24"/>
                <w:u w:val="single"/>
              </w:rPr>
            </w:pPr>
            <w:r w:rsidRPr="00BF2DFB">
              <w:rPr>
                <w:rFonts w:asciiTheme="majorHAnsi" w:hAnsiTheme="majorHAnsi" w:cs="Arial"/>
                <w:b w:val="0"/>
                <w:color w:val="auto"/>
                <w:sz w:val="24"/>
                <w:szCs w:val="24"/>
              </w:rPr>
              <w:t>May 1975 to July 1990</w:t>
            </w:r>
            <w:r w:rsidR="00670135" w:rsidRPr="00BF2DFB">
              <w:rPr>
                <w:rFonts w:asciiTheme="majorHAnsi" w:hAnsiTheme="majorHAnsi" w:cs="Arial"/>
                <w:b w:val="0"/>
                <w:color w:val="auto"/>
                <w:sz w:val="24"/>
                <w:szCs w:val="24"/>
              </w:rPr>
              <w:t xml:space="preserve"> (3)</w:t>
            </w:r>
          </w:p>
        </w:tc>
        <w:tc>
          <w:tcPr>
            <w:tcW w:w="818" w:type="dxa"/>
            <w:vAlign w:val="center"/>
          </w:tcPr>
          <w:p w14:paraId="401F7508" w14:textId="77777777" w:rsidR="00B8704E"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322016767"/>
              </w:sdtPr>
              <w:sdtContent>
                <w:r w:rsidR="00B8704E" w:rsidRPr="00BF2DFB">
                  <w:rPr>
                    <w:rFonts w:ascii="MS Mincho" w:hAnsi="MS Mincho" w:cs="MS Mincho" w:hint="eastAsia"/>
                    <w:color w:val="auto"/>
                    <w:sz w:val="24"/>
                    <w:szCs w:val="24"/>
                  </w:rPr>
                  <w:t>☐</w:t>
                </w:r>
              </w:sdtContent>
            </w:sdt>
          </w:p>
        </w:tc>
      </w:tr>
      <w:tr w:rsidR="00B8704E" w:rsidRPr="00BF2DFB" w14:paraId="283F6CEC"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80" w:type="dxa"/>
            <w:vAlign w:val="center"/>
          </w:tcPr>
          <w:p w14:paraId="5ED56FF3" w14:textId="77777777" w:rsidR="00B8704E" w:rsidRPr="00BF2DFB" w:rsidRDefault="00B8704E"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Vietnam era (August 1964 to April 1975)</w:t>
            </w:r>
            <w:r w:rsidR="00670135" w:rsidRPr="00BF2DFB">
              <w:rPr>
                <w:rFonts w:asciiTheme="majorHAnsi" w:hAnsiTheme="majorHAnsi" w:cs="Arial"/>
                <w:b w:val="0"/>
                <w:color w:val="auto"/>
                <w:sz w:val="24"/>
                <w:szCs w:val="24"/>
              </w:rPr>
              <w:t xml:space="preserve"> (4)</w:t>
            </w:r>
          </w:p>
        </w:tc>
        <w:tc>
          <w:tcPr>
            <w:tcW w:w="818" w:type="dxa"/>
            <w:vAlign w:val="center"/>
          </w:tcPr>
          <w:p w14:paraId="3D34A8E0" w14:textId="77777777" w:rsidR="00B8704E"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334367112"/>
              </w:sdtPr>
              <w:sdtContent>
                <w:r w:rsidR="00B8704E" w:rsidRPr="00BF2DFB">
                  <w:rPr>
                    <w:rFonts w:ascii="MS Mincho" w:hAnsi="MS Mincho" w:cs="MS Mincho" w:hint="eastAsia"/>
                    <w:color w:val="auto"/>
                    <w:sz w:val="24"/>
                    <w:szCs w:val="24"/>
                  </w:rPr>
                  <w:t>☐</w:t>
                </w:r>
              </w:sdtContent>
            </w:sdt>
          </w:p>
        </w:tc>
      </w:tr>
      <w:tr w:rsidR="00B8704E" w:rsidRPr="00BF2DFB" w14:paraId="26B822A5" w14:textId="77777777">
        <w:trPr>
          <w:trHeight w:val="300"/>
        </w:trPr>
        <w:tc>
          <w:tcPr>
            <w:cnfStyle w:val="001000000000" w:firstRow="0" w:lastRow="0" w:firstColumn="1" w:lastColumn="0" w:oddVBand="0" w:evenVBand="0" w:oddHBand="0" w:evenHBand="0" w:firstRowFirstColumn="0" w:firstRowLastColumn="0" w:lastRowFirstColumn="0" w:lastRowLastColumn="0"/>
            <w:tcW w:w="8280" w:type="dxa"/>
          </w:tcPr>
          <w:p w14:paraId="24426185" w14:textId="77777777" w:rsidR="00B8704E" w:rsidRPr="00BF2DFB" w:rsidRDefault="007F31C1"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February 1955 to July 1964</w:t>
            </w:r>
            <w:r w:rsidR="00670135" w:rsidRPr="00BF2DFB">
              <w:rPr>
                <w:rFonts w:asciiTheme="majorHAnsi" w:hAnsiTheme="majorHAnsi" w:cs="Arial"/>
                <w:b w:val="0"/>
                <w:color w:val="auto"/>
                <w:sz w:val="24"/>
                <w:szCs w:val="24"/>
              </w:rPr>
              <w:t xml:space="preserve"> (5)</w:t>
            </w:r>
          </w:p>
        </w:tc>
        <w:tc>
          <w:tcPr>
            <w:tcW w:w="818" w:type="dxa"/>
          </w:tcPr>
          <w:p w14:paraId="21A3DF3E" w14:textId="77777777" w:rsidR="00B8704E"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b/>
                <w:color w:val="auto"/>
                <w:sz w:val="24"/>
                <w:szCs w:val="24"/>
              </w:rPr>
            </w:pPr>
            <w:sdt>
              <w:sdtPr>
                <w:rPr>
                  <w:rFonts w:asciiTheme="majorHAnsi" w:hAnsiTheme="majorHAnsi" w:cs="Arial"/>
                </w:rPr>
                <w:id w:val="1034776790"/>
              </w:sdtPr>
              <w:sdtContent>
                <w:r w:rsidR="00B8704E" w:rsidRPr="00BF2DFB">
                  <w:rPr>
                    <w:rFonts w:ascii="MS Mincho" w:hAnsi="MS Mincho" w:cs="MS Mincho" w:hint="eastAsia"/>
                    <w:color w:val="auto"/>
                    <w:sz w:val="24"/>
                    <w:szCs w:val="24"/>
                  </w:rPr>
                  <w:t>☐</w:t>
                </w:r>
              </w:sdtContent>
            </w:sdt>
          </w:p>
        </w:tc>
      </w:tr>
      <w:tr w:rsidR="00B8704E" w:rsidRPr="00BF2DFB" w14:paraId="7465EBA4"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0" w:type="dxa"/>
          </w:tcPr>
          <w:p w14:paraId="0115D49C" w14:textId="77777777" w:rsidR="00B8704E" w:rsidRPr="00BF2DFB" w:rsidRDefault="007F31C1"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Korean War (July 1950 to January 1955)</w:t>
            </w:r>
            <w:r w:rsidR="00670135" w:rsidRPr="00BF2DFB">
              <w:rPr>
                <w:rFonts w:asciiTheme="majorHAnsi" w:hAnsiTheme="majorHAnsi" w:cs="Arial"/>
                <w:b w:val="0"/>
                <w:color w:val="auto"/>
                <w:sz w:val="24"/>
                <w:szCs w:val="24"/>
              </w:rPr>
              <w:t xml:space="preserve"> (6)</w:t>
            </w:r>
          </w:p>
        </w:tc>
        <w:tc>
          <w:tcPr>
            <w:tcW w:w="818" w:type="dxa"/>
          </w:tcPr>
          <w:p w14:paraId="3D8A0EC8" w14:textId="77777777" w:rsidR="00B8704E"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97366917"/>
              </w:sdtPr>
              <w:sdtContent>
                <w:r w:rsidR="00B8704E" w:rsidRPr="00BF2DFB">
                  <w:rPr>
                    <w:rFonts w:ascii="MS Mincho" w:hAnsi="MS Mincho" w:cs="MS Mincho" w:hint="eastAsia"/>
                    <w:color w:val="auto"/>
                    <w:sz w:val="24"/>
                    <w:szCs w:val="24"/>
                  </w:rPr>
                  <w:t>☐</w:t>
                </w:r>
              </w:sdtContent>
            </w:sdt>
          </w:p>
        </w:tc>
      </w:tr>
      <w:tr w:rsidR="007F31C1" w:rsidRPr="00BF2DFB" w14:paraId="41184FBD" w14:textId="77777777">
        <w:trPr>
          <w:trHeight w:val="300"/>
        </w:trPr>
        <w:tc>
          <w:tcPr>
            <w:cnfStyle w:val="001000000000" w:firstRow="0" w:lastRow="0" w:firstColumn="1" w:lastColumn="0" w:oddVBand="0" w:evenVBand="0" w:oddHBand="0" w:evenHBand="0" w:firstRowFirstColumn="0" w:firstRowLastColumn="0" w:lastRowFirstColumn="0" w:lastRowLastColumn="0"/>
            <w:tcW w:w="8280" w:type="dxa"/>
          </w:tcPr>
          <w:p w14:paraId="050DE7D8" w14:textId="77777777" w:rsidR="007F31C1" w:rsidRPr="00BF2DFB" w:rsidRDefault="007F31C1"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January 1947 to June 1950</w:t>
            </w:r>
            <w:r w:rsidR="00670135" w:rsidRPr="00BF2DFB">
              <w:rPr>
                <w:rFonts w:asciiTheme="majorHAnsi" w:hAnsiTheme="majorHAnsi" w:cs="Arial"/>
                <w:b w:val="0"/>
                <w:color w:val="auto"/>
                <w:sz w:val="24"/>
                <w:szCs w:val="24"/>
              </w:rPr>
              <w:t xml:space="preserve"> (7)</w:t>
            </w:r>
          </w:p>
        </w:tc>
        <w:tc>
          <w:tcPr>
            <w:tcW w:w="818" w:type="dxa"/>
          </w:tcPr>
          <w:p w14:paraId="0184074A" w14:textId="77777777" w:rsidR="007F31C1"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b/>
                <w:color w:val="auto"/>
                <w:sz w:val="24"/>
                <w:szCs w:val="24"/>
              </w:rPr>
            </w:pPr>
            <w:sdt>
              <w:sdtPr>
                <w:rPr>
                  <w:rFonts w:asciiTheme="majorHAnsi" w:hAnsiTheme="majorHAnsi" w:cs="Arial"/>
                </w:rPr>
                <w:id w:val="946582591"/>
              </w:sdtPr>
              <w:sdtContent>
                <w:r w:rsidR="007F31C1" w:rsidRPr="00BF2DFB">
                  <w:rPr>
                    <w:rFonts w:ascii="MS Mincho" w:hAnsi="MS Mincho" w:cs="MS Mincho" w:hint="eastAsia"/>
                    <w:color w:val="auto"/>
                    <w:sz w:val="24"/>
                    <w:szCs w:val="24"/>
                  </w:rPr>
                  <w:t>☐</w:t>
                </w:r>
              </w:sdtContent>
            </w:sdt>
          </w:p>
        </w:tc>
      </w:tr>
      <w:tr w:rsidR="007F31C1" w:rsidRPr="00BF2DFB" w14:paraId="53871367"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0" w:type="dxa"/>
          </w:tcPr>
          <w:p w14:paraId="5CB7E5CB" w14:textId="77777777" w:rsidR="007F31C1" w:rsidRPr="00BF2DFB" w:rsidRDefault="007F31C1"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World War II (December 1941 to December 1946)</w:t>
            </w:r>
            <w:r w:rsidR="00670135" w:rsidRPr="00BF2DFB">
              <w:rPr>
                <w:rFonts w:asciiTheme="majorHAnsi" w:hAnsiTheme="majorHAnsi" w:cs="Arial"/>
                <w:b w:val="0"/>
                <w:color w:val="auto"/>
                <w:sz w:val="24"/>
                <w:szCs w:val="24"/>
              </w:rPr>
              <w:t xml:space="preserve"> (8)</w:t>
            </w:r>
          </w:p>
        </w:tc>
        <w:tc>
          <w:tcPr>
            <w:tcW w:w="818" w:type="dxa"/>
          </w:tcPr>
          <w:p w14:paraId="15F783C6" w14:textId="77777777" w:rsidR="007F31C1"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997077463"/>
              </w:sdtPr>
              <w:sdtContent>
                <w:r w:rsidR="007F31C1" w:rsidRPr="00BF2DFB">
                  <w:rPr>
                    <w:rFonts w:ascii="MS Mincho" w:hAnsi="MS Mincho" w:cs="MS Mincho" w:hint="eastAsia"/>
                    <w:color w:val="auto"/>
                    <w:sz w:val="24"/>
                    <w:szCs w:val="24"/>
                  </w:rPr>
                  <w:t>☐</w:t>
                </w:r>
              </w:sdtContent>
            </w:sdt>
          </w:p>
        </w:tc>
      </w:tr>
      <w:tr w:rsidR="007F31C1" w:rsidRPr="00BF2DFB" w14:paraId="5C668A1A" w14:textId="77777777">
        <w:trPr>
          <w:trHeight w:val="300"/>
        </w:trPr>
        <w:tc>
          <w:tcPr>
            <w:cnfStyle w:val="001000000000" w:firstRow="0" w:lastRow="0" w:firstColumn="1" w:lastColumn="0" w:oddVBand="0" w:evenVBand="0" w:oddHBand="0" w:evenHBand="0" w:firstRowFirstColumn="0" w:firstRowLastColumn="0" w:lastRowFirstColumn="0" w:lastRowLastColumn="0"/>
            <w:tcW w:w="8280" w:type="dxa"/>
          </w:tcPr>
          <w:p w14:paraId="00003369" w14:textId="77777777" w:rsidR="007F31C1" w:rsidRPr="00BF2DFB" w:rsidRDefault="007F31C1"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November 1941 or earlier</w:t>
            </w:r>
            <w:r w:rsidR="00670135" w:rsidRPr="00BF2DFB">
              <w:rPr>
                <w:rFonts w:asciiTheme="majorHAnsi" w:hAnsiTheme="majorHAnsi" w:cs="Arial"/>
                <w:b w:val="0"/>
                <w:color w:val="auto"/>
                <w:sz w:val="24"/>
                <w:szCs w:val="24"/>
              </w:rPr>
              <w:t xml:space="preserve"> (9)</w:t>
            </w:r>
          </w:p>
        </w:tc>
        <w:tc>
          <w:tcPr>
            <w:tcW w:w="818" w:type="dxa"/>
          </w:tcPr>
          <w:p w14:paraId="22C0E038" w14:textId="77777777" w:rsidR="007F31C1"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81101594"/>
              </w:sdtPr>
              <w:sdtContent>
                <w:r w:rsidR="007F31C1" w:rsidRPr="00BF2DFB">
                  <w:rPr>
                    <w:rFonts w:ascii="MS Mincho" w:hAnsi="MS Mincho" w:cs="MS Mincho" w:hint="eastAsia"/>
                    <w:color w:val="auto"/>
                    <w:sz w:val="24"/>
                    <w:szCs w:val="24"/>
                  </w:rPr>
                  <w:t>☐</w:t>
                </w:r>
              </w:sdtContent>
            </w:sdt>
          </w:p>
        </w:tc>
      </w:tr>
    </w:tbl>
    <w:p w14:paraId="64CCF331" w14:textId="77777777" w:rsidR="0072644B" w:rsidRDefault="0072644B" w:rsidP="00F9209E">
      <w:pPr>
        <w:rPr>
          <w:rFonts w:asciiTheme="majorHAnsi" w:hAnsiTheme="majorHAnsi"/>
          <w:color w:val="FF0000"/>
        </w:rPr>
      </w:pPr>
    </w:p>
    <w:p w14:paraId="259A8049" w14:textId="77777777" w:rsidR="00CC7798" w:rsidRPr="00FC14F0" w:rsidRDefault="00CC7798" w:rsidP="00F9209E">
      <w:pPr>
        <w:rPr>
          <w:rFonts w:asciiTheme="majorHAnsi" w:hAnsiTheme="majorHAnsi"/>
          <w:color w:val="C00000"/>
        </w:rPr>
      </w:pPr>
      <w:r w:rsidRPr="00FC14F0">
        <w:rPr>
          <w:rFonts w:asciiTheme="majorHAnsi" w:hAnsiTheme="majorHAnsi"/>
          <w:color w:val="C00000"/>
        </w:rPr>
        <w:t xml:space="preserve">{If </w:t>
      </w:r>
      <w:r w:rsidR="00753E1D" w:rsidRPr="00FC14F0">
        <w:rPr>
          <w:rFonts w:asciiTheme="majorHAnsi" w:hAnsiTheme="majorHAnsi"/>
          <w:color w:val="C00000"/>
        </w:rPr>
        <w:t>[</w:t>
      </w:r>
      <w:proofErr w:type="spellStart"/>
      <w:r w:rsidRPr="00FC14F0">
        <w:rPr>
          <w:rFonts w:asciiTheme="majorHAnsi" w:hAnsiTheme="majorHAnsi"/>
          <w:color w:val="C00000"/>
        </w:rPr>
        <w:t>active_duty_era</w:t>
      </w:r>
      <w:proofErr w:type="spellEnd"/>
      <w:r w:rsidRPr="00FC14F0">
        <w:rPr>
          <w:rFonts w:asciiTheme="majorHAnsi" w:hAnsiTheme="majorHAnsi"/>
          <w:color w:val="C00000"/>
        </w:rPr>
        <w:t>(1)</w:t>
      </w:r>
      <w:r w:rsidR="00753E1D" w:rsidRPr="00FC14F0">
        <w:rPr>
          <w:rFonts w:asciiTheme="majorHAnsi" w:hAnsiTheme="majorHAnsi"/>
          <w:color w:val="C00000"/>
        </w:rPr>
        <w:t>]</w:t>
      </w:r>
      <w:r w:rsidRPr="00FC14F0">
        <w:rPr>
          <w:rFonts w:asciiTheme="majorHAnsi" w:hAnsiTheme="majorHAnsi"/>
          <w:color w:val="C00000"/>
        </w:rPr>
        <w:t xml:space="preserve"> = 0, go to end of Survey 1.}</w:t>
      </w:r>
    </w:p>
    <w:p w14:paraId="3338300F" w14:textId="77777777" w:rsidR="0089745D" w:rsidRPr="00CC7798" w:rsidRDefault="00004D4C" w:rsidP="00004D4C">
      <w:pPr>
        <w:rPr>
          <w:rFonts w:asciiTheme="majorHAnsi" w:hAnsiTheme="majorHAnsi"/>
          <w:color w:val="000000" w:themeColor="text1"/>
        </w:rPr>
      </w:pPr>
      <w:r w:rsidRPr="00CC7798">
        <w:rPr>
          <w:rFonts w:asciiTheme="majorHAnsi" w:hAnsiTheme="majorHAnsi"/>
          <w:color w:val="000000" w:themeColor="text1"/>
        </w:rPr>
        <w:t>{Page break}</w:t>
      </w:r>
    </w:p>
    <w:p w14:paraId="0D988A7E" w14:textId="77777777" w:rsidR="00004D4C" w:rsidRPr="0072644B" w:rsidRDefault="00004D4C" w:rsidP="00CC7798">
      <w:pPr>
        <w:rPr>
          <w:rFonts w:asciiTheme="majorHAnsi" w:hAnsiTheme="majorHAnsi"/>
        </w:rPr>
      </w:pPr>
    </w:p>
    <w:p w14:paraId="3005AB7D" w14:textId="77777777" w:rsidR="00765666" w:rsidRDefault="00765666" w:rsidP="00F9209E">
      <w:pPr>
        <w:rPr>
          <w:rFonts w:asciiTheme="majorHAnsi" w:hAnsiTheme="majorHAnsi"/>
          <w:color w:val="FF0000"/>
        </w:rPr>
      </w:pPr>
      <w:r w:rsidRPr="00BF2DFB">
        <w:rPr>
          <w:rFonts w:asciiTheme="majorHAnsi" w:hAnsiTheme="majorHAnsi"/>
        </w:rPr>
        <w:t>What is the name of your military discharge record?</w:t>
      </w:r>
      <w:r w:rsidR="00BC01D3">
        <w:rPr>
          <w:rFonts w:asciiTheme="majorHAnsi" w:hAnsiTheme="majorHAnsi"/>
        </w:rPr>
        <w:t xml:space="preserve"> </w:t>
      </w:r>
    </w:p>
    <w:p w14:paraId="64909839" w14:textId="77777777" w:rsidR="00CC7798" w:rsidRPr="00CC7798" w:rsidRDefault="00CC7798" w:rsidP="00CC7798">
      <w:pPr>
        <w:spacing w:after="120"/>
        <w:rPr>
          <w:rFonts w:asciiTheme="majorHAnsi" w:hAnsiTheme="majorHAnsi"/>
          <w:color w:val="000000" w:themeColor="text1"/>
          <w:sz w:val="20"/>
          <w:szCs w:val="20"/>
        </w:rPr>
      </w:pPr>
      <w:r w:rsidRPr="00CC7798">
        <w:rPr>
          <w:rFonts w:asciiTheme="majorHAnsi" w:hAnsiTheme="majorHAnsi"/>
          <w:color w:val="000000" w:themeColor="text1"/>
        </w:rPr>
        <w:t>[</w:t>
      </w:r>
      <w:proofErr w:type="spellStart"/>
      <w:r w:rsidRPr="00CC7798">
        <w:rPr>
          <w:rFonts w:asciiTheme="majorHAnsi" w:hAnsiTheme="majorHAnsi"/>
          <w:color w:val="000000" w:themeColor="text1"/>
        </w:rPr>
        <w:t>discharge_record</w:t>
      </w:r>
      <w:proofErr w:type="spellEnd"/>
      <w:r w:rsidRPr="00CC7798">
        <w:rPr>
          <w:rFonts w:asciiTheme="majorHAnsi" w:hAnsiTheme="majorHAnsi"/>
          <w:color w:val="000000" w:themeColor="text1"/>
        </w:rPr>
        <w:t>]</w:t>
      </w:r>
      <w:r w:rsidR="00AD4D1B" w:rsidRPr="00AD4D1B">
        <w:rPr>
          <w:rFonts w:asciiTheme="majorHAnsi" w:hAnsiTheme="majorHAnsi"/>
          <w:color w:val="FF0000"/>
        </w:rPr>
        <w:t xml:space="preserve"> </w:t>
      </w:r>
      <w:r w:rsidR="00AD4D1B" w:rsidRPr="00FC14F0">
        <w:rPr>
          <w:rFonts w:asciiTheme="majorHAnsi" w:hAnsiTheme="majorHAnsi"/>
          <w:color w:val="C00000"/>
        </w:rPr>
        <w:t>{Required.}</w:t>
      </w:r>
    </w:p>
    <w:tbl>
      <w:tblPr>
        <w:tblStyle w:val="LightShading-Accent1"/>
        <w:tblW w:w="9098" w:type="dxa"/>
        <w:tblInd w:w="108" w:type="dxa"/>
        <w:tblLayout w:type="fixed"/>
        <w:tblLook w:val="04A0" w:firstRow="1" w:lastRow="0" w:firstColumn="1" w:lastColumn="0" w:noHBand="0" w:noVBand="1"/>
      </w:tblPr>
      <w:tblGrid>
        <w:gridCol w:w="8262"/>
        <w:gridCol w:w="836"/>
      </w:tblGrid>
      <w:tr w:rsidR="00BE65EE" w:rsidRPr="00B8704E" w14:paraId="19159505" w14:textId="77777777">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1A2CBD4B" w14:textId="77777777" w:rsidR="00BE65EE" w:rsidRPr="00B8704E" w:rsidRDefault="00A16540" w:rsidP="00BE65EE">
            <w:pPr>
              <w:rPr>
                <w:rFonts w:asciiTheme="majorHAnsi" w:hAnsiTheme="majorHAnsi" w:cs="Arial"/>
                <w:b w:val="0"/>
                <w:color w:val="auto"/>
                <w:sz w:val="24"/>
                <w:szCs w:val="24"/>
              </w:rPr>
            </w:pPr>
            <w:r>
              <w:rPr>
                <w:rFonts w:asciiTheme="majorHAnsi" w:hAnsiTheme="majorHAnsi" w:cs="Arial"/>
                <w:b w:val="0"/>
                <w:color w:val="auto"/>
                <w:sz w:val="24"/>
                <w:szCs w:val="24"/>
              </w:rPr>
              <w:t>DD2</w:t>
            </w:r>
            <w:r w:rsidR="007A24EB">
              <w:rPr>
                <w:rFonts w:asciiTheme="majorHAnsi" w:hAnsiTheme="majorHAnsi" w:cs="Arial"/>
                <w:b w:val="0"/>
                <w:color w:val="auto"/>
                <w:sz w:val="24"/>
                <w:szCs w:val="24"/>
              </w:rPr>
              <w:t>91</w:t>
            </w:r>
            <w:r w:rsidR="00E876E0">
              <w:rPr>
                <w:rFonts w:asciiTheme="majorHAnsi" w:hAnsiTheme="majorHAnsi" w:cs="Arial"/>
                <w:b w:val="0"/>
                <w:color w:val="auto"/>
                <w:sz w:val="24"/>
                <w:szCs w:val="24"/>
              </w:rPr>
              <w:t xml:space="preserve"> (2)</w:t>
            </w:r>
          </w:p>
        </w:tc>
        <w:tc>
          <w:tcPr>
            <w:tcW w:w="836" w:type="dxa"/>
            <w:vAlign w:val="center"/>
          </w:tcPr>
          <w:p w14:paraId="4166A004" w14:textId="77777777" w:rsidR="00BE65EE" w:rsidRPr="00B8704E" w:rsidRDefault="00390F6D" w:rsidP="00BE65E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b w:val="0"/>
                <w:color w:val="auto"/>
                <w:sz w:val="24"/>
                <w:szCs w:val="24"/>
              </w:rPr>
            </w:pPr>
            <w:sdt>
              <w:sdtPr>
                <w:rPr>
                  <w:rFonts w:asciiTheme="majorHAnsi" w:hAnsiTheme="majorHAnsi" w:cs="Arial"/>
                </w:rPr>
                <w:id w:val="-2005967085"/>
              </w:sdtPr>
              <w:sdtContent>
                <w:r w:rsidR="00BE65EE" w:rsidRPr="00B8704E">
                  <w:rPr>
                    <w:rFonts w:ascii="MS Mincho" w:hAnsi="MS Mincho" w:cs="MS Mincho" w:hint="eastAsia"/>
                    <w:b w:val="0"/>
                    <w:color w:val="auto"/>
                    <w:sz w:val="24"/>
                    <w:szCs w:val="24"/>
                  </w:rPr>
                  <w:t>☐</w:t>
                </w:r>
              </w:sdtContent>
            </w:sdt>
          </w:p>
        </w:tc>
      </w:tr>
      <w:tr w:rsidR="00BE65EE" w:rsidRPr="00B8704E" w14:paraId="6557E8BA"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6C0292F1" w14:textId="77777777" w:rsidR="00BE65EE" w:rsidRPr="00B8704E" w:rsidRDefault="00A16540" w:rsidP="00BE65EE">
            <w:pPr>
              <w:rPr>
                <w:rFonts w:asciiTheme="majorHAnsi" w:hAnsiTheme="majorHAnsi" w:cs="Arial"/>
                <w:b w:val="0"/>
                <w:color w:val="auto"/>
                <w:sz w:val="24"/>
                <w:szCs w:val="24"/>
              </w:rPr>
            </w:pPr>
            <w:r>
              <w:rPr>
                <w:rFonts w:asciiTheme="majorHAnsi" w:hAnsiTheme="majorHAnsi" w:cs="Arial"/>
                <w:b w:val="0"/>
                <w:color w:val="auto"/>
                <w:sz w:val="24"/>
                <w:szCs w:val="24"/>
              </w:rPr>
              <w:t>DR318</w:t>
            </w:r>
            <w:r w:rsidR="00E876E0">
              <w:rPr>
                <w:rFonts w:asciiTheme="majorHAnsi" w:hAnsiTheme="majorHAnsi" w:cs="Arial"/>
                <w:b w:val="0"/>
                <w:color w:val="auto"/>
                <w:sz w:val="24"/>
                <w:szCs w:val="24"/>
              </w:rPr>
              <w:t xml:space="preserve"> (3)</w:t>
            </w:r>
          </w:p>
        </w:tc>
        <w:tc>
          <w:tcPr>
            <w:tcW w:w="836" w:type="dxa"/>
            <w:vAlign w:val="center"/>
          </w:tcPr>
          <w:p w14:paraId="39CC153F" w14:textId="77777777" w:rsidR="00BE65EE" w:rsidRPr="00B8704E" w:rsidRDefault="00390F6D" w:rsidP="00BE65E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516310852"/>
              </w:sdtPr>
              <w:sdtContent>
                <w:r w:rsidR="00BE65EE" w:rsidRPr="00B8704E">
                  <w:rPr>
                    <w:rFonts w:ascii="MS Mincho" w:hAnsi="MS Mincho" w:cs="MS Mincho" w:hint="eastAsia"/>
                    <w:color w:val="auto"/>
                    <w:sz w:val="24"/>
                    <w:szCs w:val="24"/>
                  </w:rPr>
                  <w:t>☐</w:t>
                </w:r>
              </w:sdtContent>
            </w:sdt>
          </w:p>
        </w:tc>
      </w:tr>
      <w:tr w:rsidR="00BE65EE" w:rsidRPr="00B8704E" w14:paraId="7F6F9E32"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78881569" w14:textId="77777777" w:rsidR="00BE65EE" w:rsidRPr="00587336" w:rsidRDefault="00BE65EE" w:rsidP="00BE65EE">
            <w:pPr>
              <w:rPr>
                <w:rFonts w:asciiTheme="majorHAnsi" w:hAnsiTheme="majorHAnsi" w:cs="Arial"/>
                <w:b w:val="0"/>
                <w:color w:val="auto"/>
                <w:sz w:val="24"/>
                <w:szCs w:val="24"/>
              </w:rPr>
            </w:pPr>
            <w:r>
              <w:rPr>
                <w:rFonts w:asciiTheme="majorHAnsi" w:hAnsiTheme="majorHAnsi" w:cs="Arial"/>
                <w:b w:val="0"/>
                <w:color w:val="auto"/>
                <w:sz w:val="24"/>
                <w:szCs w:val="24"/>
              </w:rPr>
              <w:t>DD214</w:t>
            </w:r>
            <w:r w:rsidR="00E876E0">
              <w:rPr>
                <w:rFonts w:asciiTheme="majorHAnsi" w:hAnsiTheme="majorHAnsi" w:cs="Arial"/>
                <w:b w:val="0"/>
                <w:color w:val="auto"/>
                <w:sz w:val="24"/>
                <w:szCs w:val="24"/>
              </w:rPr>
              <w:t xml:space="preserve"> (1)</w:t>
            </w:r>
          </w:p>
        </w:tc>
        <w:tc>
          <w:tcPr>
            <w:tcW w:w="836" w:type="dxa"/>
            <w:vAlign w:val="center"/>
          </w:tcPr>
          <w:p w14:paraId="17AA684A" w14:textId="77777777" w:rsidR="00BE65EE" w:rsidRPr="00B8704E" w:rsidRDefault="00390F6D" w:rsidP="00BE65E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347839465"/>
              </w:sdtPr>
              <w:sdtContent>
                <w:r w:rsidR="00BE65EE" w:rsidRPr="00B8704E">
                  <w:rPr>
                    <w:rFonts w:ascii="MS Mincho" w:hAnsi="MS Mincho" w:cs="MS Mincho" w:hint="eastAsia"/>
                    <w:color w:val="auto"/>
                    <w:sz w:val="24"/>
                    <w:szCs w:val="24"/>
                  </w:rPr>
                  <w:t>☐</w:t>
                </w:r>
              </w:sdtContent>
            </w:sdt>
          </w:p>
        </w:tc>
      </w:tr>
      <w:tr w:rsidR="00BE65EE" w:rsidRPr="00B8704E" w14:paraId="78A07782"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7814D0A8" w14:textId="77777777" w:rsidR="00BE65EE" w:rsidRPr="00B8704E" w:rsidRDefault="00A16540" w:rsidP="00BE65EE">
            <w:pPr>
              <w:rPr>
                <w:rFonts w:asciiTheme="majorHAnsi" w:hAnsiTheme="majorHAnsi" w:cs="Arial"/>
                <w:b w:val="0"/>
                <w:color w:val="auto"/>
                <w:sz w:val="24"/>
                <w:szCs w:val="24"/>
              </w:rPr>
            </w:pPr>
            <w:r>
              <w:rPr>
                <w:rFonts w:asciiTheme="majorHAnsi" w:hAnsiTheme="majorHAnsi" w:cs="Arial"/>
                <w:b w:val="0"/>
                <w:color w:val="auto"/>
                <w:sz w:val="24"/>
                <w:szCs w:val="24"/>
              </w:rPr>
              <w:t>M</w:t>
            </w:r>
            <w:r w:rsidR="00BE65EE">
              <w:rPr>
                <w:rFonts w:asciiTheme="majorHAnsi" w:hAnsiTheme="majorHAnsi" w:cs="Arial"/>
                <w:b w:val="0"/>
                <w:color w:val="auto"/>
                <w:sz w:val="24"/>
                <w:szCs w:val="24"/>
              </w:rPr>
              <w:t>R302</w:t>
            </w:r>
            <w:r w:rsidR="00E876E0">
              <w:rPr>
                <w:rFonts w:asciiTheme="majorHAnsi" w:hAnsiTheme="majorHAnsi" w:cs="Arial"/>
                <w:b w:val="0"/>
                <w:color w:val="auto"/>
                <w:sz w:val="24"/>
                <w:szCs w:val="24"/>
              </w:rPr>
              <w:t xml:space="preserve"> (4)</w:t>
            </w:r>
          </w:p>
        </w:tc>
        <w:tc>
          <w:tcPr>
            <w:tcW w:w="836" w:type="dxa"/>
            <w:vAlign w:val="center"/>
          </w:tcPr>
          <w:p w14:paraId="5195BDD5" w14:textId="77777777" w:rsidR="00BE65EE" w:rsidRPr="00B8704E" w:rsidRDefault="00390F6D" w:rsidP="00BE65E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631781262"/>
              </w:sdtPr>
              <w:sdtContent>
                <w:r w:rsidR="00BE65EE" w:rsidRPr="00B8704E">
                  <w:rPr>
                    <w:rFonts w:ascii="MS Mincho" w:hAnsi="MS Mincho" w:cs="MS Mincho" w:hint="eastAsia"/>
                    <w:color w:val="auto"/>
                    <w:sz w:val="24"/>
                    <w:szCs w:val="24"/>
                  </w:rPr>
                  <w:t>☐</w:t>
                </w:r>
              </w:sdtContent>
            </w:sdt>
          </w:p>
        </w:tc>
      </w:tr>
    </w:tbl>
    <w:p w14:paraId="3F159BFB" w14:textId="77777777" w:rsidR="00057A24" w:rsidRDefault="00057A24" w:rsidP="00A16540">
      <w:pPr>
        <w:rPr>
          <w:rFonts w:asciiTheme="majorHAnsi" w:hAnsiTheme="majorHAnsi"/>
          <w:color w:val="FF0000"/>
        </w:rPr>
      </w:pPr>
    </w:p>
    <w:p w14:paraId="3B0DB96F" w14:textId="77777777" w:rsidR="00CC7798" w:rsidRPr="00FC14F0" w:rsidRDefault="00CC7798" w:rsidP="00CC7798">
      <w:pPr>
        <w:rPr>
          <w:rFonts w:asciiTheme="majorHAnsi" w:hAnsiTheme="majorHAnsi"/>
          <w:color w:val="C00000"/>
        </w:rPr>
      </w:pPr>
      <w:r w:rsidRPr="00FC14F0">
        <w:rPr>
          <w:rFonts w:asciiTheme="majorHAnsi" w:hAnsiTheme="majorHAnsi"/>
          <w:color w:val="C00000"/>
        </w:rPr>
        <w:t xml:space="preserve">{If </w:t>
      </w:r>
      <w:r w:rsidR="00753E1D" w:rsidRPr="00FC14F0">
        <w:rPr>
          <w:rFonts w:asciiTheme="majorHAnsi" w:hAnsiTheme="majorHAnsi"/>
          <w:color w:val="C00000"/>
        </w:rPr>
        <w:t>[</w:t>
      </w:r>
      <w:proofErr w:type="spellStart"/>
      <w:r w:rsidRPr="00FC14F0">
        <w:rPr>
          <w:rFonts w:asciiTheme="majorHAnsi" w:hAnsiTheme="majorHAnsi"/>
          <w:color w:val="C00000"/>
        </w:rPr>
        <w:t>discharge_record</w:t>
      </w:r>
      <w:proofErr w:type="spellEnd"/>
      <w:r w:rsidR="00753E1D" w:rsidRPr="00FC14F0">
        <w:rPr>
          <w:rFonts w:asciiTheme="majorHAnsi" w:hAnsiTheme="majorHAnsi"/>
          <w:color w:val="C00000"/>
        </w:rPr>
        <w:t>]</w:t>
      </w:r>
      <w:r w:rsidRPr="00FC14F0">
        <w:rPr>
          <w:rFonts w:asciiTheme="majorHAnsi" w:hAnsiTheme="majorHAnsi"/>
          <w:color w:val="C00000"/>
        </w:rPr>
        <w:t xml:space="preserve"> &gt; 1, go to end of Survey 1.}</w:t>
      </w:r>
    </w:p>
    <w:p w14:paraId="188FBB95" w14:textId="77777777" w:rsidR="0072644B" w:rsidRDefault="00CC7798" w:rsidP="00CC7798">
      <w:pPr>
        <w:rPr>
          <w:rFonts w:asciiTheme="majorHAnsi" w:hAnsiTheme="majorHAnsi"/>
        </w:rPr>
      </w:pPr>
      <w:r>
        <w:rPr>
          <w:rFonts w:asciiTheme="majorHAnsi" w:hAnsiTheme="majorHAnsi"/>
        </w:rPr>
        <w:t>{Page break}</w:t>
      </w:r>
    </w:p>
    <w:p w14:paraId="5D1BF7F4" w14:textId="77777777" w:rsidR="00CC7798" w:rsidRPr="00CC7798" w:rsidRDefault="00CC7798" w:rsidP="00CC7798">
      <w:pPr>
        <w:rPr>
          <w:rFonts w:asciiTheme="majorHAnsi" w:hAnsiTheme="majorHAnsi"/>
          <w:color w:val="FF0000"/>
        </w:rPr>
      </w:pPr>
    </w:p>
    <w:p w14:paraId="150427A8" w14:textId="77777777" w:rsidR="00B42475" w:rsidRDefault="00B42475" w:rsidP="00B42475">
      <w:pPr>
        <w:rPr>
          <w:rFonts w:asciiTheme="majorHAnsi" w:hAnsiTheme="majorHAnsi"/>
          <w:color w:val="FF0000"/>
        </w:rPr>
      </w:pPr>
      <w:r>
        <w:rPr>
          <w:rFonts w:asciiTheme="majorHAnsi" w:hAnsiTheme="majorHAnsi"/>
          <w:color w:val="000000" w:themeColor="text1"/>
        </w:rPr>
        <w:t>What is your age?</w:t>
      </w:r>
      <w:r w:rsidR="00BC01D3">
        <w:rPr>
          <w:rFonts w:asciiTheme="majorHAnsi" w:hAnsiTheme="majorHAnsi"/>
          <w:color w:val="000000" w:themeColor="text1"/>
        </w:rPr>
        <w:t xml:space="preserve"> </w:t>
      </w:r>
    </w:p>
    <w:p w14:paraId="5B720D9B" w14:textId="77777777" w:rsidR="00CC7798" w:rsidRPr="00CC7798" w:rsidRDefault="00CC7798" w:rsidP="00CC7798">
      <w:pPr>
        <w:spacing w:after="120"/>
        <w:rPr>
          <w:rFonts w:asciiTheme="majorHAnsi" w:hAnsiTheme="majorHAnsi"/>
          <w:color w:val="000000" w:themeColor="text1"/>
        </w:rPr>
      </w:pPr>
      <w:r w:rsidRPr="00CC7798">
        <w:rPr>
          <w:rFonts w:asciiTheme="majorHAnsi" w:hAnsiTheme="majorHAnsi"/>
          <w:color w:val="000000" w:themeColor="text1"/>
        </w:rPr>
        <w:t>[age]</w:t>
      </w:r>
      <w:r w:rsidR="00AD4D1B" w:rsidRPr="00AD4D1B">
        <w:rPr>
          <w:rFonts w:asciiTheme="majorHAnsi" w:hAnsiTheme="majorHAnsi"/>
          <w:color w:val="FF0000"/>
        </w:rPr>
        <w:t xml:space="preserve"> </w:t>
      </w:r>
      <w:r w:rsidR="00AD4D1B" w:rsidRPr="00FC14F0">
        <w:rPr>
          <w:rFonts w:asciiTheme="majorHAnsi" w:hAnsiTheme="majorHAnsi"/>
          <w:color w:val="C00000"/>
        </w:rPr>
        <w:t>{Required.}</w:t>
      </w:r>
    </w:p>
    <w:tbl>
      <w:tblPr>
        <w:tblStyle w:val="LightShading-Accent1"/>
        <w:tblW w:w="9304" w:type="dxa"/>
        <w:tblLayout w:type="fixed"/>
        <w:tblLook w:val="04A0" w:firstRow="1" w:lastRow="0" w:firstColumn="1" w:lastColumn="0" w:noHBand="0" w:noVBand="1"/>
      </w:tblPr>
      <w:tblGrid>
        <w:gridCol w:w="9304"/>
      </w:tblGrid>
      <w:tr w:rsidR="00CC7798" w:rsidRPr="00BF2DFB" w14:paraId="049024E3" w14:textId="77777777">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304" w:type="dxa"/>
            <w:vAlign w:val="center"/>
          </w:tcPr>
          <w:p w14:paraId="4180C847" w14:textId="77777777" w:rsidR="00CC7798" w:rsidRPr="00BF2DFB" w:rsidRDefault="00CC7798" w:rsidP="00753E1D">
            <w:pPr>
              <w:rPr>
                <w:rFonts w:asciiTheme="majorHAnsi" w:hAnsiTheme="majorHAnsi" w:cs="Arial"/>
                <w:bCs w:val="0"/>
                <w:color w:val="auto"/>
                <w:sz w:val="24"/>
                <w:szCs w:val="24"/>
              </w:rPr>
            </w:pPr>
            <w:r>
              <w:rPr>
                <w:rFonts w:asciiTheme="majorHAnsi" w:hAnsiTheme="majorHAnsi" w:cs="Arial"/>
                <w:b w:val="0"/>
                <w:color w:val="auto"/>
                <w:sz w:val="24"/>
                <w:szCs w:val="24"/>
              </w:rPr>
              <w:t>Text Box</w:t>
            </w:r>
          </w:p>
        </w:tc>
      </w:tr>
    </w:tbl>
    <w:p w14:paraId="28E3CAD2" w14:textId="77777777" w:rsidR="00CC7798" w:rsidRPr="00753E1D" w:rsidRDefault="00CC7798" w:rsidP="00B42475">
      <w:pPr>
        <w:rPr>
          <w:rFonts w:asciiTheme="majorHAnsi" w:hAnsiTheme="majorHAnsi"/>
          <w:color w:val="000000" w:themeColor="text1"/>
        </w:rPr>
      </w:pPr>
      <w:r w:rsidRPr="00753E1D">
        <w:rPr>
          <w:rFonts w:asciiTheme="majorHAnsi" w:hAnsiTheme="majorHAnsi"/>
          <w:color w:val="000000" w:themeColor="text1"/>
        </w:rPr>
        <w:t>{Validation: requires integer, displays confirmation prompt if age &lt; 10 or age &gt; 100</w:t>
      </w:r>
      <w:r w:rsidR="00753E1D">
        <w:rPr>
          <w:rFonts w:asciiTheme="majorHAnsi" w:hAnsiTheme="majorHAnsi"/>
          <w:color w:val="000000" w:themeColor="text1"/>
        </w:rPr>
        <w:t>.</w:t>
      </w:r>
      <w:r w:rsidRPr="00753E1D">
        <w:rPr>
          <w:rFonts w:asciiTheme="majorHAnsi" w:hAnsiTheme="majorHAnsi"/>
          <w:color w:val="000000" w:themeColor="text1"/>
        </w:rPr>
        <w:t>}</w:t>
      </w:r>
    </w:p>
    <w:p w14:paraId="45E8902A" w14:textId="77777777" w:rsidR="0072644B" w:rsidRDefault="0072644B" w:rsidP="00B42475">
      <w:pPr>
        <w:rPr>
          <w:rFonts w:asciiTheme="majorHAnsi" w:hAnsiTheme="majorHAnsi"/>
          <w:color w:val="FF0000"/>
        </w:rPr>
      </w:pPr>
    </w:p>
    <w:p w14:paraId="05EF65BE" w14:textId="77777777" w:rsidR="00CC7798" w:rsidRPr="00FC14F0" w:rsidRDefault="00CC7798" w:rsidP="00B42475">
      <w:pPr>
        <w:rPr>
          <w:rFonts w:asciiTheme="majorHAnsi" w:hAnsiTheme="majorHAnsi"/>
          <w:color w:val="C00000"/>
        </w:rPr>
      </w:pPr>
      <w:r w:rsidRPr="00FC14F0">
        <w:rPr>
          <w:rFonts w:asciiTheme="majorHAnsi" w:hAnsiTheme="majorHAnsi"/>
          <w:color w:val="C00000"/>
        </w:rPr>
        <w:t xml:space="preserve">{If </w:t>
      </w:r>
      <w:r w:rsidR="00753E1D" w:rsidRPr="00FC14F0">
        <w:rPr>
          <w:rFonts w:asciiTheme="majorHAnsi" w:hAnsiTheme="majorHAnsi"/>
          <w:color w:val="C00000"/>
        </w:rPr>
        <w:t>[</w:t>
      </w:r>
      <w:r w:rsidRPr="00FC14F0">
        <w:rPr>
          <w:rFonts w:asciiTheme="majorHAnsi" w:hAnsiTheme="majorHAnsi"/>
          <w:color w:val="C00000"/>
        </w:rPr>
        <w:t>age</w:t>
      </w:r>
      <w:r w:rsidR="00753E1D" w:rsidRPr="00FC14F0">
        <w:rPr>
          <w:rFonts w:asciiTheme="majorHAnsi" w:hAnsiTheme="majorHAnsi"/>
          <w:color w:val="C00000"/>
        </w:rPr>
        <w:t>]</w:t>
      </w:r>
      <w:r w:rsidRPr="00FC14F0">
        <w:rPr>
          <w:rFonts w:asciiTheme="majorHAnsi" w:hAnsiTheme="majorHAnsi"/>
          <w:color w:val="C00000"/>
        </w:rPr>
        <w:t xml:space="preserve"> &lt; 18, go to end of Survey 1.}</w:t>
      </w:r>
    </w:p>
    <w:p w14:paraId="4C1ECC44" w14:textId="77777777" w:rsidR="00B42475" w:rsidRPr="0072644B" w:rsidRDefault="00CC7798" w:rsidP="0072644B">
      <w:pPr>
        <w:rPr>
          <w:rFonts w:asciiTheme="majorHAnsi" w:hAnsiTheme="majorHAnsi"/>
        </w:rPr>
      </w:pPr>
      <w:r>
        <w:rPr>
          <w:rFonts w:asciiTheme="majorHAnsi" w:hAnsiTheme="majorHAnsi"/>
        </w:rPr>
        <w:t>{Page break}</w:t>
      </w:r>
    </w:p>
    <w:p w14:paraId="548F26EA" w14:textId="77777777" w:rsidR="00057A24" w:rsidRDefault="00057A24" w:rsidP="00CC7798">
      <w:pPr>
        <w:rPr>
          <w:rFonts w:asciiTheme="majorHAnsi" w:hAnsiTheme="majorHAnsi" w:cs="Arial"/>
        </w:rPr>
      </w:pPr>
      <w:r w:rsidRPr="00BF2DFB">
        <w:rPr>
          <w:rFonts w:asciiTheme="majorHAnsi" w:hAnsiTheme="majorHAnsi" w:cs="Arial"/>
        </w:rPr>
        <w:t xml:space="preserve">What </w:t>
      </w:r>
      <w:r>
        <w:rPr>
          <w:rFonts w:asciiTheme="majorHAnsi" w:hAnsiTheme="majorHAnsi" w:cs="Arial"/>
        </w:rPr>
        <w:t>gender do you identify as?</w:t>
      </w:r>
    </w:p>
    <w:p w14:paraId="12D4D386" w14:textId="77777777" w:rsidR="00CC7798" w:rsidRPr="00BF2DFB" w:rsidRDefault="00CC7798" w:rsidP="00CC7798">
      <w:pPr>
        <w:spacing w:after="120"/>
        <w:rPr>
          <w:rFonts w:asciiTheme="majorHAnsi" w:hAnsiTheme="majorHAnsi" w:cs="Arial"/>
        </w:rPr>
      </w:pPr>
      <w:r>
        <w:rPr>
          <w:rFonts w:asciiTheme="majorHAnsi" w:hAnsiTheme="majorHAnsi" w:cs="Arial"/>
        </w:rPr>
        <w:t>[gender]</w:t>
      </w:r>
    </w:p>
    <w:tbl>
      <w:tblPr>
        <w:tblStyle w:val="LightShading-Accent1"/>
        <w:tblW w:w="9098" w:type="dxa"/>
        <w:tblInd w:w="108" w:type="dxa"/>
        <w:tblLayout w:type="fixed"/>
        <w:tblLook w:val="04A0" w:firstRow="1" w:lastRow="0" w:firstColumn="1" w:lastColumn="0" w:noHBand="0" w:noVBand="1"/>
      </w:tblPr>
      <w:tblGrid>
        <w:gridCol w:w="8262"/>
        <w:gridCol w:w="836"/>
      </w:tblGrid>
      <w:tr w:rsidR="00057A24" w:rsidRPr="00BF2DFB" w14:paraId="01B8E807" w14:textId="77777777">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09C38078" w14:textId="77777777" w:rsidR="00057A24" w:rsidRPr="00BF2DFB" w:rsidRDefault="00057A24" w:rsidP="00B42475">
            <w:pPr>
              <w:rPr>
                <w:rFonts w:asciiTheme="majorHAnsi" w:hAnsiTheme="majorHAnsi" w:cs="Arial"/>
                <w:b w:val="0"/>
                <w:color w:val="auto"/>
                <w:sz w:val="24"/>
                <w:szCs w:val="24"/>
              </w:rPr>
            </w:pPr>
            <w:r w:rsidRPr="00BF2DFB">
              <w:rPr>
                <w:rFonts w:asciiTheme="majorHAnsi" w:hAnsiTheme="majorHAnsi" w:cs="Arial"/>
                <w:b w:val="0"/>
                <w:color w:val="auto"/>
                <w:sz w:val="24"/>
                <w:szCs w:val="24"/>
              </w:rPr>
              <w:t>Male (1)</w:t>
            </w:r>
          </w:p>
        </w:tc>
        <w:tc>
          <w:tcPr>
            <w:tcW w:w="836" w:type="dxa"/>
            <w:vAlign w:val="center"/>
          </w:tcPr>
          <w:p w14:paraId="2C242555" w14:textId="77777777" w:rsidR="00057A24" w:rsidRPr="00BF2DFB" w:rsidRDefault="00390F6D" w:rsidP="00B42475">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b w:val="0"/>
                <w:color w:val="auto"/>
                <w:sz w:val="24"/>
                <w:szCs w:val="24"/>
              </w:rPr>
            </w:pPr>
            <w:sdt>
              <w:sdtPr>
                <w:rPr>
                  <w:rFonts w:asciiTheme="majorHAnsi" w:hAnsiTheme="majorHAnsi" w:cs="Arial"/>
                </w:rPr>
                <w:id w:val="-17550064"/>
              </w:sdtPr>
              <w:sdtContent>
                <w:r w:rsidR="00057A24" w:rsidRPr="00BF2DFB">
                  <w:rPr>
                    <w:rFonts w:ascii="MS Mincho" w:hAnsi="MS Mincho" w:cs="MS Mincho" w:hint="eastAsia"/>
                    <w:b w:val="0"/>
                    <w:color w:val="auto"/>
                    <w:sz w:val="24"/>
                    <w:szCs w:val="24"/>
                  </w:rPr>
                  <w:t>☐</w:t>
                </w:r>
              </w:sdtContent>
            </w:sdt>
          </w:p>
        </w:tc>
      </w:tr>
      <w:tr w:rsidR="00057A24" w:rsidRPr="00BF2DFB" w14:paraId="7661B36C"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2DAA0639" w14:textId="77777777" w:rsidR="00057A24" w:rsidRPr="00BF2DFB" w:rsidRDefault="00057A24" w:rsidP="00B42475">
            <w:pPr>
              <w:rPr>
                <w:rFonts w:asciiTheme="majorHAnsi" w:hAnsiTheme="majorHAnsi" w:cs="Arial"/>
                <w:b w:val="0"/>
                <w:color w:val="auto"/>
                <w:sz w:val="24"/>
                <w:szCs w:val="24"/>
              </w:rPr>
            </w:pPr>
            <w:r w:rsidRPr="00BF2DFB">
              <w:rPr>
                <w:rFonts w:asciiTheme="majorHAnsi" w:hAnsiTheme="majorHAnsi" w:cs="Arial"/>
                <w:b w:val="0"/>
                <w:color w:val="auto"/>
                <w:sz w:val="24"/>
                <w:szCs w:val="24"/>
              </w:rPr>
              <w:t>Female (2)</w:t>
            </w:r>
          </w:p>
        </w:tc>
        <w:tc>
          <w:tcPr>
            <w:tcW w:w="836" w:type="dxa"/>
            <w:vAlign w:val="center"/>
          </w:tcPr>
          <w:p w14:paraId="6EBD7C98" w14:textId="77777777" w:rsidR="00057A24" w:rsidRPr="00BF2DFB" w:rsidRDefault="00390F6D" w:rsidP="00B4247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420950651"/>
              </w:sdtPr>
              <w:sdtContent>
                <w:r w:rsidR="00057A24" w:rsidRPr="00BF2DFB">
                  <w:rPr>
                    <w:rFonts w:ascii="MS Mincho" w:hAnsi="MS Mincho" w:cs="MS Mincho" w:hint="eastAsia"/>
                    <w:color w:val="auto"/>
                    <w:sz w:val="24"/>
                    <w:szCs w:val="24"/>
                  </w:rPr>
                  <w:t>☐</w:t>
                </w:r>
              </w:sdtContent>
            </w:sdt>
          </w:p>
        </w:tc>
      </w:tr>
      <w:tr w:rsidR="00057A24" w:rsidRPr="00BF2DFB" w14:paraId="64FFD5FF"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1D2D3F21" w14:textId="77777777" w:rsidR="00057A24" w:rsidRPr="00BF2DFB" w:rsidRDefault="00B42475" w:rsidP="00695CC2">
            <w:pPr>
              <w:rPr>
                <w:rFonts w:asciiTheme="majorHAnsi" w:hAnsiTheme="majorHAnsi" w:cs="Arial"/>
                <w:b w:val="0"/>
                <w:color w:val="auto"/>
                <w:sz w:val="24"/>
                <w:szCs w:val="24"/>
              </w:rPr>
            </w:pPr>
            <w:r>
              <w:rPr>
                <w:rFonts w:asciiTheme="majorHAnsi" w:hAnsiTheme="majorHAnsi" w:cs="Arial"/>
                <w:b w:val="0"/>
                <w:color w:val="auto"/>
                <w:sz w:val="24"/>
                <w:szCs w:val="24"/>
              </w:rPr>
              <w:t xml:space="preserve">A gender not listed here </w:t>
            </w:r>
            <w:r w:rsidR="00695CC2">
              <w:rPr>
                <w:rFonts w:asciiTheme="majorHAnsi" w:hAnsiTheme="majorHAnsi" w:cs="Arial"/>
                <w:b w:val="0"/>
                <w:color w:val="auto"/>
                <w:sz w:val="24"/>
                <w:szCs w:val="24"/>
              </w:rPr>
              <w:t>(99</w:t>
            </w:r>
            <w:r w:rsidR="00057A24" w:rsidRPr="00BF2DFB">
              <w:rPr>
                <w:rFonts w:asciiTheme="majorHAnsi" w:hAnsiTheme="majorHAnsi" w:cs="Arial"/>
                <w:b w:val="0"/>
                <w:color w:val="auto"/>
                <w:sz w:val="24"/>
                <w:szCs w:val="24"/>
              </w:rPr>
              <w:t>)</w:t>
            </w:r>
          </w:p>
        </w:tc>
        <w:tc>
          <w:tcPr>
            <w:tcW w:w="836" w:type="dxa"/>
            <w:vAlign w:val="center"/>
          </w:tcPr>
          <w:p w14:paraId="6BDBA96E" w14:textId="77777777" w:rsidR="00057A24" w:rsidRPr="00BF2DFB" w:rsidRDefault="00390F6D" w:rsidP="00B4247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998107077"/>
              </w:sdtPr>
              <w:sdtContent>
                <w:r w:rsidR="00057A24" w:rsidRPr="00BF2DFB">
                  <w:rPr>
                    <w:rFonts w:ascii="MS Mincho" w:hAnsi="MS Mincho" w:cs="MS Mincho" w:hint="eastAsia"/>
                    <w:color w:val="auto"/>
                    <w:sz w:val="24"/>
                    <w:szCs w:val="24"/>
                  </w:rPr>
                  <w:t>☐</w:t>
                </w:r>
              </w:sdtContent>
            </w:sdt>
          </w:p>
        </w:tc>
      </w:tr>
    </w:tbl>
    <w:p w14:paraId="45C18D59" w14:textId="77777777" w:rsidR="00B9794D" w:rsidRPr="00FC14F0" w:rsidRDefault="00B9794D" w:rsidP="00B9794D">
      <w:pPr>
        <w:rPr>
          <w:rFonts w:asciiTheme="majorHAnsi" w:eastAsia="Times New Roman" w:hAnsiTheme="majorHAnsi"/>
          <w:color w:val="C00000"/>
        </w:rPr>
      </w:pPr>
    </w:p>
    <w:p w14:paraId="2D5876E2" w14:textId="77777777" w:rsidR="00B9794D" w:rsidRPr="00FC14F0" w:rsidRDefault="00B9794D" w:rsidP="00753E1D">
      <w:pPr>
        <w:rPr>
          <w:rFonts w:asciiTheme="majorHAnsi" w:eastAsia="Times New Roman" w:hAnsiTheme="majorHAnsi"/>
          <w:color w:val="C00000"/>
        </w:rPr>
      </w:pPr>
      <w:r w:rsidRPr="00FC14F0">
        <w:rPr>
          <w:rFonts w:asciiTheme="majorHAnsi" w:eastAsia="Times New Roman" w:hAnsiTheme="majorHAnsi"/>
          <w:color w:val="C00000"/>
        </w:rPr>
        <w:t>{</w:t>
      </w:r>
      <w:r w:rsidR="00753E1D" w:rsidRPr="00FC14F0">
        <w:rPr>
          <w:rFonts w:asciiTheme="majorHAnsi" w:eastAsia="Times New Roman" w:hAnsiTheme="majorHAnsi"/>
          <w:color w:val="C00000"/>
        </w:rPr>
        <w:t>If [gender] = 99, s</w:t>
      </w:r>
      <w:r w:rsidRPr="00FC14F0">
        <w:rPr>
          <w:rFonts w:asciiTheme="majorHAnsi" w:eastAsia="Times New Roman" w:hAnsiTheme="majorHAnsi"/>
          <w:color w:val="C00000"/>
        </w:rPr>
        <w:t xml:space="preserve">how </w:t>
      </w:r>
      <w:r w:rsidR="00753E1D" w:rsidRPr="00FC14F0">
        <w:rPr>
          <w:rFonts w:asciiTheme="majorHAnsi" w:eastAsia="Times New Roman" w:hAnsiTheme="majorHAnsi"/>
          <w:color w:val="C00000"/>
        </w:rPr>
        <w:t>[</w:t>
      </w:r>
      <w:proofErr w:type="spellStart"/>
      <w:r w:rsidR="00753E1D" w:rsidRPr="00FC14F0">
        <w:rPr>
          <w:rFonts w:asciiTheme="majorHAnsi" w:eastAsia="Times New Roman" w:hAnsiTheme="majorHAnsi"/>
          <w:color w:val="C00000"/>
        </w:rPr>
        <w:t>gender_specify</w:t>
      </w:r>
      <w:proofErr w:type="spellEnd"/>
      <w:r w:rsidR="00753E1D" w:rsidRPr="00FC14F0">
        <w:rPr>
          <w:rFonts w:asciiTheme="majorHAnsi" w:eastAsia="Times New Roman" w:hAnsiTheme="majorHAnsi"/>
          <w:color w:val="C00000"/>
        </w:rPr>
        <w:t>]</w:t>
      </w:r>
      <w:r w:rsidRPr="00FC14F0">
        <w:rPr>
          <w:rFonts w:asciiTheme="majorHAnsi" w:eastAsia="Times New Roman" w:hAnsiTheme="majorHAnsi"/>
          <w:color w:val="C00000"/>
        </w:rPr>
        <w:t>}</w:t>
      </w:r>
    </w:p>
    <w:p w14:paraId="35D596FE" w14:textId="77777777" w:rsidR="00CC7798" w:rsidRPr="00B9794D" w:rsidRDefault="00E61924" w:rsidP="00B9794D">
      <w:pPr>
        <w:rPr>
          <w:rFonts w:asciiTheme="majorHAnsi" w:eastAsia="Times New Roman" w:hAnsiTheme="majorHAnsi"/>
          <w:color w:val="FF0000"/>
        </w:rPr>
      </w:pPr>
      <w:r>
        <w:rPr>
          <w:rFonts w:asciiTheme="majorHAnsi" w:hAnsiTheme="majorHAnsi"/>
        </w:rPr>
        <w:t>Please specify what gender you identify as.</w:t>
      </w:r>
    </w:p>
    <w:p w14:paraId="5E0E4E69" w14:textId="77777777" w:rsidR="00CC7798" w:rsidRPr="00CC7798" w:rsidRDefault="00CC7798" w:rsidP="00B9794D">
      <w:pPr>
        <w:spacing w:after="120"/>
        <w:rPr>
          <w:rFonts w:asciiTheme="majorHAnsi" w:hAnsiTheme="majorHAnsi"/>
          <w:color w:val="000000" w:themeColor="text1"/>
        </w:rPr>
      </w:pPr>
      <w:r>
        <w:rPr>
          <w:rFonts w:asciiTheme="majorHAnsi" w:hAnsiTheme="majorHAnsi"/>
          <w:color w:val="000000" w:themeColor="text1"/>
        </w:rPr>
        <w:t>[</w:t>
      </w:r>
      <w:proofErr w:type="spellStart"/>
      <w:r>
        <w:rPr>
          <w:rFonts w:asciiTheme="majorHAnsi" w:hAnsiTheme="majorHAnsi"/>
          <w:color w:val="000000" w:themeColor="text1"/>
        </w:rPr>
        <w:t>gender_specify</w:t>
      </w:r>
      <w:proofErr w:type="spellEnd"/>
      <w:r>
        <w:rPr>
          <w:rFonts w:asciiTheme="majorHAnsi" w:hAnsiTheme="majorHAnsi"/>
          <w:color w:val="000000" w:themeColor="text1"/>
        </w:rPr>
        <w:t>]</w:t>
      </w:r>
    </w:p>
    <w:tbl>
      <w:tblPr>
        <w:tblStyle w:val="LightShading-Accent1"/>
        <w:tblW w:w="9304" w:type="dxa"/>
        <w:tblLayout w:type="fixed"/>
        <w:tblLook w:val="04A0" w:firstRow="1" w:lastRow="0" w:firstColumn="1" w:lastColumn="0" w:noHBand="0" w:noVBand="1"/>
      </w:tblPr>
      <w:tblGrid>
        <w:gridCol w:w="9304"/>
      </w:tblGrid>
      <w:tr w:rsidR="00CC7798" w:rsidRPr="00BF2DFB" w14:paraId="504CD425" w14:textId="77777777">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304" w:type="dxa"/>
            <w:vAlign w:val="center"/>
          </w:tcPr>
          <w:p w14:paraId="65E2FE90" w14:textId="77777777" w:rsidR="00CC7798" w:rsidRPr="00BF2DFB" w:rsidRDefault="00CC7798" w:rsidP="00753E1D">
            <w:pPr>
              <w:rPr>
                <w:rFonts w:asciiTheme="majorHAnsi" w:hAnsiTheme="majorHAnsi" w:cs="Arial"/>
                <w:bCs w:val="0"/>
                <w:color w:val="auto"/>
                <w:sz w:val="24"/>
                <w:szCs w:val="24"/>
              </w:rPr>
            </w:pPr>
            <w:r>
              <w:rPr>
                <w:rFonts w:asciiTheme="majorHAnsi" w:hAnsiTheme="majorHAnsi" w:cs="Arial"/>
                <w:b w:val="0"/>
                <w:color w:val="auto"/>
                <w:sz w:val="24"/>
                <w:szCs w:val="24"/>
              </w:rPr>
              <w:t>Text Box</w:t>
            </w:r>
          </w:p>
        </w:tc>
      </w:tr>
    </w:tbl>
    <w:p w14:paraId="2E73769E" w14:textId="77777777" w:rsidR="0072644B" w:rsidRDefault="0072644B" w:rsidP="00A16540">
      <w:pPr>
        <w:rPr>
          <w:rFonts w:asciiTheme="majorHAnsi" w:hAnsiTheme="majorHAnsi"/>
        </w:rPr>
      </w:pPr>
    </w:p>
    <w:p w14:paraId="1E9A69CF" w14:textId="77777777" w:rsidR="00E61924" w:rsidRPr="00E61924" w:rsidRDefault="00B9794D" w:rsidP="0072644B">
      <w:pPr>
        <w:rPr>
          <w:rFonts w:asciiTheme="majorHAnsi" w:hAnsiTheme="majorHAnsi"/>
        </w:rPr>
      </w:pPr>
      <w:r>
        <w:rPr>
          <w:rFonts w:asciiTheme="majorHAnsi" w:hAnsiTheme="majorHAnsi"/>
        </w:rPr>
        <w:t>{Page break}</w:t>
      </w:r>
    </w:p>
    <w:p w14:paraId="24D9FEF2" w14:textId="77777777" w:rsidR="00695CC2" w:rsidRPr="00695CC2" w:rsidRDefault="00695CC2" w:rsidP="004048F0">
      <w:pPr>
        <w:rPr>
          <w:rFonts w:asciiTheme="majorHAnsi" w:eastAsia="Times New Roman" w:hAnsiTheme="majorHAnsi"/>
        </w:rPr>
      </w:pPr>
      <w:r>
        <w:rPr>
          <w:rFonts w:asciiTheme="majorHAnsi" w:eastAsia="Times New Roman" w:hAnsiTheme="majorHAnsi"/>
        </w:rPr>
        <w:lastRenderedPageBreak/>
        <w:t xml:space="preserve">You are eligible to participate in the full </w:t>
      </w:r>
      <w:r w:rsidR="00415C03">
        <w:rPr>
          <w:rFonts w:asciiTheme="majorHAnsi" w:eastAsia="Times New Roman" w:hAnsiTheme="majorHAnsi"/>
        </w:rPr>
        <w:t>survey</w:t>
      </w:r>
      <w:r>
        <w:rPr>
          <w:rFonts w:asciiTheme="majorHAnsi" w:eastAsia="Times New Roman" w:hAnsiTheme="majorHAnsi"/>
        </w:rPr>
        <w:t>!</w:t>
      </w:r>
    </w:p>
    <w:p w14:paraId="5A164E19" w14:textId="77777777" w:rsidR="009D5D7D" w:rsidRDefault="004048F0" w:rsidP="004048F0">
      <w:pPr>
        <w:rPr>
          <w:rFonts w:asciiTheme="majorHAnsi" w:eastAsia="Times New Roman" w:hAnsiTheme="majorHAnsi"/>
        </w:rPr>
      </w:pPr>
      <w:r w:rsidRPr="00D31F80">
        <w:rPr>
          <w:rFonts w:asciiTheme="majorHAnsi" w:eastAsia="Times New Roman" w:hAnsiTheme="majorHAnsi"/>
        </w:rPr>
        <w:t xml:space="preserve">Some individuals who participate in this study may find it useful to have ready access to resources or support for mental health evaluation or treatment. </w:t>
      </w:r>
      <w:r w:rsidR="007978AD">
        <w:rPr>
          <w:rFonts w:asciiTheme="majorHAnsi" w:eastAsia="Times New Roman" w:hAnsiTheme="majorHAnsi"/>
        </w:rPr>
        <w:t>With that in mind</w:t>
      </w:r>
      <w:r w:rsidRPr="00D31F80">
        <w:rPr>
          <w:rFonts w:asciiTheme="majorHAnsi" w:eastAsia="Times New Roman" w:hAnsiTheme="majorHAnsi"/>
        </w:rPr>
        <w:t xml:space="preserve">, we would like to provide you with the following information. </w:t>
      </w:r>
      <w:r w:rsidRPr="00D31F80">
        <w:rPr>
          <w:rFonts w:asciiTheme="majorHAnsi" w:eastAsia="Times New Roman" w:hAnsiTheme="majorHAnsi"/>
        </w:rPr>
        <w:br/>
      </w:r>
      <w:r w:rsidRPr="00D31F80">
        <w:rPr>
          <w:rFonts w:asciiTheme="majorHAnsi" w:eastAsia="Times New Roman" w:hAnsiTheme="majorHAnsi"/>
        </w:rPr>
        <w:br/>
      </w:r>
      <w:r w:rsidRPr="009D5D7D">
        <w:rPr>
          <w:rFonts w:asciiTheme="majorHAnsi" w:eastAsia="Times New Roman" w:hAnsiTheme="majorHAnsi"/>
          <w:bCs/>
          <w:color w:val="FF2D00"/>
        </w:rPr>
        <w:t>Please copy or print this out now,</w:t>
      </w:r>
      <w:r w:rsidRPr="00D31F80">
        <w:rPr>
          <w:rFonts w:asciiTheme="majorHAnsi" w:eastAsia="Times New Roman" w:hAnsiTheme="majorHAnsi"/>
        </w:rPr>
        <w:t xml:space="preserve"> as you will not be able to see it once you close the survey window.</w:t>
      </w:r>
      <w:r w:rsidRPr="00D31F80">
        <w:rPr>
          <w:rFonts w:asciiTheme="majorHAnsi" w:eastAsia="Times New Roman" w:hAnsiTheme="majorHAnsi"/>
        </w:rPr>
        <w:br/>
      </w:r>
      <w:r w:rsidRPr="00D31F80">
        <w:rPr>
          <w:rFonts w:asciiTheme="majorHAnsi" w:eastAsia="Times New Roman" w:hAnsiTheme="majorHAnsi"/>
        </w:rPr>
        <w:br/>
      </w:r>
      <w:r w:rsidRPr="009D5D7D">
        <w:rPr>
          <w:rFonts w:asciiTheme="majorHAnsi" w:eastAsia="Times New Roman" w:hAnsiTheme="majorHAnsi"/>
          <w:bCs/>
          <w:i/>
        </w:rPr>
        <w:t>Suggested Mental Health Resources:</w:t>
      </w:r>
    </w:p>
    <w:p w14:paraId="24BEFA2A" w14:textId="77777777" w:rsidR="009D5D7D" w:rsidRDefault="004048F0" w:rsidP="004048F0">
      <w:pPr>
        <w:rPr>
          <w:rFonts w:asciiTheme="majorHAnsi" w:eastAsia="Times New Roman" w:hAnsiTheme="majorHAnsi"/>
        </w:rPr>
      </w:pPr>
      <w:r w:rsidRPr="00D31F80">
        <w:rPr>
          <w:rFonts w:asciiTheme="majorHAnsi" w:eastAsia="Times New Roman" w:hAnsiTheme="majorHAnsi"/>
        </w:rPr>
        <w:br/>
      </w:r>
      <w:r w:rsidRPr="00D31F80">
        <w:rPr>
          <w:rFonts w:asciiTheme="majorHAnsi" w:eastAsia="Times New Roman" w:hAnsiTheme="majorHAnsi"/>
          <w:u w:val="single"/>
        </w:rPr>
        <w:t>In an emergency:</w:t>
      </w:r>
      <w:r w:rsidRPr="00D31F80">
        <w:rPr>
          <w:rFonts w:asciiTheme="majorHAnsi" w:eastAsia="Times New Roman" w:hAnsiTheme="majorHAnsi"/>
        </w:rPr>
        <w:t xml:space="preserve"> </w:t>
      </w:r>
    </w:p>
    <w:p w14:paraId="4D8FD202" w14:textId="77777777" w:rsidR="009D5D7D" w:rsidRDefault="004048F0" w:rsidP="009D5D7D">
      <w:pPr>
        <w:ind w:left="720"/>
        <w:rPr>
          <w:rFonts w:asciiTheme="majorHAnsi" w:eastAsia="Times New Roman" w:hAnsiTheme="majorHAnsi"/>
        </w:rPr>
      </w:pPr>
      <w:r w:rsidRPr="00D31F80">
        <w:rPr>
          <w:rFonts w:asciiTheme="majorHAnsi" w:eastAsia="Times New Roman" w:hAnsiTheme="majorHAnsi"/>
        </w:rPr>
        <w:t xml:space="preserve">If it is an emergency in which you or someone you know is suicidal, you should immediately call 911, go to a hospital emergency room, or call the Veterans Crisis Line at </w:t>
      </w:r>
      <w:r w:rsidRPr="009D5D7D">
        <w:rPr>
          <w:rFonts w:asciiTheme="majorHAnsi" w:eastAsia="Times New Roman" w:hAnsiTheme="majorHAnsi"/>
          <w:bCs/>
          <w:i/>
        </w:rPr>
        <w:t>1-800-273-8255(TALK)</w:t>
      </w:r>
      <w:r w:rsidRPr="009D5D7D">
        <w:rPr>
          <w:rFonts w:asciiTheme="majorHAnsi" w:eastAsia="Times New Roman" w:hAnsiTheme="majorHAnsi"/>
          <w:i/>
        </w:rPr>
        <w:t xml:space="preserve"> </w:t>
      </w:r>
      <w:r w:rsidRPr="00D31F80">
        <w:rPr>
          <w:rFonts w:asciiTheme="majorHAnsi" w:eastAsia="Times New Roman" w:hAnsiTheme="majorHAnsi"/>
        </w:rPr>
        <w:t xml:space="preserve">and press 1. You can also have a confidential chat online at </w:t>
      </w:r>
      <w:hyperlink r:id="rId8" w:history="1">
        <w:r w:rsidRPr="00D31F80">
          <w:rPr>
            <w:rStyle w:val="Hyperlink"/>
            <w:rFonts w:asciiTheme="majorHAnsi" w:eastAsia="Times New Roman" w:hAnsiTheme="majorHAnsi"/>
          </w:rPr>
          <w:t>https://www.VeteransCrisisLine.net</w:t>
        </w:r>
      </w:hyperlink>
      <w:r w:rsidRPr="00D31F80">
        <w:rPr>
          <w:rFonts w:asciiTheme="majorHAnsi" w:eastAsia="Times New Roman" w:hAnsiTheme="majorHAnsi"/>
        </w:rPr>
        <w:t xml:space="preserve"> or text </w:t>
      </w:r>
      <w:r w:rsidRPr="00D31F80">
        <w:rPr>
          <w:rFonts w:asciiTheme="majorHAnsi" w:eastAsia="Times New Roman" w:hAnsiTheme="majorHAnsi"/>
          <w:b/>
          <w:bCs/>
        </w:rPr>
        <w:t>838255.</w:t>
      </w:r>
      <w:r w:rsidR="009D5D7D">
        <w:rPr>
          <w:rFonts w:asciiTheme="majorHAnsi" w:eastAsia="Times New Roman" w:hAnsiTheme="majorHAnsi"/>
        </w:rPr>
        <w:br/>
      </w:r>
    </w:p>
    <w:p w14:paraId="21786BC6" w14:textId="77777777" w:rsidR="009D5D7D" w:rsidRDefault="004048F0" w:rsidP="009D5D7D">
      <w:pPr>
        <w:rPr>
          <w:rFonts w:asciiTheme="majorHAnsi" w:eastAsia="Times New Roman" w:hAnsiTheme="majorHAnsi"/>
        </w:rPr>
      </w:pPr>
      <w:r w:rsidRPr="00D31F80">
        <w:rPr>
          <w:rFonts w:asciiTheme="majorHAnsi" w:eastAsia="Times New Roman" w:hAnsiTheme="majorHAnsi"/>
          <w:u w:val="single"/>
        </w:rPr>
        <w:t>To find treatment services:</w:t>
      </w:r>
      <w:r w:rsidRPr="00D31F80">
        <w:rPr>
          <w:rFonts w:asciiTheme="majorHAnsi" w:eastAsia="Times New Roman" w:hAnsiTheme="majorHAnsi"/>
        </w:rPr>
        <w:t xml:space="preserve"> </w:t>
      </w:r>
    </w:p>
    <w:p w14:paraId="23CB44A0" w14:textId="77777777" w:rsidR="009D5D7D" w:rsidRDefault="004048F0" w:rsidP="009D5D7D">
      <w:pPr>
        <w:ind w:left="720"/>
        <w:rPr>
          <w:rFonts w:asciiTheme="majorHAnsi" w:eastAsia="Times New Roman" w:hAnsiTheme="majorHAnsi"/>
        </w:rPr>
      </w:pPr>
      <w:r w:rsidRPr="00D31F80">
        <w:rPr>
          <w:rFonts w:asciiTheme="majorHAnsi" w:eastAsia="Times New Roman" w:hAnsiTheme="majorHAnsi"/>
        </w:rPr>
        <w:t xml:space="preserve">You can search online for local help at </w:t>
      </w:r>
      <w:hyperlink r:id="rId9" w:history="1">
        <w:r w:rsidRPr="00D31F80">
          <w:rPr>
            <w:rStyle w:val="Hyperlink"/>
            <w:rFonts w:asciiTheme="majorHAnsi" w:eastAsia="Times New Roman" w:hAnsiTheme="majorHAnsi"/>
          </w:rPr>
          <w:t xml:space="preserve">https://findtreatment.samhsa.gov </w:t>
        </w:r>
      </w:hyperlink>
      <w:r w:rsidRPr="00D31F80">
        <w:rPr>
          <w:rFonts w:asciiTheme="majorHAnsi" w:eastAsia="Times New Roman" w:hAnsiTheme="majorHAnsi"/>
        </w:rPr>
        <w:t xml:space="preserve">, or by calling </w:t>
      </w:r>
      <w:r w:rsidRPr="009D5D7D">
        <w:rPr>
          <w:rFonts w:asciiTheme="majorHAnsi" w:eastAsia="Times New Roman" w:hAnsiTheme="majorHAnsi"/>
          <w:bCs/>
          <w:i/>
        </w:rPr>
        <w:t>1-800-662-4357(HELP).</w:t>
      </w:r>
    </w:p>
    <w:p w14:paraId="481482B8" w14:textId="77777777" w:rsidR="009D5D7D" w:rsidRDefault="009D5D7D" w:rsidP="009D5D7D">
      <w:pPr>
        <w:rPr>
          <w:rFonts w:asciiTheme="majorHAnsi" w:eastAsia="Times New Roman" w:hAnsiTheme="majorHAnsi"/>
        </w:rPr>
      </w:pPr>
    </w:p>
    <w:p w14:paraId="55E7A974" w14:textId="77777777" w:rsidR="009D5D7D" w:rsidRDefault="004048F0" w:rsidP="009D5D7D">
      <w:pPr>
        <w:rPr>
          <w:rFonts w:asciiTheme="majorHAnsi" w:eastAsia="Times New Roman" w:hAnsiTheme="majorHAnsi"/>
        </w:rPr>
      </w:pPr>
      <w:r w:rsidRPr="00D31F80">
        <w:rPr>
          <w:rFonts w:asciiTheme="majorHAnsi" w:eastAsia="Times New Roman" w:hAnsiTheme="majorHAnsi"/>
          <w:u w:val="single"/>
        </w:rPr>
        <w:t>For support in the community:</w:t>
      </w:r>
      <w:r w:rsidRPr="00D31F80">
        <w:rPr>
          <w:rFonts w:asciiTheme="majorHAnsi" w:eastAsia="Times New Roman" w:hAnsiTheme="majorHAnsi"/>
        </w:rPr>
        <w:t xml:space="preserve"> </w:t>
      </w:r>
    </w:p>
    <w:p w14:paraId="335CB476" w14:textId="77777777" w:rsidR="004048F0" w:rsidRDefault="004048F0" w:rsidP="009D5D7D">
      <w:pPr>
        <w:ind w:left="720"/>
        <w:rPr>
          <w:rFonts w:asciiTheme="majorHAnsi" w:eastAsia="Times New Roman" w:hAnsiTheme="majorHAnsi"/>
          <w:b/>
          <w:bCs/>
        </w:rPr>
      </w:pPr>
      <w:r w:rsidRPr="00D31F80">
        <w:rPr>
          <w:rFonts w:asciiTheme="majorHAnsi" w:eastAsia="Times New Roman" w:hAnsiTheme="majorHAnsi"/>
        </w:rPr>
        <w:t xml:space="preserve">You can find your local branch of the National Alliance on Mental Illness (NAMI) at </w:t>
      </w:r>
      <w:hyperlink r:id="rId10" w:history="1">
        <w:r w:rsidRPr="00D31F80">
          <w:rPr>
            <w:rStyle w:val="Hyperlink"/>
            <w:rFonts w:asciiTheme="majorHAnsi" w:eastAsia="Times New Roman" w:hAnsiTheme="majorHAnsi"/>
          </w:rPr>
          <w:t>http://www.nami.org/Find-Support</w:t>
        </w:r>
      </w:hyperlink>
      <w:r w:rsidRPr="00D31F80">
        <w:rPr>
          <w:rFonts w:asciiTheme="majorHAnsi" w:eastAsia="Times New Roman" w:hAnsiTheme="majorHAnsi"/>
        </w:rPr>
        <w:t xml:space="preserve">. NAMI also has a helpline during business hours at </w:t>
      </w:r>
      <w:r w:rsidRPr="009D5D7D">
        <w:rPr>
          <w:rFonts w:asciiTheme="majorHAnsi" w:eastAsia="Times New Roman" w:hAnsiTheme="majorHAnsi"/>
          <w:bCs/>
          <w:i/>
        </w:rPr>
        <w:t>1-800-950-6264(NAMI).</w:t>
      </w:r>
    </w:p>
    <w:p w14:paraId="1CF4ABEF" w14:textId="77777777" w:rsidR="00BA2067" w:rsidRPr="00FC14F0" w:rsidRDefault="00397D81" w:rsidP="00D31F80">
      <w:pPr>
        <w:pStyle w:val="NormalWeb"/>
        <w:rPr>
          <w:rFonts w:asciiTheme="majorHAnsi" w:hAnsiTheme="majorHAnsi"/>
          <w:b/>
          <w:color w:val="C00000"/>
        </w:rPr>
      </w:pPr>
      <w:r w:rsidRPr="00FC14F0">
        <w:rPr>
          <w:rFonts w:asciiTheme="majorHAnsi" w:hAnsiTheme="majorHAnsi"/>
          <w:b/>
          <w:color w:val="C00000"/>
        </w:rPr>
        <w:t>{End of Survey 1}</w:t>
      </w:r>
    </w:p>
    <w:p w14:paraId="7174B9F7" w14:textId="77777777" w:rsidR="00B9794D" w:rsidRPr="00FC14F0" w:rsidRDefault="009B2258" w:rsidP="00D31F80">
      <w:pPr>
        <w:pStyle w:val="NormalWeb"/>
        <w:rPr>
          <w:rFonts w:asciiTheme="majorHAnsi" w:hAnsiTheme="majorHAnsi"/>
          <w:color w:val="C00000"/>
        </w:rPr>
      </w:pPr>
      <w:r w:rsidRPr="00FC14F0">
        <w:rPr>
          <w:rFonts w:asciiTheme="majorHAnsi" w:hAnsiTheme="majorHAnsi"/>
          <w:color w:val="C00000"/>
        </w:rPr>
        <w:t>{I</w:t>
      </w:r>
      <w:r w:rsidR="00591DAF" w:rsidRPr="00FC14F0">
        <w:rPr>
          <w:rFonts w:asciiTheme="majorHAnsi" w:hAnsiTheme="majorHAnsi"/>
          <w:color w:val="C00000"/>
        </w:rPr>
        <w:t xml:space="preserve">f </w:t>
      </w:r>
      <w:r w:rsidR="00753E1D" w:rsidRPr="00FC14F0">
        <w:rPr>
          <w:rFonts w:asciiTheme="majorHAnsi" w:hAnsiTheme="majorHAnsi"/>
          <w:color w:val="C00000"/>
        </w:rPr>
        <w:t>[consent] = 1 and [</w:t>
      </w:r>
      <w:proofErr w:type="spellStart"/>
      <w:r w:rsidR="00753E1D" w:rsidRPr="00FC14F0">
        <w:rPr>
          <w:rFonts w:asciiTheme="majorHAnsi" w:hAnsiTheme="majorHAnsi"/>
          <w:color w:val="C00000"/>
        </w:rPr>
        <w:t>active_duty_ever</w:t>
      </w:r>
      <w:proofErr w:type="spellEnd"/>
      <w:r w:rsidR="00753E1D" w:rsidRPr="00FC14F0">
        <w:rPr>
          <w:rFonts w:asciiTheme="majorHAnsi" w:hAnsiTheme="majorHAnsi"/>
          <w:color w:val="C00000"/>
        </w:rPr>
        <w:t>] = 3 and [</w:t>
      </w:r>
      <w:proofErr w:type="spellStart"/>
      <w:r w:rsidR="00753E1D" w:rsidRPr="00FC14F0">
        <w:rPr>
          <w:rFonts w:asciiTheme="majorHAnsi" w:hAnsiTheme="majorHAnsi"/>
          <w:color w:val="C00000"/>
        </w:rPr>
        <w:t>active_duty_era</w:t>
      </w:r>
      <w:proofErr w:type="spellEnd"/>
      <w:r w:rsidR="00753E1D" w:rsidRPr="00FC14F0">
        <w:rPr>
          <w:rFonts w:asciiTheme="majorHAnsi" w:hAnsiTheme="majorHAnsi"/>
          <w:color w:val="C00000"/>
        </w:rPr>
        <w:t>(1)] = 1 and [</w:t>
      </w:r>
      <w:proofErr w:type="spellStart"/>
      <w:r w:rsidR="00753E1D" w:rsidRPr="00FC14F0">
        <w:rPr>
          <w:rFonts w:asciiTheme="majorHAnsi" w:hAnsiTheme="majorHAnsi"/>
          <w:color w:val="C00000"/>
        </w:rPr>
        <w:t>discharge_record</w:t>
      </w:r>
      <w:proofErr w:type="spellEnd"/>
      <w:r w:rsidR="00753E1D" w:rsidRPr="00FC14F0">
        <w:rPr>
          <w:rFonts w:asciiTheme="majorHAnsi" w:hAnsiTheme="majorHAnsi"/>
          <w:color w:val="C00000"/>
        </w:rPr>
        <w:t>] = 1 and [age] &gt;</w:t>
      </w:r>
      <w:r w:rsidR="00B9794D" w:rsidRPr="00FC14F0">
        <w:rPr>
          <w:rFonts w:asciiTheme="majorHAnsi" w:hAnsiTheme="majorHAnsi"/>
          <w:color w:val="C00000"/>
        </w:rPr>
        <w:t xml:space="preserve"> 18, </w:t>
      </w:r>
      <w:r w:rsidR="00753E1D" w:rsidRPr="00FC14F0">
        <w:rPr>
          <w:rFonts w:asciiTheme="majorHAnsi" w:hAnsiTheme="majorHAnsi"/>
          <w:color w:val="C00000"/>
        </w:rPr>
        <w:t>go to Survey 2.}</w:t>
      </w:r>
    </w:p>
    <w:p w14:paraId="260F1B86" w14:textId="77777777" w:rsidR="00BA2067" w:rsidRPr="00B9794D" w:rsidRDefault="00753E1D" w:rsidP="00D31F80">
      <w:pPr>
        <w:pStyle w:val="NormalWeb"/>
        <w:rPr>
          <w:rFonts w:asciiTheme="majorHAnsi" w:hAnsiTheme="majorHAnsi"/>
          <w:color w:val="000000" w:themeColor="text1"/>
        </w:rPr>
      </w:pPr>
      <w:r>
        <w:rPr>
          <w:rFonts w:asciiTheme="majorHAnsi" w:hAnsiTheme="majorHAnsi"/>
          <w:color w:val="000000" w:themeColor="text1"/>
        </w:rPr>
        <w:t xml:space="preserve"> </w:t>
      </w:r>
      <w:r w:rsidR="00591DAF" w:rsidRPr="00B9794D">
        <w:rPr>
          <w:rFonts w:asciiTheme="majorHAnsi" w:hAnsiTheme="majorHAnsi"/>
          <w:color w:val="000000" w:themeColor="text1"/>
        </w:rPr>
        <w:t>We're sorry, but you are not eligible to take this s</w:t>
      </w:r>
      <w:r>
        <w:rPr>
          <w:rFonts w:asciiTheme="majorHAnsi" w:hAnsiTheme="majorHAnsi"/>
          <w:color w:val="000000" w:themeColor="text1"/>
        </w:rPr>
        <w:t>urvey. Thank you for your time.</w:t>
      </w:r>
    </w:p>
    <w:p w14:paraId="2C9FBD5F" w14:textId="77777777" w:rsidR="00BF2DFB" w:rsidRDefault="002C34D5" w:rsidP="00B9794D">
      <w:pPr>
        <w:pStyle w:val="Heading1"/>
        <w:spacing w:before="360" w:after="240"/>
        <w:rPr>
          <w:color w:val="auto"/>
        </w:rPr>
      </w:pPr>
      <w:bookmarkStart w:id="4" w:name="_Toc465773165"/>
      <w:r>
        <w:rPr>
          <w:color w:val="auto"/>
        </w:rPr>
        <w:t>3</w:t>
      </w:r>
      <w:r w:rsidR="004A49AE" w:rsidRPr="00BF2DFB">
        <w:rPr>
          <w:color w:val="auto"/>
        </w:rPr>
        <w:t xml:space="preserve">. </w:t>
      </w:r>
      <w:r w:rsidR="00EA109C" w:rsidRPr="00BF2DFB">
        <w:rPr>
          <w:color w:val="auto"/>
        </w:rPr>
        <w:t>Social Media Use</w:t>
      </w:r>
      <w:bookmarkEnd w:id="4"/>
    </w:p>
    <w:p w14:paraId="0730A940" w14:textId="77777777" w:rsidR="00B9794D" w:rsidRPr="00FC14F0" w:rsidRDefault="00B9794D" w:rsidP="00B9794D">
      <w:pPr>
        <w:rPr>
          <w:rFonts w:asciiTheme="majorHAnsi" w:hAnsiTheme="majorHAnsi"/>
          <w:b/>
          <w:color w:val="C00000"/>
        </w:rPr>
      </w:pPr>
      <w:r w:rsidRPr="00FC14F0">
        <w:rPr>
          <w:rFonts w:asciiTheme="majorHAnsi" w:hAnsiTheme="majorHAnsi"/>
          <w:b/>
          <w:color w:val="C00000"/>
        </w:rPr>
        <w:t>{Begin Survey 2}</w:t>
      </w:r>
    </w:p>
    <w:p w14:paraId="70D9B784" w14:textId="77777777" w:rsidR="007978AD" w:rsidRPr="00B9794D" w:rsidRDefault="007978AD" w:rsidP="00B9794D">
      <w:pPr>
        <w:rPr>
          <w:rFonts w:asciiTheme="majorHAnsi" w:hAnsiTheme="majorHAnsi"/>
          <w:b/>
          <w:color w:val="FF0000"/>
        </w:rPr>
      </w:pPr>
    </w:p>
    <w:p w14:paraId="6B6236CA" w14:textId="77777777" w:rsidR="007978AD" w:rsidRPr="007978AD" w:rsidRDefault="007978AD" w:rsidP="007978AD">
      <w:pPr>
        <w:rPr>
          <w:rFonts w:asciiTheme="majorHAnsi" w:eastAsia="Times New Roman" w:hAnsiTheme="majorHAnsi"/>
        </w:rPr>
      </w:pPr>
      <w:r w:rsidRPr="007978AD">
        <w:rPr>
          <w:rFonts w:asciiTheme="majorHAnsi" w:eastAsia="Times New Roman" w:hAnsiTheme="majorHAnsi"/>
        </w:rPr>
        <w:t xml:space="preserve">Thank you for your participation in our survey! If you have any questions, concerns, or complaints regarding this study, please contact Samuel </w:t>
      </w:r>
      <w:proofErr w:type="spellStart"/>
      <w:r w:rsidRPr="007978AD">
        <w:rPr>
          <w:rFonts w:asciiTheme="majorHAnsi" w:eastAsia="Times New Roman" w:hAnsiTheme="majorHAnsi"/>
        </w:rPr>
        <w:t>Liebow</w:t>
      </w:r>
      <w:proofErr w:type="spellEnd"/>
      <w:r w:rsidRPr="007978AD">
        <w:rPr>
          <w:rFonts w:asciiTheme="majorHAnsi" w:eastAsia="Times New Roman" w:hAnsiTheme="majorHAnsi"/>
        </w:rPr>
        <w:t xml:space="preserve">, study coordinator, at liebow@ohsu.edu or (503) 220-8262 extension 52457, or Dr. Alan </w:t>
      </w:r>
      <w:proofErr w:type="spellStart"/>
      <w:r w:rsidRPr="007978AD">
        <w:rPr>
          <w:rFonts w:asciiTheme="majorHAnsi" w:eastAsia="Times New Roman" w:hAnsiTheme="majorHAnsi"/>
        </w:rPr>
        <w:t>Teo</w:t>
      </w:r>
      <w:proofErr w:type="spellEnd"/>
      <w:r w:rsidRPr="007978AD">
        <w:rPr>
          <w:rFonts w:asciiTheme="majorHAnsi" w:eastAsia="Times New Roman" w:hAnsiTheme="majorHAnsi"/>
        </w:rPr>
        <w:t xml:space="preserve">, principal investigator, at (503) 220-8262 extension 52461. If you need to exit the survey before finishing, you can keep your progress by clicking the "Save &amp; Return Later" button at the bottom of the page and recording the return code it gives you. This survey should take </w:t>
      </w:r>
      <w:r w:rsidR="00FE552C">
        <w:rPr>
          <w:rFonts w:asciiTheme="majorHAnsi" w:eastAsia="Times New Roman" w:hAnsiTheme="majorHAnsi"/>
        </w:rPr>
        <w:t>between 10-20</w:t>
      </w:r>
      <w:r w:rsidRPr="007978AD">
        <w:rPr>
          <w:rFonts w:asciiTheme="majorHAnsi" w:eastAsia="Times New Roman" w:hAnsiTheme="majorHAnsi"/>
        </w:rPr>
        <w:t xml:space="preserve"> minutes.</w:t>
      </w:r>
    </w:p>
    <w:p w14:paraId="31DCDCB1" w14:textId="77777777" w:rsidR="00C6692C" w:rsidRDefault="00C6692C" w:rsidP="00F9209E">
      <w:pPr>
        <w:pStyle w:val="ListParagraph"/>
        <w:ind w:left="0"/>
        <w:rPr>
          <w:sz w:val="22"/>
          <w:szCs w:val="22"/>
        </w:rPr>
      </w:pPr>
    </w:p>
    <w:p w14:paraId="010B4F24" w14:textId="75417AFA" w:rsidR="00CE7D8F" w:rsidRPr="00BF2DFB" w:rsidRDefault="00A610BD" w:rsidP="00F9209E">
      <w:pPr>
        <w:pStyle w:val="ListParagraph"/>
        <w:ind w:left="0"/>
        <w:rPr>
          <w:rFonts w:asciiTheme="majorHAnsi" w:hAnsiTheme="majorHAnsi" w:cs="Arial"/>
        </w:rPr>
      </w:pPr>
      <w:r w:rsidRPr="00BF2DFB">
        <w:rPr>
          <w:rFonts w:asciiTheme="majorHAnsi" w:hAnsiTheme="majorHAnsi" w:cs="Arial"/>
        </w:rPr>
        <w:t>On average, how often do you</w:t>
      </w:r>
      <w:r w:rsidR="00875D18">
        <w:rPr>
          <w:rFonts w:asciiTheme="majorHAnsi" w:hAnsiTheme="majorHAnsi" w:cs="Arial"/>
        </w:rPr>
        <w:t xml:space="preserve"> do each of the follow</w:t>
      </w:r>
      <w:r w:rsidR="00390F6D">
        <w:rPr>
          <w:rFonts w:asciiTheme="majorHAnsi" w:hAnsiTheme="majorHAnsi" w:cs="Arial"/>
        </w:rPr>
        <w:t>ing with any of your friends or</w:t>
      </w:r>
      <w:r w:rsidR="00875D18">
        <w:rPr>
          <w:rFonts w:asciiTheme="majorHAnsi" w:hAnsiTheme="majorHAnsi" w:cs="Arial"/>
        </w:rPr>
        <w:t xml:space="preserve"> family</w:t>
      </w:r>
      <w:r w:rsidRPr="00BF2DFB">
        <w:rPr>
          <w:rFonts w:asciiTheme="majorHAnsi" w:hAnsiTheme="majorHAnsi" w:cs="Arial"/>
        </w:rPr>
        <w:t>?</w:t>
      </w:r>
      <w:r w:rsidR="00092C87">
        <w:rPr>
          <w:rFonts w:asciiTheme="majorHAnsi" w:hAnsiTheme="majorHAnsi" w:cs="Arial"/>
        </w:rPr>
        <w:t xml:space="preserve"> &lt;Adapted from </w:t>
      </w:r>
      <w:r w:rsidR="007A3FD9">
        <w:rPr>
          <w:rFonts w:asciiTheme="majorHAnsi" w:hAnsiTheme="majorHAnsi" w:cs="Arial"/>
        </w:rPr>
        <w:t xml:space="preserve">items by the Health and Retirement Study </w:t>
      </w:r>
      <w:r w:rsidR="00D50AF2">
        <w:rPr>
          <w:rFonts w:asciiTheme="majorHAnsi" w:hAnsiTheme="majorHAnsi" w:cs="Arial"/>
        </w:rPr>
        <w:fldChar w:fldCharType="begin"/>
      </w:r>
      <w:r w:rsidR="007A3FD9">
        <w:rPr>
          <w:rFonts w:asciiTheme="majorHAnsi" w:hAnsiTheme="majorHAnsi" w:cs="Arial"/>
        </w:rPr>
        <w:instrText xml:space="preserve"> ADDIN ZOTERO_ITEM CSL_CITATION {"citationID":"21ni6t5a00","properties":{"formattedCitation":"{\\rtf (\\uc0\\u8220{}Health and Retirement Study: Participant Lifestyle Questionnaire,\\uc0\\u8221{} 2010)}","plainCitation":"(“Health and Retirement Study: Participant Lifestyle Questionnaire,” 2010)"},"citationItems":[{"id":12699,"uris":["http://zotero.org/groups/579511/items/8DPQZVWT"],"uri":["http://zotero.org/groups/579511/items/8DPQZVWT"],"itemData":{"id":12699,"type":"webpage","title":"Health and Retirement Study: Participant Lifestyle Questionnaire","URL":"http://hrsonline.isr.umich.edu/modules/meta/2010/core/qnaire/online/HRS2010_SAQ_Final.pdf","issued":{"date-parts":[["2010"]]},"accessed":{"date-parts":[["2016",11,29]]}}}],"schema":"https://github.com/citation-style-language/schema/raw/master/csl-citation.json"} </w:instrText>
      </w:r>
      <w:r w:rsidR="00D50AF2">
        <w:rPr>
          <w:rFonts w:asciiTheme="majorHAnsi" w:hAnsiTheme="majorHAnsi" w:cs="Arial"/>
        </w:rPr>
        <w:fldChar w:fldCharType="separate"/>
      </w:r>
      <w:r w:rsidR="007A3FD9" w:rsidRPr="007A3FD9">
        <w:rPr>
          <w:rFonts w:ascii="Cambria" w:eastAsia="Times New Roman" w:hAnsiTheme="majorHAnsi" w:cs="Times New Roman"/>
        </w:rPr>
        <w:t xml:space="preserve">(“Health and Retirement Study: </w:t>
      </w:r>
      <w:r w:rsidR="007A3FD9" w:rsidRPr="007A3FD9">
        <w:rPr>
          <w:rFonts w:ascii="Cambria" w:eastAsia="Times New Roman" w:hAnsiTheme="majorHAnsi" w:cs="Times New Roman"/>
        </w:rPr>
        <w:lastRenderedPageBreak/>
        <w:t>Participant Lifestyle Questionnaire,” 2010)</w:t>
      </w:r>
      <w:r w:rsidR="00D50AF2">
        <w:rPr>
          <w:rFonts w:asciiTheme="majorHAnsi" w:hAnsiTheme="majorHAnsi" w:cs="Arial"/>
        </w:rPr>
        <w:fldChar w:fldCharType="end"/>
      </w:r>
      <w:r w:rsidR="007A3FD9">
        <w:rPr>
          <w:rFonts w:asciiTheme="majorHAnsi" w:hAnsiTheme="majorHAnsi" w:cs="Arial"/>
        </w:rPr>
        <w:t xml:space="preserve"> and Pew Research Center </w:t>
      </w:r>
      <w:r w:rsidR="00D50AF2">
        <w:rPr>
          <w:rFonts w:asciiTheme="majorHAnsi" w:hAnsiTheme="majorHAnsi" w:cs="Arial"/>
        </w:rPr>
        <w:fldChar w:fldCharType="begin"/>
      </w:r>
      <w:r w:rsidR="007A3FD9">
        <w:rPr>
          <w:rFonts w:asciiTheme="majorHAnsi" w:hAnsiTheme="majorHAnsi" w:cs="Arial"/>
        </w:rPr>
        <w:instrText xml:space="preserve"> ADDIN ZOTERO_ITEM CSL_CITATION {"citationID":"obfkatm07","properties":{"formattedCitation":"{\\rtf (\\uc0\\u8220{}Pew Research Center,\\uc0\\u8221{} 2016)}","plainCitation":"(“Pew Research Center,” 2016)"},"citationItems":[{"id":12700,"uris":["http://zotero.org/groups/579511/items/UU7X8BFU"],"uri":["http://zotero.org/groups/579511/items/UU7X8BFU"],"itemData":{"id":12700,"type":"post-weblog","title":"Pew Research Center: Internet, Science &amp; Technology","abstract":"The Pew Research Center’s Internet &amp; American Life Project, a nonprofit, nonpartisan research organization, provides free data and analysis on the social","URL":"http://www.pewinternet.org/","shortTitle":"Pew Research Center","issued":{"date-parts":[["2016"]]},"accessed":{"date-parts":[["2016",11,29]]}}}],"schema":"https://github.com/citation-style-language/schema/raw/master/csl-citation.json"} </w:instrText>
      </w:r>
      <w:r w:rsidR="00D50AF2">
        <w:rPr>
          <w:rFonts w:asciiTheme="majorHAnsi" w:hAnsiTheme="majorHAnsi" w:cs="Arial"/>
        </w:rPr>
        <w:fldChar w:fldCharType="separate"/>
      </w:r>
      <w:r w:rsidR="007A3FD9" w:rsidRPr="007A3FD9">
        <w:rPr>
          <w:rFonts w:ascii="Cambria" w:eastAsia="Times New Roman" w:hAnsiTheme="majorHAnsi" w:cs="Times New Roman"/>
        </w:rPr>
        <w:t>(“Pew Research Center,” 2016)</w:t>
      </w:r>
      <w:r w:rsidR="00D50AF2">
        <w:rPr>
          <w:rFonts w:asciiTheme="majorHAnsi" w:hAnsiTheme="majorHAnsi" w:cs="Arial"/>
        </w:rPr>
        <w:fldChar w:fldCharType="end"/>
      </w:r>
      <w:r w:rsidR="00092C87">
        <w:rPr>
          <w:rFonts w:asciiTheme="majorHAnsi" w:hAnsiTheme="majorHAnsi" w:cs="Arial"/>
        </w:rPr>
        <w:t>&gt;</w:t>
      </w:r>
    </w:p>
    <w:tbl>
      <w:tblPr>
        <w:tblStyle w:val="LightShading-Accent1"/>
        <w:tblpPr w:leftFromText="180" w:rightFromText="180" w:vertAnchor="text" w:horzAnchor="margin" w:tblpX="108" w:tblpY="94"/>
        <w:tblW w:w="10062" w:type="dxa"/>
        <w:tblLayout w:type="fixed"/>
        <w:tblLook w:val="04A0" w:firstRow="1" w:lastRow="0" w:firstColumn="1" w:lastColumn="0" w:noHBand="0" w:noVBand="1"/>
      </w:tblPr>
      <w:tblGrid>
        <w:gridCol w:w="3433"/>
        <w:gridCol w:w="1202"/>
        <w:gridCol w:w="1046"/>
        <w:gridCol w:w="1046"/>
        <w:gridCol w:w="1202"/>
        <w:gridCol w:w="2133"/>
      </w:tblGrid>
      <w:tr w:rsidR="00504680" w:rsidRPr="00BF2DFB" w14:paraId="0D7CCB66" w14:textId="77777777">
        <w:trPr>
          <w:cnfStyle w:val="100000000000" w:firstRow="1" w:lastRow="0" w:firstColumn="0" w:lastColumn="0" w:oddVBand="0" w:evenVBand="0" w:oddHBand="0"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3433" w:type="dxa"/>
            <w:vAlign w:val="center"/>
          </w:tcPr>
          <w:p w14:paraId="29E7CD94" w14:textId="77777777" w:rsidR="00504680" w:rsidRPr="00BF2DFB" w:rsidRDefault="00504680" w:rsidP="00504680">
            <w:pPr>
              <w:rPr>
                <w:rFonts w:asciiTheme="majorHAnsi" w:eastAsia="Times New Roman" w:hAnsiTheme="majorHAnsi" w:cs="Arial"/>
                <w:b w:val="0"/>
                <w:color w:val="auto"/>
              </w:rPr>
            </w:pPr>
          </w:p>
        </w:tc>
        <w:tc>
          <w:tcPr>
            <w:tcW w:w="1202" w:type="dxa"/>
            <w:vAlign w:val="center"/>
          </w:tcPr>
          <w:p w14:paraId="3CC674C5" w14:textId="77777777" w:rsidR="00504680" w:rsidRPr="000064C3" w:rsidRDefault="00504680" w:rsidP="00504680">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auto"/>
              </w:rPr>
            </w:pPr>
            <w:r w:rsidRPr="000064C3">
              <w:rPr>
                <w:rFonts w:asciiTheme="majorHAnsi" w:eastAsia="Times New Roman" w:hAnsiTheme="majorHAnsi" w:cs="Arial"/>
                <w:color w:val="auto"/>
              </w:rPr>
              <w:t>Several times a day (5)</w:t>
            </w:r>
          </w:p>
        </w:tc>
        <w:tc>
          <w:tcPr>
            <w:tcW w:w="1046" w:type="dxa"/>
            <w:vAlign w:val="center"/>
          </w:tcPr>
          <w:p w14:paraId="247A6BEB" w14:textId="77777777" w:rsidR="00504680" w:rsidRPr="000064C3" w:rsidRDefault="00504680" w:rsidP="00504680">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auto"/>
              </w:rPr>
            </w:pPr>
            <w:r w:rsidRPr="000064C3">
              <w:rPr>
                <w:rFonts w:asciiTheme="majorHAnsi" w:eastAsia="Times New Roman" w:hAnsiTheme="majorHAnsi" w:cs="Arial"/>
                <w:color w:val="auto"/>
              </w:rPr>
              <w:t>Once a day (4)</w:t>
            </w:r>
          </w:p>
        </w:tc>
        <w:tc>
          <w:tcPr>
            <w:tcW w:w="1046" w:type="dxa"/>
            <w:vAlign w:val="center"/>
          </w:tcPr>
          <w:p w14:paraId="078AD6F7" w14:textId="77777777" w:rsidR="00504680" w:rsidRPr="000064C3" w:rsidRDefault="00504680" w:rsidP="00504680">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auto"/>
              </w:rPr>
            </w:pPr>
            <w:r w:rsidRPr="000064C3">
              <w:rPr>
                <w:rFonts w:asciiTheme="majorHAnsi" w:eastAsia="Times New Roman" w:hAnsiTheme="majorHAnsi" w:cs="Arial"/>
                <w:color w:val="auto"/>
              </w:rPr>
              <w:t>A few times a week (3)</w:t>
            </w:r>
          </w:p>
        </w:tc>
        <w:tc>
          <w:tcPr>
            <w:tcW w:w="1202" w:type="dxa"/>
          </w:tcPr>
          <w:p w14:paraId="746564DE" w14:textId="77777777" w:rsidR="00504680" w:rsidRPr="000064C3" w:rsidRDefault="00504680" w:rsidP="00504680">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auto"/>
              </w:rPr>
            </w:pPr>
          </w:p>
          <w:p w14:paraId="70DBA01E" w14:textId="77777777" w:rsidR="00504680" w:rsidRPr="000064C3" w:rsidRDefault="00504680" w:rsidP="00504680">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auto"/>
              </w:rPr>
            </w:pPr>
            <w:r w:rsidRPr="000064C3">
              <w:rPr>
                <w:rFonts w:asciiTheme="majorHAnsi" w:eastAsia="Times New Roman" w:hAnsiTheme="majorHAnsi" w:cs="Arial"/>
                <w:color w:val="auto"/>
              </w:rPr>
              <w:t>Once a week (2)</w:t>
            </w:r>
          </w:p>
          <w:p w14:paraId="349A8853" w14:textId="77777777" w:rsidR="00504680" w:rsidRPr="000064C3" w:rsidRDefault="00504680" w:rsidP="00504680">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auto"/>
              </w:rPr>
            </w:pPr>
          </w:p>
        </w:tc>
        <w:tc>
          <w:tcPr>
            <w:tcW w:w="2133" w:type="dxa"/>
            <w:vAlign w:val="center"/>
          </w:tcPr>
          <w:p w14:paraId="276CA182" w14:textId="77777777" w:rsidR="00504680" w:rsidRPr="000064C3" w:rsidRDefault="00504680" w:rsidP="00504680">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auto"/>
              </w:rPr>
            </w:pPr>
            <w:r w:rsidRPr="000064C3">
              <w:rPr>
                <w:rFonts w:asciiTheme="majorHAnsi" w:eastAsia="Times New Roman" w:hAnsiTheme="majorHAnsi" w:cs="Arial"/>
                <w:color w:val="auto"/>
              </w:rPr>
              <w:t>Every few weeks or less often (1)</w:t>
            </w:r>
          </w:p>
        </w:tc>
      </w:tr>
      <w:tr w:rsidR="00BC4DCE" w:rsidRPr="00BF2DFB" w14:paraId="23106998"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33" w:type="dxa"/>
            <w:vAlign w:val="center"/>
          </w:tcPr>
          <w:p w14:paraId="0793D35D" w14:textId="77777777" w:rsidR="00BC4DCE" w:rsidRPr="00BF2DFB" w:rsidRDefault="009D5D7D" w:rsidP="009D5D7D">
            <w:pPr>
              <w:rPr>
                <w:rFonts w:asciiTheme="majorHAnsi" w:hAnsiTheme="majorHAnsi" w:cs="Arial"/>
                <w:b w:val="0"/>
                <w:color w:val="auto"/>
                <w:sz w:val="24"/>
                <w:szCs w:val="24"/>
              </w:rPr>
            </w:pPr>
            <w:r>
              <w:rPr>
                <w:rFonts w:asciiTheme="majorHAnsi" w:hAnsiTheme="majorHAnsi" w:cs="Arial"/>
                <w:b w:val="0"/>
                <w:color w:val="auto"/>
                <w:sz w:val="24"/>
                <w:szCs w:val="24"/>
              </w:rPr>
              <w:t xml:space="preserve">Meet up in-person </w:t>
            </w:r>
            <w:r w:rsidRPr="009D5D7D">
              <w:rPr>
                <w:rFonts w:asciiTheme="majorHAnsi" w:hAnsiTheme="majorHAnsi" w:cs="Arial"/>
                <w:b w:val="0"/>
                <w:color w:val="auto"/>
                <w:sz w:val="24"/>
                <w:szCs w:val="24"/>
              </w:rPr>
              <w:t>[</w:t>
            </w:r>
            <w:proofErr w:type="spellStart"/>
            <w:r w:rsidRPr="009D5D7D">
              <w:rPr>
                <w:rFonts w:asciiTheme="majorHAnsi" w:hAnsiTheme="majorHAnsi" w:cs="Arial"/>
                <w:b w:val="0"/>
                <w:color w:val="auto"/>
                <w:sz w:val="24"/>
                <w:szCs w:val="24"/>
              </w:rPr>
              <w:t>comm_inperson</w:t>
            </w:r>
            <w:proofErr w:type="spellEnd"/>
            <w:r w:rsidR="002542DA">
              <w:rPr>
                <w:rFonts w:asciiTheme="majorHAnsi" w:hAnsiTheme="majorHAnsi" w:cs="Arial"/>
                <w:b w:val="0"/>
                <w:color w:val="auto"/>
                <w:sz w:val="24"/>
                <w:szCs w:val="24"/>
              </w:rPr>
              <w:t>]</w:t>
            </w:r>
          </w:p>
        </w:tc>
        <w:tc>
          <w:tcPr>
            <w:tcW w:w="1202" w:type="dxa"/>
            <w:vAlign w:val="center"/>
          </w:tcPr>
          <w:p w14:paraId="4D2038F4" w14:textId="77777777" w:rsidR="00BC4DCE" w:rsidRPr="00BF2DFB" w:rsidRDefault="00390F6D" w:rsidP="00BC4DC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387877559"/>
              </w:sdtPr>
              <w:sdtContent>
                <w:r w:rsidR="00BC4DCE" w:rsidRPr="00BF2DFB">
                  <w:rPr>
                    <w:rFonts w:ascii="MS Mincho" w:hAnsi="MS Mincho" w:cs="MS Mincho" w:hint="eastAsia"/>
                    <w:color w:val="auto"/>
                    <w:sz w:val="24"/>
                    <w:szCs w:val="24"/>
                  </w:rPr>
                  <w:t>☐</w:t>
                </w:r>
              </w:sdtContent>
            </w:sdt>
          </w:p>
        </w:tc>
        <w:tc>
          <w:tcPr>
            <w:tcW w:w="1046" w:type="dxa"/>
            <w:vAlign w:val="center"/>
          </w:tcPr>
          <w:p w14:paraId="6835BBE2" w14:textId="77777777" w:rsidR="00BC4DCE" w:rsidRPr="00BF2DFB" w:rsidRDefault="00390F6D" w:rsidP="00BC4DC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147511545"/>
              </w:sdtPr>
              <w:sdtContent>
                <w:r w:rsidR="00BC4DCE" w:rsidRPr="00BF2DFB">
                  <w:rPr>
                    <w:rFonts w:ascii="MS Mincho" w:hAnsi="MS Mincho" w:cs="MS Mincho" w:hint="eastAsia"/>
                    <w:color w:val="auto"/>
                    <w:sz w:val="24"/>
                    <w:szCs w:val="24"/>
                  </w:rPr>
                  <w:t>☐</w:t>
                </w:r>
              </w:sdtContent>
            </w:sdt>
          </w:p>
        </w:tc>
        <w:tc>
          <w:tcPr>
            <w:tcW w:w="1046" w:type="dxa"/>
            <w:vAlign w:val="center"/>
          </w:tcPr>
          <w:p w14:paraId="7075C5BC" w14:textId="77777777" w:rsidR="00BC4DCE" w:rsidRPr="00BF2DFB" w:rsidRDefault="00390F6D" w:rsidP="00BC4DC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549808726"/>
              </w:sdtPr>
              <w:sdtContent>
                <w:r w:rsidR="00BC4DCE" w:rsidRPr="00BF2DFB">
                  <w:rPr>
                    <w:rFonts w:ascii="MS Mincho" w:hAnsi="MS Mincho" w:cs="MS Mincho" w:hint="eastAsia"/>
                    <w:color w:val="auto"/>
                    <w:sz w:val="24"/>
                    <w:szCs w:val="24"/>
                  </w:rPr>
                  <w:t>☐</w:t>
                </w:r>
              </w:sdtContent>
            </w:sdt>
          </w:p>
        </w:tc>
        <w:tc>
          <w:tcPr>
            <w:tcW w:w="1202" w:type="dxa"/>
            <w:vAlign w:val="center"/>
          </w:tcPr>
          <w:p w14:paraId="712FA811" w14:textId="77777777" w:rsidR="00BC4DCE" w:rsidRPr="00BF2DFB" w:rsidRDefault="00390F6D" w:rsidP="00BC4DC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120448395"/>
              </w:sdtPr>
              <w:sdtContent>
                <w:r w:rsidR="00BC4DCE" w:rsidRPr="00BF2DFB">
                  <w:rPr>
                    <w:rFonts w:ascii="MS Mincho" w:hAnsi="MS Mincho" w:cs="MS Mincho" w:hint="eastAsia"/>
                    <w:color w:val="auto"/>
                    <w:sz w:val="24"/>
                    <w:szCs w:val="24"/>
                  </w:rPr>
                  <w:t>☐</w:t>
                </w:r>
              </w:sdtContent>
            </w:sdt>
          </w:p>
        </w:tc>
        <w:tc>
          <w:tcPr>
            <w:tcW w:w="2133" w:type="dxa"/>
            <w:vAlign w:val="center"/>
          </w:tcPr>
          <w:p w14:paraId="4C4F8E3C" w14:textId="77777777" w:rsidR="00BC4DCE" w:rsidRPr="00BF2DFB" w:rsidRDefault="00390F6D" w:rsidP="00BC4DC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308169669"/>
              </w:sdtPr>
              <w:sdtContent>
                <w:r w:rsidR="00BC4DCE" w:rsidRPr="00BF2DFB">
                  <w:rPr>
                    <w:rFonts w:ascii="MS Mincho" w:hAnsi="MS Mincho" w:cs="MS Mincho" w:hint="eastAsia"/>
                    <w:color w:val="auto"/>
                    <w:sz w:val="24"/>
                    <w:szCs w:val="24"/>
                  </w:rPr>
                  <w:t>☐</w:t>
                </w:r>
              </w:sdtContent>
            </w:sdt>
          </w:p>
        </w:tc>
      </w:tr>
      <w:tr w:rsidR="00BC4DCE" w:rsidRPr="00BF2DFB" w14:paraId="634FFEED"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3433" w:type="dxa"/>
            <w:vAlign w:val="center"/>
          </w:tcPr>
          <w:p w14:paraId="47AF9EDF" w14:textId="77777777" w:rsidR="00BC4DCE" w:rsidRPr="00BF2DFB" w:rsidRDefault="009D5D7D" w:rsidP="009D5D7D">
            <w:pPr>
              <w:rPr>
                <w:rFonts w:asciiTheme="majorHAnsi" w:hAnsiTheme="majorHAnsi" w:cs="Arial"/>
                <w:b w:val="0"/>
                <w:color w:val="auto"/>
                <w:sz w:val="24"/>
                <w:szCs w:val="24"/>
              </w:rPr>
            </w:pPr>
            <w:r w:rsidRPr="009D5D7D">
              <w:rPr>
                <w:rFonts w:asciiTheme="majorHAnsi" w:hAnsiTheme="majorHAnsi" w:cs="Arial"/>
                <w:b w:val="0"/>
                <w:color w:val="auto"/>
                <w:sz w:val="24"/>
                <w:szCs w:val="24"/>
              </w:rPr>
              <w:t>Actively interact on Facebook, such as sharing, p</w:t>
            </w:r>
            <w:r>
              <w:rPr>
                <w:rFonts w:asciiTheme="majorHAnsi" w:hAnsiTheme="majorHAnsi" w:cs="Arial"/>
                <w:b w:val="0"/>
                <w:color w:val="auto"/>
                <w:sz w:val="24"/>
                <w:szCs w:val="24"/>
              </w:rPr>
              <w:t xml:space="preserve">osting, commenting, or tagging </w:t>
            </w:r>
            <w:r w:rsidRPr="009D5D7D">
              <w:rPr>
                <w:rFonts w:asciiTheme="majorHAnsi" w:hAnsiTheme="majorHAnsi" w:cs="Arial"/>
                <w:b w:val="0"/>
                <w:color w:val="auto"/>
                <w:sz w:val="24"/>
                <w:szCs w:val="24"/>
              </w:rPr>
              <w:t>[</w:t>
            </w:r>
            <w:proofErr w:type="spellStart"/>
            <w:r w:rsidRPr="009D5D7D">
              <w:rPr>
                <w:rFonts w:asciiTheme="majorHAnsi" w:hAnsiTheme="majorHAnsi" w:cs="Arial"/>
                <w:b w:val="0"/>
                <w:color w:val="auto"/>
                <w:sz w:val="24"/>
                <w:szCs w:val="24"/>
              </w:rPr>
              <w:t>comm_Facebook</w:t>
            </w:r>
            <w:proofErr w:type="spellEnd"/>
            <w:r w:rsidRPr="009D5D7D">
              <w:rPr>
                <w:rFonts w:asciiTheme="majorHAnsi" w:hAnsiTheme="majorHAnsi" w:cs="Arial"/>
                <w:b w:val="0"/>
                <w:color w:val="auto"/>
                <w:sz w:val="24"/>
                <w:szCs w:val="24"/>
              </w:rPr>
              <w:t>]</w:t>
            </w:r>
          </w:p>
        </w:tc>
        <w:tc>
          <w:tcPr>
            <w:tcW w:w="1202" w:type="dxa"/>
            <w:vAlign w:val="center"/>
          </w:tcPr>
          <w:p w14:paraId="376EA2C2" w14:textId="77777777" w:rsidR="00BC4DCE" w:rsidRPr="00BF2DFB" w:rsidRDefault="00390F6D" w:rsidP="00BC4DC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1919823545"/>
              </w:sdtPr>
              <w:sdtContent>
                <w:r w:rsidR="00BC4DCE" w:rsidRPr="00BF2DFB">
                  <w:rPr>
                    <w:rFonts w:ascii="MS Mincho" w:hAnsi="MS Mincho" w:cs="MS Mincho" w:hint="eastAsia"/>
                    <w:color w:val="auto"/>
                    <w:sz w:val="24"/>
                    <w:szCs w:val="24"/>
                  </w:rPr>
                  <w:t>☐</w:t>
                </w:r>
              </w:sdtContent>
            </w:sdt>
          </w:p>
        </w:tc>
        <w:tc>
          <w:tcPr>
            <w:tcW w:w="1046" w:type="dxa"/>
            <w:vAlign w:val="center"/>
          </w:tcPr>
          <w:p w14:paraId="2A66CCD6" w14:textId="77777777" w:rsidR="00BC4DCE" w:rsidRPr="00BF2DFB" w:rsidRDefault="00390F6D" w:rsidP="00BC4DC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917208919"/>
              </w:sdtPr>
              <w:sdtContent>
                <w:r w:rsidR="00BC4DCE" w:rsidRPr="00BF2DFB">
                  <w:rPr>
                    <w:rFonts w:ascii="MS Mincho" w:hAnsi="MS Mincho" w:cs="MS Mincho" w:hint="eastAsia"/>
                    <w:color w:val="auto"/>
                    <w:sz w:val="24"/>
                    <w:szCs w:val="24"/>
                  </w:rPr>
                  <w:t>☐</w:t>
                </w:r>
              </w:sdtContent>
            </w:sdt>
          </w:p>
        </w:tc>
        <w:tc>
          <w:tcPr>
            <w:tcW w:w="1046" w:type="dxa"/>
            <w:vAlign w:val="center"/>
          </w:tcPr>
          <w:p w14:paraId="44CCF7D9" w14:textId="77777777" w:rsidR="00BC4DCE" w:rsidRPr="00BF2DFB" w:rsidRDefault="00390F6D" w:rsidP="00BC4DC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375386161"/>
              </w:sdtPr>
              <w:sdtContent>
                <w:r w:rsidR="00BC4DCE" w:rsidRPr="00BF2DFB">
                  <w:rPr>
                    <w:rFonts w:ascii="MS Mincho" w:hAnsi="MS Mincho" w:cs="MS Mincho" w:hint="eastAsia"/>
                    <w:color w:val="auto"/>
                    <w:sz w:val="24"/>
                    <w:szCs w:val="24"/>
                  </w:rPr>
                  <w:t>☐</w:t>
                </w:r>
              </w:sdtContent>
            </w:sdt>
          </w:p>
        </w:tc>
        <w:tc>
          <w:tcPr>
            <w:tcW w:w="1202" w:type="dxa"/>
            <w:vAlign w:val="center"/>
          </w:tcPr>
          <w:p w14:paraId="064D0BF7" w14:textId="77777777" w:rsidR="00BC4DCE" w:rsidRPr="00BF2DFB" w:rsidRDefault="00390F6D" w:rsidP="00BC4DC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075741122"/>
              </w:sdtPr>
              <w:sdtContent>
                <w:r w:rsidR="00BC4DCE" w:rsidRPr="00BF2DFB">
                  <w:rPr>
                    <w:rFonts w:ascii="MS Mincho" w:hAnsi="MS Mincho" w:cs="MS Mincho" w:hint="eastAsia"/>
                    <w:color w:val="auto"/>
                    <w:sz w:val="24"/>
                    <w:szCs w:val="24"/>
                  </w:rPr>
                  <w:t>☐</w:t>
                </w:r>
              </w:sdtContent>
            </w:sdt>
          </w:p>
        </w:tc>
        <w:tc>
          <w:tcPr>
            <w:tcW w:w="2133" w:type="dxa"/>
            <w:vAlign w:val="center"/>
          </w:tcPr>
          <w:p w14:paraId="54D0A4D2" w14:textId="77777777" w:rsidR="00BC4DCE" w:rsidRPr="00BF2DFB" w:rsidRDefault="00390F6D" w:rsidP="00BC4DC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638059464"/>
              </w:sdtPr>
              <w:sdtContent>
                <w:r w:rsidR="00BC4DCE" w:rsidRPr="00BF2DFB">
                  <w:rPr>
                    <w:rFonts w:ascii="MS Mincho" w:hAnsi="MS Mincho" w:cs="MS Mincho" w:hint="eastAsia"/>
                    <w:color w:val="auto"/>
                    <w:sz w:val="24"/>
                    <w:szCs w:val="24"/>
                  </w:rPr>
                  <w:t>☐</w:t>
                </w:r>
              </w:sdtContent>
            </w:sdt>
          </w:p>
        </w:tc>
      </w:tr>
    </w:tbl>
    <w:p w14:paraId="0EF3C6DB" w14:textId="77777777" w:rsidR="00F9209E" w:rsidRDefault="00F9209E" w:rsidP="00B9794D">
      <w:pPr>
        <w:rPr>
          <w:rFonts w:asciiTheme="majorHAnsi" w:hAnsiTheme="majorHAnsi" w:cs="Arial"/>
        </w:rPr>
      </w:pPr>
    </w:p>
    <w:p w14:paraId="39208398" w14:textId="77777777" w:rsidR="0072644B" w:rsidRDefault="006E512E" w:rsidP="00F9209E">
      <w:pPr>
        <w:rPr>
          <w:rFonts w:asciiTheme="majorHAnsi" w:hAnsiTheme="majorHAnsi"/>
        </w:rPr>
      </w:pPr>
      <w:r>
        <w:rPr>
          <w:rFonts w:asciiTheme="majorHAnsi" w:hAnsiTheme="majorHAnsi"/>
        </w:rPr>
        <w:t>{Page break}</w:t>
      </w:r>
    </w:p>
    <w:p w14:paraId="2F65355D" w14:textId="77777777" w:rsidR="009D5D7D" w:rsidRPr="0072644B" w:rsidRDefault="009D5D7D" w:rsidP="00F9209E">
      <w:pPr>
        <w:rPr>
          <w:rFonts w:asciiTheme="majorHAnsi" w:hAnsiTheme="majorHAnsi"/>
        </w:rPr>
      </w:pPr>
    </w:p>
    <w:p w14:paraId="58BCEDC7" w14:textId="77777777" w:rsidR="00EA7774" w:rsidRDefault="00EA7774" w:rsidP="001620CD">
      <w:pPr>
        <w:rPr>
          <w:rFonts w:asciiTheme="majorHAnsi" w:hAnsiTheme="majorHAnsi" w:cs="Arial"/>
        </w:rPr>
      </w:pPr>
      <w:r>
        <w:rPr>
          <w:rFonts w:asciiTheme="majorHAnsi" w:hAnsiTheme="majorHAnsi" w:cs="Arial"/>
        </w:rPr>
        <w:t xml:space="preserve">There are many </w:t>
      </w:r>
      <w:r w:rsidR="00C42E8D" w:rsidRPr="002B0F2E">
        <w:rPr>
          <w:rFonts w:asciiTheme="majorHAnsi" w:hAnsiTheme="majorHAnsi" w:cs="Arial"/>
        </w:rPr>
        <w:t>social media sites</w:t>
      </w:r>
      <w:r>
        <w:rPr>
          <w:rFonts w:asciiTheme="majorHAnsi" w:hAnsiTheme="majorHAnsi" w:cs="Arial"/>
        </w:rPr>
        <w:t xml:space="preserve">. Some are </w:t>
      </w:r>
      <w:r w:rsidR="006B0BA4">
        <w:rPr>
          <w:rFonts w:asciiTheme="majorHAnsi" w:hAnsiTheme="majorHAnsi" w:cs="Arial"/>
        </w:rPr>
        <w:t xml:space="preserve">very </w:t>
      </w:r>
      <w:r>
        <w:rPr>
          <w:rFonts w:asciiTheme="majorHAnsi" w:hAnsiTheme="majorHAnsi" w:cs="Arial"/>
        </w:rPr>
        <w:t xml:space="preserve">well-known like Facebook and Twitter. </w:t>
      </w:r>
      <w:r w:rsidR="006B0BA4">
        <w:rPr>
          <w:rFonts w:asciiTheme="majorHAnsi" w:hAnsiTheme="majorHAnsi" w:cs="Arial"/>
        </w:rPr>
        <w:t xml:space="preserve">And </w:t>
      </w:r>
      <w:r>
        <w:rPr>
          <w:rFonts w:asciiTheme="majorHAnsi" w:hAnsiTheme="majorHAnsi" w:cs="Arial"/>
        </w:rPr>
        <w:t xml:space="preserve">there are also many others such as Tumblr, Pinterest, Instagram, </w:t>
      </w:r>
      <w:proofErr w:type="spellStart"/>
      <w:r>
        <w:rPr>
          <w:rFonts w:asciiTheme="majorHAnsi" w:hAnsiTheme="majorHAnsi" w:cs="Arial"/>
        </w:rPr>
        <w:t>Yik</w:t>
      </w:r>
      <w:proofErr w:type="spellEnd"/>
      <w:r>
        <w:rPr>
          <w:rFonts w:asciiTheme="majorHAnsi" w:hAnsiTheme="majorHAnsi" w:cs="Arial"/>
        </w:rPr>
        <w:t xml:space="preserve"> Yak, and YouTube.</w:t>
      </w:r>
    </w:p>
    <w:p w14:paraId="62FABF96" w14:textId="77777777" w:rsidR="00EA7774" w:rsidRDefault="00EA7774" w:rsidP="001620CD">
      <w:pPr>
        <w:rPr>
          <w:rFonts w:asciiTheme="majorHAnsi" w:hAnsiTheme="majorHAnsi" w:cs="Arial"/>
        </w:rPr>
      </w:pPr>
    </w:p>
    <w:p w14:paraId="4894C498" w14:textId="77777777" w:rsidR="001620CD" w:rsidRDefault="00DD21F4" w:rsidP="001620CD">
      <w:pPr>
        <w:rPr>
          <w:rFonts w:asciiTheme="majorHAnsi" w:hAnsiTheme="majorHAnsi" w:cs="Arial"/>
        </w:rPr>
      </w:pPr>
      <w:r w:rsidRPr="00CA1F23">
        <w:rPr>
          <w:rFonts w:asciiTheme="majorHAnsi" w:hAnsiTheme="majorHAnsi" w:cs="Arial"/>
        </w:rPr>
        <w:t xml:space="preserve">How often do you use </w:t>
      </w:r>
      <w:r w:rsidR="00C42E8D" w:rsidRPr="00C42E8D">
        <w:rPr>
          <w:rFonts w:asciiTheme="majorHAnsi" w:hAnsiTheme="majorHAnsi" w:cs="Arial"/>
          <w:u w:val="single"/>
        </w:rPr>
        <w:t>any social media site</w:t>
      </w:r>
      <w:r w:rsidR="00EA7774">
        <w:rPr>
          <w:rFonts w:asciiTheme="majorHAnsi" w:hAnsiTheme="majorHAnsi" w:cs="Arial"/>
        </w:rPr>
        <w:t xml:space="preserve"> to</w:t>
      </w:r>
      <w:r w:rsidR="00EA7774" w:rsidRPr="00CA1F23">
        <w:rPr>
          <w:rFonts w:asciiTheme="majorHAnsi" w:hAnsiTheme="majorHAnsi" w:cs="Arial"/>
        </w:rPr>
        <w:t xml:space="preserve"> </w:t>
      </w:r>
      <w:r w:rsidRPr="00CA1F23">
        <w:rPr>
          <w:rFonts w:asciiTheme="majorHAnsi" w:hAnsiTheme="majorHAnsi" w:cs="Arial"/>
        </w:rPr>
        <w:t>do each of the following:</w:t>
      </w:r>
      <w:r w:rsidR="001620CD" w:rsidRPr="001620CD">
        <w:rPr>
          <w:rFonts w:asciiTheme="majorHAnsi" w:hAnsiTheme="majorHAnsi" w:cs="Arial"/>
        </w:rPr>
        <w:t xml:space="preserve"> </w:t>
      </w:r>
    </w:p>
    <w:p w14:paraId="0E46D2AA" w14:textId="77777777" w:rsidR="00DD21F4" w:rsidRPr="00CA1F23" w:rsidRDefault="00AD4D1B" w:rsidP="00F9209E">
      <w:pPr>
        <w:rPr>
          <w:rFonts w:asciiTheme="majorHAnsi" w:hAnsiTheme="majorHAnsi" w:cs="Arial"/>
        </w:rPr>
      </w:pPr>
      <w:r>
        <w:rPr>
          <w:rFonts w:asciiTheme="majorHAnsi" w:hAnsiTheme="majorHAnsi" w:cs="Arial"/>
        </w:rPr>
        <w:t>&lt;O</w:t>
      </w:r>
      <w:r w:rsidR="001620CD">
        <w:rPr>
          <w:rFonts w:asciiTheme="majorHAnsi" w:hAnsiTheme="majorHAnsi" w:cs="Arial"/>
        </w:rPr>
        <w:t xml:space="preserve">riginal items, informed by survey questions on uses of Facebook in </w:t>
      </w:r>
      <w:r w:rsidR="00D50AF2">
        <w:rPr>
          <w:rFonts w:asciiTheme="majorHAnsi" w:hAnsiTheme="majorHAnsi" w:cs="Arial"/>
        </w:rPr>
        <w:fldChar w:fldCharType="begin"/>
      </w:r>
      <w:r w:rsidR="00091086">
        <w:rPr>
          <w:rFonts w:asciiTheme="majorHAnsi" w:hAnsiTheme="majorHAnsi" w:cs="Arial"/>
        </w:rPr>
        <w:instrText xml:space="preserve"> ADDIN ZOTERO_ITEM CSL_CITATION {"citationID":"jhblp74fi","properties":{"formattedCitation":"(Lampe, Vitak, Gray, &amp; Ellison, 2012)","plainCitation":"(Lampe, Vitak, Gray, &amp; Ellison, 2012)"},"citationItems":[{"id":12566,"uris":["http://zotero.org/groups/579511/items/D68WPK8R"],"uri":["http://zotero.org/groups/579511/items/D68WPK8R"],"itemData":{"id":12566,"type":"paper-conference","title":"Perceptions of Facebook's Value As an Information Source","container-title":"Proceedings of the SIGCHI Conference on Human Factors in Computing Systems","collection-title":"CHI '12","publisher":"ACM","publisher-place":"New York, NY, USA","page":"3195–3204","source":"ACM Digital Library","event-place":"New York, NY, USA","abstract":"Facebook has become an increasingly important tool for people engaging in a range of communication behaviors, including requesting help from their social network to address information needs. Through a study of 614 staff members at a large university, we show how social capital, network characteristics, and use of Facebook are related to how useful individuals find Facebook to be for informational purposes and their propensity to seek different types of information on the site. We find that bridging social capital and engagement with one's network through directed communication behaviors are important predictors of these dimensions of information seeking; furthermore, a number of demographic and usage behavior differences exist between those who choose to engage in information-seeking behaviors on Facebook and those who do not. Finally, when predicting information-seeking behaviors, we identify a significant interaction between users' perceptions of Facebook as appropriate for purposes beyond the purely social and their engagement with their network.","URL":"http://doi.acm.org/10.1145/2207676.2208739","DOI":"10.1145/2207676.2208739","ISBN":"978-1-4503-1015-4","author":[{"family":"Lampe","given":"Cliff"},{"family":"Vitak","given":"Jessica"},{"family":"Gray","given":"Rebecca"},{"family":"Ellison","given":"Nicole"}],"issued":{"date-parts":[["2012"]]},"accessed":{"date-parts":[["2016",9,30]]}}}],"schema":"https://github.com/citation-style-language/schema/raw/master/csl-citation.json"} </w:instrText>
      </w:r>
      <w:r w:rsidR="00D50AF2">
        <w:rPr>
          <w:rFonts w:asciiTheme="majorHAnsi" w:hAnsiTheme="majorHAnsi" w:cs="Arial"/>
        </w:rPr>
        <w:fldChar w:fldCharType="separate"/>
      </w:r>
      <w:r w:rsidR="00091086">
        <w:rPr>
          <w:rFonts w:asciiTheme="majorHAnsi" w:hAnsiTheme="majorHAnsi" w:cs="Arial"/>
          <w:noProof/>
        </w:rPr>
        <w:t>(Lampe, Vitak, Gray, &amp; Ellison, 2012)</w:t>
      </w:r>
      <w:r w:rsidR="00D50AF2">
        <w:rPr>
          <w:rFonts w:asciiTheme="majorHAnsi" w:hAnsiTheme="majorHAnsi" w:cs="Arial"/>
        </w:rPr>
        <w:fldChar w:fldCharType="end"/>
      </w:r>
      <w:r w:rsidR="001620CD">
        <w:rPr>
          <w:rFonts w:asciiTheme="majorHAnsi" w:hAnsiTheme="majorHAnsi" w:cs="Arial"/>
        </w:rPr>
        <w:t>&gt;</w:t>
      </w:r>
    </w:p>
    <w:tbl>
      <w:tblPr>
        <w:tblStyle w:val="LightShading-Accent1"/>
        <w:tblW w:w="9900" w:type="dxa"/>
        <w:tblInd w:w="108" w:type="dxa"/>
        <w:tblLayout w:type="fixed"/>
        <w:tblLook w:val="04A0" w:firstRow="1" w:lastRow="0" w:firstColumn="1" w:lastColumn="0" w:noHBand="0" w:noVBand="1"/>
      </w:tblPr>
      <w:tblGrid>
        <w:gridCol w:w="3271"/>
        <w:gridCol w:w="1202"/>
        <w:gridCol w:w="1017"/>
        <w:gridCol w:w="1350"/>
        <w:gridCol w:w="1260"/>
        <w:gridCol w:w="1800"/>
      </w:tblGrid>
      <w:tr w:rsidR="00DD21F4" w:rsidRPr="00BF2DFB" w14:paraId="03F5B155" w14:textId="77777777">
        <w:trPr>
          <w:cnfStyle w:val="100000000000" w:firstRow="1" w:lastRow="0" w:firstColumn="0" w:lastColumn="0" w:oddVBand="0" w:evenVBand="0" w:oddHBand="0"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3271" w:type="dxa"/>
            <w:vAlign w:val="center"/>
          </w:tcPr>
          <w:p w14:paraId="4E0C7642" w14:textId="77777777" w:rsidR="00DD21F4" w:rsidRPr="00BF2DFB" w:rsidRDefault="00DD21F4" w:rsidP="00F9209E">
            <w:pPr>
              <w:rPr>
                <w:rFonts w:asciiTheme="majorHAnsi" w:eastAsia="Times New Roman" w:hAnsiTheme="majorHAnsi" w:cs="Arial"/>
                <w:b w:val="0"/>
                <w:color w:val="auto"/>
              </w:rPr>
            </w:pPr>
          </w:p>
        </w:tc>
        <w:tc>
          <w:tcPr>
            <w:tcW w:w="1202" w:type="dxa"/>
            <w:vAlign w:val="center"/>
          </w:tcPr>
          <w:p w14:paraId="4F21AC26" w14:textId="77777777" w:rsidR="00DD21F4" w:rsidRPr="000064C3" w:rsidRDefault="00DD21F4" w:rsidP="00F9209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auto"/>
              </w:rPr>
            </w:pPr>
            <w:r w:rsidRPr="000064C3">
              <w:rPr>
                <w:rFonts w:asciiTheme="majorHAnsi" w:eastAsia="Times New Roman" w:hAnsiTheme="majorHAnsi" w:cs="Arial"/>
                <w:color w:val="auto"/>
              </w:rPr>
              <w:t>Never</w:t>
            </w:r>
            <w:r w:rsidR="00670135" w:rsidRPr="000064C3">
              <w:rPr>
                <w:rFonts w:asciiTheme="majorHAnsi" w:eastAsia="Times New Roman" w:hAnsiTheme="majorHAnsi" w:cs="Arial"/>
                <w:color w:val="auto"/>
              </w:rPr>
              <w:t xml:space="preserve"> (0)</w:t>
            </w:r>
          </w:p>
        </w:tc>
        <w:tc>
          <w:tcPr>
            <w:tcW w:w="1017" w:type="dxa"/>
            <w:vAlign w:val="center"/>
          </w:tcPr>
          <w:p w14:paraId="59D61667" w14:textId="77777777" w:rsidR="00670135" w:rsidRPr="000064C3" w:rsidRDefault="00DD21F4" w:rsidP="00F9209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auto"/>
              </w:rPr>
            </w:pPr>
            <w:r w:rsidRPr="000064C3">
              <w:rPr>
                <w:rFonts w:asciiTheme="majorHAnsi" w:eastAsia="Times New Roman" w:hAnsiTheme="majorHAnsi" w:cs="Arial"/>
                <w:color w:val="auto"/>
              </w:rPr>
              <w:t>Rarely</w:t>
            </w:r>
            <w:r w:rsidR="00670135" w:rsidRPr="000064C3">
              <w:rPr>
                <w:rFonts w:asciiTheme="majorHAnsi" w:eastAsia="Times New Roman" w:hAnsiTheme="majorHAnsi" w:cs="Arial"/>
                <w:color w:val="auto"/>
              </w:rPr>
              <w:t xml:space="preserve"> (1)</w:t>
            </w:r>
          </w:p>
        </w:tc>
        <w:tc>
          <w:tcPr>
            <w:tcW w:w="1350" w:type="dxa"/>
            <w:vAlign w:val="center"/>
          </w:tcPr>
          <w:p w14:paraId="05265D24" w14:textId="77777777" w:rsidR="00DD21F4" w:rsidRPr="000064C3" w:rsidRDefault="00DD21F4" w:rsidP="00F9209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auto"/>
              </w:rPr>
            </w:pPr>
            <w:r w:rsidRPr="000064C3">
              <w:rPr>
                <w:rFonts w:asciiTheme="majorHAnsi" w:eastAsia="Times New Roman" w:hAnsiTheme="majorHAnsi" w:cs="Arial"/>
                <w:color w:val="auto"/>
              </w:rPr>
              <w:t>Sometimes</w:t>
            </w:r>
            <w:r w:rsidR="00670135" w:rsidRPr="000064C3">
              <w:rPr>
                <w:rFonts w:asciiTheme="majorHAnsi" w:eastAsia="Times New Roman" w:hAnsiTheme="majorHAnsi" w:cs="Arial"/>
                <w:color w:val="auto"/>
              </w:rPr>
              <w:t xml:space="preserve"> (2)</w:t>
            </w:r>
          </w:p>
        </w:tc>
        <w:tc>
          <w:tcPr>
            <w:tcW w:w="1260" w:type="dxa"/>
          </w:tcPr>
          <w:p w14:paraId="2BCFDAE3" w14:textId="77777777" w:rsidR="00670135" w:rsidRPr="000064C3" w:rsidRDefault="00670135" w:rsidP="00F9209E">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auto"/>
              </w:rPr>
            </w:pPr>
          </w:p>
          <w:p w14:paraId="600D01C4" w14:textId="77777777" w:rsidR="00DD21F4" w:rsidRPr="000064C3" w:rsidRDefault="00DD21F4" w:rsidP="00F9209E">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auto"/>
              </w:rPr>
            </w:pPr>
            <w:r w:rsidRPr="000064C3">
              <w:rPr>
                <w:rFonts w:asciiTheme="majorHAnsi" w:eastAsia="Times New Roman" w:hAnsiTheme="majorHAnsi" w:cs="Arial"/>
                <w:color w:val="auto"/>
              </w:rPr>
              <w:t>Usually</w:t>
            </w:r>
            <w:r w:rsidR="00670135" w:rsidRPr="000064C3">
              <w:rPr>
                <w:rFonts w:asciiTheme="majorHAnsi" w:eastAsia="Times New Roman" w:hAnsiTheme="majorHAnsi" w:cs="Arial"/>
                <w:color w:val="auto"/>
              </w:rPr>
              <w:t xml:space="preserve"> </w:t>
            </w:r>
            <w:r w:rsidR="00ED1EF3">
              <w:rPr>
                <w:rFonts w:asciiTheme="majorHAnsi" w:eastAsia="Times New Roman" w:hAnsiTheme="majorHAnsi" w:cs="Arial"/>
                <w:color w:val="auto"/>
              </w:rPr>
              <w:t xml:space="preserve"> </w:t>
            </w:r>
            <w:r w:rsidR="00670135" w:rsidRPr="000064C3">
              <w:rPr>
                <w:rFonts w:asciiTheme="majorHAnsi" w:eastAsia="Times New Roman" w:hAnsiTheme="majorHAnsi" w:cs="Arial"/>
                <w:color w:val="auto"/>
              </w:rPr>
              <w:t>(3)</w:t>
            </w:r>
          </w:p>
        </w:tc>
        <w:tc>
          <w:tcPr>
            <w:tcW w:w="1800" w:type="dxa"/>
            <w:vAlign w:val="center"/>
          </w:tcPr>
          <w:p w14:paraId="6E09AB18" w14:textId="77777777" w:rsidR="00DD21F4" w:rsidRPr="000064C3" w:rsidRDefault="00DD21F4" w:rsidP="00F9209E">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auto"/>
              </w:rPr>
            </w:pPr>
            <w:r w:rsidRPr="000064C3">
              <w:rPr>
                <w:rFonts w:asciiTheme="majorHAnsi" w:eastAsia="Times New Roman" w:hAnsiTheme="majorHAnsi" w:cs="Arial"/>
                <w:color w:val="auto"/>
              </w:rPr>
              <w:t>Always</w:t>
            </w:r>
            <w:r w:rsidR="00670135" w:rsidRPr="000064C3">
              <w:rPr>
                <w:rFonts w:asciiTheme="majorHAnsi" w:eastAsia="Times New Roman" w:hAnsiTheme="majorHAnsi" w:cs="Arial"/>
                <w:color w:val="auto"/>
              </w:rPr>
              <w:t xml:space="preserve"> (4)</w:t>
            </w:r>
          </w:p>
        </w:tc>
      </w:tr>
      <w:tr w:rsidR="00DD21F4" w:rsidRPr="00BF2DFB" w14:paraId="708B66AF"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271" w:type="dxa"/>
            <w:vAlign w:val="center"/>
          </w:tcPr>
          <w:p w14:paraId="03A0B5DE" w14:textId="77777777" w:rsidR="00DD21F4" w:rsidRPr="00BF2DFB" w:rsidRDefault="008856F7" w:rsidP="008856F7">
            <w:pPr>
              <w:rPr>
                <w:rFonts w:asciiTheme="majorHAnsi" w:hAnsiTheme="majorHAnsi" w:cs="Arial"/>
                <w:b w:val="0"/>
                <w:color w:val="auto"/>
                <w:sz w:val="24"/>
                <w:szCs w:val="24"/>
              </w:rPr>
            </w:pPr>
            <w:r w:rsidRPr="008856F7">
              <w:rPr>
                <w:rFonts w:asciiTheme="majorHAnsi" w:hAnsiTheme="majorHAnsi" w:cs="Arial"/>
                <w:b w:val="0"/>
                <w:color w:val="auto"/>
                <w:sz w:val="24"/>
                <w:szCs w:val="24"/>
              </w:rPr>
              <w:t xml:space="preserve">Get emotional support from others </w:t>
            </w:r>
            <w:r w:rsidR="006E512E">
              <w:rPr>
                <w:rFonts w:asciiTheme="majorHAnsi" w:hAnsiTheme="majorHAnsi" w:cs="Arial"/>
                <w:b w:val="0"/>
                <w:color w:val="auto"/>
                <w:sz w:val="24"/>
                <w:szCs w:val="24"/>
              </w:rPr>
              <w:t>[</w:t>
            </w:r>
            <w:proofErr w:type="spellStart"/>
            <w:r w:rsidR="008642EC">
              <w:rPr>
                <w:rFonts w:asciiTheme="majorHAnsi" w:hAnsiTheme="majorHAnsi" w:cs="Arial"/>
                <w:b w:val="0"/>
                <w:color w:val="auto"/>
                <w:sz w:val="24"/>
                <w:szCs w:val="24"/>
              </w:rPr>
              <w:t>sm</w:t>
            </w:r>
            <w:r w:rsidR="006E512E">
              <w:rPr>
                <w:rFonts w:asciiTheme="majorHAnsi" w:hAnsiTheme="majorHAnsi" w:cs="Arial"/>
                <w:b w:val="0"/>
                <w:color w:val="auto"/>
                <w:sz w:val="24"/>
                <w:szCs w:val="24"/>
              </w:rPr>
              <w:t>_emot_support</w:t>
            </w:r>
            <w:proofErr w:type="spellEnd"/>
            <w:r w:rsidR="006E512E">
              <w:rPr>
                <w:rFonts w:asciiTheme="majorHAnsi" w:hAnsiTheme="majorHAnsi" w:cs="Arial"/>
                <w:b w:val="0"/>
                <w:color w:val="auto"/>
                <w:sz w:val="24"/>
                <w:szCs w:val="24"/>
              </w:rPr>
              <w:t>]</w:t>
            </w:r>
          </w:p>
        </w:tc>
        <w:tc>
          <w:tcPr>
            <w:tcW w:w="1202" w:type="dxa"/>
            <w:vAlign w:val="center"/>
          </w:tcPr>
          <w:p w14:paraId="476DAAAA" w14:textId="77777777" w:rsidR="00DD21F4"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1895925316"/>
              </w:sdtPr>
              <w:sdtContent>
                <w:r w:rsidR="00DD21F4" w:rsidRPr="00BF2DFB">
                  <w:rPr>
                    <w:rFonts w:ascii="MS Mincho" w:hAnsi="MS Mincho" w:cs="MS Mincho" w:hint="eastAsia"/>
                    <w:color w:val="auto"/>
                    <w:sz w:val="24"/>
                    <w:szCs w:val="24"/>
                  </w:rPr>
                  <w:t>☐</w:t>
                </w:r>
              </w:sdtContent>
            </w:sdt>
          </w:p>
        </w:tc>
        <w:tc>
          <w:tcPr>
            <w:tcW w:w="1017" w:type="dxa"/>
            <w:vAlign w:val="center"/>
          </w:tcPr>
          <w:p w14:paraId="55390B41" w14:textId="77777777" w:rsidR="00DD21F4"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187170408"/>
              </w:sdtPr>
              <w:sdtContent>
                <w:r w:rsidR="00DD21F4" w:rsidRPr="00BF2DFB">
                  <w:rPr>
                    <w:rFonts w:ascii="MS Mincho" w:hAnsi="MS Mincho" w:cs="MS Mincho" w:hint="eastAsia"/>
                    <w:color w:val="auto"/>
                    <w:sz w:val="24"/>
                    <w:szCs w:val="24"/>
                  </w:rPr>
                  <w:t>☐</w:t>
                </w:r>
              </w:sdtContent>
            </w:sdt>
          </w:p>
        </w:tc>
        <w:tc>
          <w:tcPr>
            <w:tcW w:w="1350" w:type="dxa"/>
            <w:vAlign w:val="center"/>
          </w:tcPr>
          <w:p w14:paraId="0871B21B" w14:textId="77777777" w:rsidR="00DD21F4"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774472852"/>
              </w:sdtPr>
              <w:sdtContent>
                <w:r w:rsidR="00DD21F4" w:rsidRPr="00BF2DFB">
                  <w:rPr>
                    <w:rFonts w:ascii="MS Mincho" w:hAnsi="MS Mincho" w:cs="MS Mincho" w:hint="eastAsia"/>
                    <w:color w:val="auto"/>
                    <w:sz w:val="24"/>
                    <w:szCs w:val="24"/>
                  </w:rPr>
                  <w:t>☐</w:t>
                </w:r>
              </w:sdtContent>
            </w:sdt>
          </w:p>
        </w:tc>
        <w:tc>
          <w:tcPr>
            <w:tcW w:w="1260" w:type="dxa"/>
            <w:vAlign w:val="center"/>
          </w:tcPr>
          <w:p w14:paraId="0CCA6218" w14:textId="77777777" w:rsidR="00DD21F4"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759672847"/>
              </w:sdtPr>
              <w:sdtContent>
                <w:r w:rsidR="00DD21F4" w:rsidRPr="00BF2DFB">
                  <w:rPr>
                    <w:rFonts w:ascii="MS Mincho" w:hAnsi="MS Mincho" w:cs="MS Mincho" w:hint="eastAsia"/>
                    <w:color w:val="auto"/>
                    <w:sz w:val="24"/>
                    <w:szCs w:val="24"/>
                  </w:rPr>
                  <w:t>☐</w:t>
                </w:r>
              </w:sdtContent>
            </w:sdt>
          </w:p>
        </w:tc>
        <w:tc>
          <w:tcPr>
            <w:tcW w:w="1800" w:type="dxa"/>
            <w:vAlign w:val="center"/>
          </w:tcPr>
          <w:p w14:paraId="4B21F39B" w14:textId="77777777" w:rsidR="00DD21F4" w:rsidRPr="00BF2DFB" w:rsidRDefault="00390F6D" w:rsidP="00F9209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420691969"/>
              </w:sdtPr>
              <w:sdtContent>
                <w:r w:rsidR="00DD21F4" w:rsidRPr="00BF2DFB">
                  <w:rPr>
                    <w:rFonts w:ascii="MS Mincho" w:hAnsi="MS Mincho" w:cs="MS Mincho" w:hint="eastAsia"/>
                    <w:color w:val="auto"/>
                    <w:sz w:val="24"/>
                    <w:szCs w:val="24"/>
                  </w:rPr>
                  <w:t>☐</w:t>
                </w:r>
              </w:sdtContent>
            </w:sdt>
          </w:p>
        </w:tc>
      </w:tr>
      <w:tr w:rsidR="00DD21F4" w:rsidRPr="00BF2DFB" w14:paraId="66ED67AE"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3271" w:type="dxa"/>
            <w:vAlign w:val="center"/>
          </w:tcPr>
          <w:p w14:paraId="2EEF3E90" w14:textId="77777777" w:rsidR="00DD21F4" w:rsidRPr="00BF2DFB" w:rsidRDefault="008856F7" w:rsidP="00F9209E">
            <w:pPr>
              <w:rPr>
                <w:rFonts w:asciiTheme="majorHAnsi" w:hAnsiTheme="majorHAnsi" w:cs="Arial"/>
                <w:b w:val="0"/>
                <w:color w:val="auto"/>
                <w:sz w:val="24"/>
                <w:szCs w:val="24"/>
              </w:rPr>
            </w:pPr>
            <w:r w:rsidRPr="008856F7">
              <w:rPr>
                <w:rFonts w:asciiTheme="majorHAnsi" w:hAnsiTheme="majorHAnsi" w:cs="Arial"/>
                <w:b w:val="0"/>
                <w:color w:val="auto"/>
                <w:sz w:val="24"/>
                <w:szCs w:val="24"/>
              </w:rPr>
              <w:t xml:space="preserve">Get </w:t>
            </w:r>
            <w:r w:rsidRPr="001F1802">
              <w:rPr>
                <w:rFonts w:asciiTheme="majorHAnsi" w:hAnsiTheme="majorHAnsi" w:cs="Arial"/>
                <w:b w:val="0"/>
                <w:color w:val="auto"/>
                <w:sz w:val="24"/>
                <w:szCs w:val="24"/>
                <w:u w:val="single"/>
              </w:rPr>
              <w:t>information</w:t>
            </w:r>
            <w:r w:rsidRPr="008856F7">
              <w:rPr>
                <w:rFonts w:asciiTheme="majorHAnsi" w:hAnsiTheme="majorHAnsi" w:cs="Arial"/>
                <w:b w:val="0"/>
                <w:color w:val="auto"/>
                <w:sz w:val="24"/>
                <w:szCs w:val="24"/>
              </w:rPr>
              <w:t xml:space="preserve"> about health or medical topics</w:t>
            </w:r>
            <w:r w:rsidR="006E512E">
              <w:rPr>
                <w:rFonts w:asciiTheme="majorHAnsi" w:hAnsiTheme="majorHAnsi" w:cs="Arial"/>
                <w:b w:val="0"/>
                <w:color w:val="auto"/>
                <w:sz w:val="24"/>
                <w:szCs w:val="24"/>
              </w:rPr>
              <w:t xml:space="preserve"> [</w:t>
            </w:r>
            <w:proofErr w:type="spellStart"/>
            <w:r w:rsidR="008642EC">
              <w:rPr>
                <w:rFonts w:asciiTheme="majorHAnsi" w:hAnsiTheme="majorHAnsi" w:cs="Arial"/>
                <w:b w:val="0"/>
                <w:color w:val="auto"/>
                <w:sz w:val="24"/>
                <w:szCs w:val="24"/>
              </w:rPr>
              <w:t>sm</w:t>
            </w:r>
            <w:r w:rsidR="006E512E">
              <w:rPr>
                <w:rFonts w:asciiTheme="majorHAnsi" w:hAnsiTheme="majorHAnsi" w:cs="Arial"/>
                <w:b w:val="0"/>
                <w:color w:val="auto"/>
                <w:sz w:val="24"/>
                <w:szCs w:val="24"/>
              </w:rPr>
              <w:t>_med_info</w:t>
            </w:r>
            <w:proofErr w:type="spellEnd"/>
            <w:r w:rsidR="006E512E">
              <w:rPr>
                <w:rFonts w:asciiTheme="majorHAnsi" w:hAnsiTheme="majorHAnsi" w:cs="Arial"/>
                <w:b w:val="0"/>
                <w:color w:val="auto"/>
                <w:sz w:val="24"/>
                <w:szCs w:val="24"/>
              </w:rPr>
              <w:t>]</w:t>
            </w:r>
          </w:p>
        </w:tc>
        <w:tc>
          <w:tcPr>
            <w:tcW w:w="1202" w:type="dxa"/>
            <w:vAlign w:val="center"/>
          </w:tcPr>
          <w:p w14:paraId="2B3FDEE0" w14:textId="77777777" w:rsidR="00DD21F4"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915702214"/>
              </w:sdtPr>
              <w:sdtContent>
                <w:r w:rsidR="00DD21F4" w:rsidRPr="00BF2DFB">
                  <w:rPr>
                    <w:rFonts w:ascii="MS Mincho" w:hAnsi="MS Mincho" w:cs="MS Mincho" w:hint="eastAsia"/>
                    <w:color w:val="auto"/>
                    <w:sz w:val="24"/>
                    <w:szCs w:val="24"/>
                  </w:rPr>
                  <w:t>☐</w:t>
                </w:r>
              </w:sdtContent>
            </w:sdt>
          </w:p>
        </w:tc>
        <w:tc>
          <w:tcPr>
            <w:tcW w:w="1017" w:type="dxa"/>
            <w:vAlign w:val="center"/>
          </w:tcPr>
          <w:p w14:paraId="4C55F291" w14:textId="77777777" w:rsidR="00DD21F4"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520465175"/>
              </w:sdtPr>
              <w:sdtContent>
                <w:r w:rsidR="00DD21F4" w:rsidRPr="00BF2DFB">
                  <w:rPr>
                    <w:rFonts w:ascii="MS Mincho" w:hAnsi="MS Mincho" w:cs="MS Mincho" w:hint="eastAsia"/>
                    <w:color w:val="auto"/>
                    <w:sz w:val="24"/>
                    <w:szCs w:val="24"/>
                  </w:rPr>
                  <w:t>☐</w:t>
                </w:r>
              </w:sdtContent>
            </w:sdt>
          </w:p>
        </w:tc>
        <w:tc>
          <w:tcPr>
            <w:tcW w:w="1350" w:type="dxa"/>
            <w:vAlign w:val="center"/>
          </w:tcPr>
          <w:p w14:paraId="1847918D" w14:textId="77777777" w:rsidR="00DD21F4"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992399669"/>
              </w:sdtPr>
              <w:sdtContent>
                <w:r w:rsidR="00DD21F4" w:rsidRPr="00BF2DFB">
                  <w:rPr>
                    <w:rFonts w:ascii="MS Mincho" w:hAnsi="MS Mincho" w:cs="MS Mincho" w:hint="eastAsia"/>
                    <w:color w:val="auto"/>
                    <w:sz w:val="24"/>
                    <w:szCs w:val="24"/>
                  </w:rPr>
                  <w:t>☐</w:t>
                </w:r>
              </w:sdtContent>
            </w:sdt>
          </w:p>
        </w:tc>
        <w:tc>
          <w:tcPr>
            <w:tcW w:w="1260" w:type="dxa"/>
            <w:vAlign w:val="center"/>
          </w:tcPr>
          <w:p w14:paraId="0CA77EC8" w14:textId="77777777" w:rsidR="00DD21F4"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2098390718"/>
              </w:sdtPr>
              <w:sdtContent>
                <w:r w:rsidR="00DD21F4" w:rsidRPr="00BF2DFB">
                  <w:rPr>
                    <w:rFonts w:ascii="MS Mincho" w:hAnsi="MS Mincho" w:cs="MS Mincho" w:hint="eastAsia"/>
                    <w:color w:val="auto"/>
                    <w:sz w:val="24"/>
                    <w:szCs w:val="24"/>
                  </w:rPr>
                  <w:t>☐</w:t>
                </w:r>
              </w:sdtContent>
            </w:sdt>
          </w:p>
        </w:tc>
        <w:tc>
          <w:tcPr>
            <w:tcW w:w="1800" w:type="dxa"/>
            <w:vAlign w:val="center"/>
          </w:tcPr>
          <w:p w14:paraId="10B766BF" w14:textId="77777777" w:rsidR="00DD21F4" w:rsidRPr="00BF2DFB" w:rsidRDefault="00390F6D" w:rsidP="00F9209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293103751"/>
              </w:sdtPr>
              <w:sdtContent>
                <w:r w:rsidR="00DD21F4" w:rsidRPr="00BF2DFB">
                  <w:rPr>
                    <w:rFonts w:ascii="MS Mincho" w:hAnsi="MS Mincho" w:cs="MS Mincho" w:hint="eastAsia"/>
                    <w:color w:val="auto"/>
                    <w:sz w:val="24"/>
                    <w:szCs w:val="24"/>
                  </w:rPr>
                  <w:t>☐</w:t>
                </w:r>
              </w:sdtContent>
            </w:sdt>
          </w:p>
        </w:tc>
      </w:tr>
      <w:tr w:rsidR="00DD21F4" w:rsidRPr="00BF2DFB" w14:paraId="0E5FCA8A"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271" w:type="dxa"/>
            <w:vAlign w:val="center"/>
          </w:tcPr>
          <w:p w14:paraId="3CAF6430" w14:textId="77777777" w:rsidR="00DD21F4" w:rsidRPr="00BF2DFB" w:rsidRDefault="008856F7" w:rsidP="00803A68">
            <w:pPr>
              <w:rPr>
                <w:rFonts w:asciiTheme="majorHAnsi" w:hAnsiTheme="majorHAnsi" w:cs="Arial"/>
                <w:b w:val="0"/>
                <w:color w:val="auto"/>
                <w:sz w:val="24"/>
                <w:szCs w:val="24"/>
              </w:rPr>
            </w:pPr>
            <w:r w:rsidRPr="008856F7">
              <w:rPr>
                <w:rFonts w:asciiTheme="majorHAnsi" w:hAnsiTheme="majorHAnsi" w:cs="Arial"/>
                <w:b w:val="0"/>
                <w:color w:val="auto"/>
                <w:sz w:val="24"/>
                <w:szCs w:val="24"/>
              </w:rPr>
              <w:t xml:space="preserve">Get </w:t>
            </w:r>
            <w:r w:rsidRPr="001F1802">
              <w:rPr>
                <w:rFonts w:asciiTheme="majorHAnsi" w:hAnsiTheme="majorHAnsi" w:cs="Arial"/>
                <w:b w:val="0"/>
                <w:color w:val="auto"/>
                <w:sz w:val="24"/>
                <w:szCs w:val="24"/>
                <w:u w:val="single"/>
              </w:rPr>
              <w:t>advice</w:t>
            </w:r>
            <w:r w:rsidRPr="008856F7">
              <w:rPr>
                <w:rFonts w:asciiTheme="majorHAnsi" w:hAnsiTheme="majorHAnsi" w:cs="Arial"/>
                <w:b w:val="0"/>
                <w:color w:val="auto"/>
                <w:sz w:val="24"/>
                <w:szCs w:val="24"/>
              </w:rPr>
              <w:t xml:space="preserve"> about health or medical topics</w:t>
            </w:r>
            <w:r w:rsidR="006E512E">
              <w:rPr>
                <w:rFonts w:asciiTheme="majorHAnsi" w:hAnsiTheme="majorHAnsi" w:cs="Arial"/>
                <w:b w:val="0"/>
                <w:color w:val="auto"/>
                <w:sz w:val="24"/>
                <w:szCs w:val="24"/>
              </w:rPr>
              <w:t xml:space="preserve"> [</w:t>
            </w:r>
            <w:proofErr w:type="spellStart"/>
            <w:r w:rsidR="008642EC">
              <w:rPr>
                <w:rFonts w:asciiTheme="majorHAnsi" w:hAnsiTheme="majorHAnsi" w:cs="Arial"/>
                <w:b w:val="0"/>
                <w:color w:val="auto"/>
                <w:sz w:val="24"/>
                <w:szCs w:val="24"/>
              </w:rPr>
              <w:t>sm</w:t>
            </w:r>
            <w:r w:rsidR="006E512E">
              <w:rPr>
                <w:rFonts w:asciiTheme="majorHAnsi" w:hAnsiTheme="majorHAnsi" w:cs="Arial"/>
                <w:b w:val="0"/>
                <w:color w:val="auto"/>
                <w:sz w:val="24"/>
                <w:szCs w:val="24"/>
              </w:rPr>
              <w:t>_med_advice</w:t>
            </w:r>
            <w:proofErr w:type="spellEnd"/>
            <w:r w:rsidR="006E512E">
              <w:rPr>
                <w:rFonts w:asciiTheme="majorHAnsi" w:hAnsiTheme="majorHAnsi" w:cs="Arial"/>
                <w:b w:val="0"/>
                <w:color w:val="auto"/>
                <w:sz w:val="24"/>
                <w:szCs w:val="24"/>
              </w:rPr>
              <w:t>]</w:t>
            </w:r>
          </w:p>
        </w:tc>
        <w:tc>
          <w:tcPr>
            <w:tcW w:w="1202" w:type="dxa"/>
            <w:vAlign w:val="center"/>
          </w:tcPr>
          <w:p w14:paraId="2FA36772" w14:textId="77777777" w:rsidR="00DD21F4"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1438207159"/>
              </w:sdtPr>
              <w:sdtContent>
                <w:r w:rsidR="00DD21F4" w:rsidRPr="00BF2DFB">
                  <w:rPr>
                    <w:rFonts w:ascii="MS Mincho" w:hAnsi="MS Mincho" w:cs="MS Mincho" w:hint="eastAsia"/>
                    <w:color w:val="auto"/>
                    <w:sz w:val="24"/>
                    <w:szCs w:val="24"/>
                  </w:rPr>
                  <w:t>☐</w:t>
                </w:r>
              </w:sdtContent>
            </w:sdt>
          </w:p>
        </w:tc>
        <w:tc>
          <w:tcPr>
            <w:tcW w:w="1017" w:type="dxa"/>
            <w:vAlign w:val="center"/>
          </w:tcPr>
          <w:p w14:paraId="2AC44A5F" w14:textId="77777777" w:rsidR="00DD21F4"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516728936"/>
              </w:sdtPr>
              <w:sdtContent>
                <w:r w:rsidR="00DD21F4" w:rsidRPr="00BF2DFB">
                  <w:rPr>
                    <w:rFonts w:ascii="MS Mincho" w:hAnsi="MS Mincho" w:cs="MS Mincho" w:hint="eastAsia"/>
                    <w:color w:val="auto"/>
                    <w:sz w:val="24"/>
                    <w:szCs w:val="24"/>
                  </w:rPr>
                  <w:t>☐</w:t>
                </w:r>
              </w:sdtContent>
            </w:sdt>
          </w:p>
        </w:tc>
        <w:tc>
          <w:tcPr>
            <w:tcW w:w="1350" w:type="dxa"/>
            <w:vAlign w:val="center"/>
          </w:tcPr>
          <w:p w14:paraId="4765DCB4" w14:textId="77777777" w:rsidR="00DD21F4"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679929500"/>
              </w:sdtPr>
              <w:sdtContent>
                <w:r w:rsidR="00DD21F4" w:rsidRPr="00BF2DFB">
                  <w:rPr>
                    <w:rFonts w:ascii="MS Mincho" w:hAnsi="MS Mincho" w:cs="MS Mincho" w:hint="eastAsia"/>
                    <w:color w:val="auto"/>
                    <w:sz w:val="24"/>
                    <w:szCs w:val="24"/>
                  </w:rPr>
                  <w:t>☐</w:t>
                </w:r>
              </w:sdtContent>
            </w:sdt>
          </w:p>
        </w:tc>
        <w:tc>
          <w:tcPr>
            <w:tcW w:w="1260" w:type="dxa"/>
            <w:vAlign w:val="center"/>
          </w:tcPr>
          <w:p w14:paraId="29D0B617" w14:textId="77777777" w:rsidR="00DD21F4"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194532324"/>
              </w:sdtPr>
              <w:sdtContent>
                <w:r w:rsidR="00DD21F4" w:rsidRPr="00BF2DFB">
                  <w:rPr>
                    <w:rFonts w:ascii="MS Mincho" w:hAnsi="MS Mincho" w:cs="MS Mincho" w:hint="eastAsia"/>
                    <w:color w:val="auto"/>
                    <w:sz w:val="24"/>
                    <w:szCs w:val="24"/>
                  </w:rPr>
                  <w:t>☐</w:t>
                </w:r>
              </w:sdtContent>
            </w:sdt>
          </w:p>
        </w:tc>
        <w:tc>
          <w:tcPr>
            <w:tcW w:w="1800" w:type="dxa"/>
            <w:vAlign w:val="center"/>
          </w:tcPr>
          <w:p w14:paraId="46E65BE2" w14:textId="77777777" w:rsidR="00DD21F4" w:rsidRPr="00BF2DFB" w:rsidRDefault="00390F6D" w:rsidP="00F9209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359732683"/>
              </w:sdtPr>
              <w:sdtContent>
                <w:r w:rsidR="00DD21F4" w:rsidRPr="00BF2DFB">
                  <w:rPr>
                    <w:rFonts w:ascii="MS Mincho" w:hAnsi="MS Mincho" w:cs="MS Mincho" w:hint="eastAsia"/>
                    <w:color w:val="auto"/>
                    <w:sz w:val="24"/>
                    <w:szCs w:val="24"/>
                  </w:rPr>
                  <w:t>☐</w:t>
                </w:r>
              </w:sdtContent>
            </w:sdt>
          </w:p>
        </w:tc>
      </w:tr>
      <w:tr w:rsidR="00DD21F4" w:rsidRPr="00BF2DFB" w14:paraId="3AA04A8F"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3271" w:type="dxa"/>
            <w:vAlign w:val="center"/>
          </w:tcPr>
          <w:p w14:paraId="0BE9D705" w14:textId="77777777" w:rsidR="00DD21F4" w:rsidRPr="00BF2DFB" w:rsidRDefault="00DD21F4"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 xml:space="preserve">Ask </w:t>
            </w:r>
            <w:r w:rsidRPr="00C82340">
              <w:rPr>
                <w:rFonts w:asciiTheme="majorHAnsi" w:hAnsiTheme="majorHAnsi" w:cs="Arial"/>
                <w:b w:val="0"/>
                <w:color w:val="auto"/>
                <w:sz w:val="24"/>
                <w:szCs w:val="24"/>
                <w:u w:val="single"/>
              </w:rPr>
              <w:t>questions</w:t>
            </w:r>
            <w:r w:rsidRPr="00BF2DFB">
              <w:rPr>
                <w:rFonts w:asciiTheme="majorHAnsi" w:hAnsiTheme="majorHAnsi" w:cs="Arial"/>
                <w:b w:val="0"/>
                <w:color w:val="auto"/>
                <w:sz w:val="24"/>
                <w:szCs w:val="24"/>
              </w:rPr>
              <w:t xml:space="preserve"> about health or medical issues</w:t>
            </w:r>
            <w:r w:rsidR="006E512E">
              <w:rPr>
                <w:rFonts w:asciiTheme="majorHAnsi" w:hAnsiTheme="majorHAnsi" w:cs="Arial"/>
                <w:b w:val="0"/>
                <w:color w:val="auto"/>
                <w:sz w:val="24"/>
                <w:szCs w:val="24"/>
              </w:rPr>
              <w:t xml:space="preserve"> [</w:t>
            </w:r>
            <w:proofErr w:type="spellStart"/>
            <w:r w:rsidR="008642EC">
              <w:rPr>
                <w:rFonts w:asciiTheme="majorHAnsi" w:hAnsiTheme="majorHAnsi" w:cs="Arial"/>
                <w:b w:val="0"/>
                <w:color w:val="auto"/>
                <w:sz w:val="24"/>
                <w:szCs w:val="24"/>
              </w:rPr>
              <w:t>sm</w:t>
            </w:r>
            <w:r w:rsidR="006E512E">
              <w:rPr>
                <w:rFonts w:asciiTheme="majorHAnsi" w:hAnsiTheme="majorHAnsi" w:cs="Arial"/>
                <w:b w:val="0"/>
                <w:color w:val="auto"/>
                <w:sz w:val="24"/>
                <w:szCs w:val="24"/>
              </w:rPr>
              <w:t>_med_questions</w:t>
            </w:r>
            <w:proofErr w:type="spellEnd"/>
            <w:r w:rsidR="006E512E">
              <w:rPr>
                <w:rFonts w:asciiTheme="majorHAnsi" w:hAnsiTheme="majorHAnsi" w:cs="Arial"/>
                <w:b w:val="0"/>
                <w:color w:val="auto"/>
                <w:sz w:val="24"/>
                <w:szCs w:val="24"/>
              </w:rPr>
              <w:t>]</w:t>
            </w:r>
          </w:p>
        </w:tc>
        <w:tc>
          <w:tcPr>
            <w:tcW w:w="1202" w:type="dxa"/>
            <w:vAlign w:val="center"/>
          </w:tcPr>
          <w:p w14:paraId="24EA87DA" w14:textId="77777777" w:rsidR="00DD21F4"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824044682"/>
              </w:sdtPr>
              <w:sdtContent>
                <w:r w:rsidR="00DD21F4" w:rsidRPr="00BF2DFB">
                  <w:rPr>
                    <w:rFonts w:ascii="MS Mincho" w:hAnsi="MS Mincho" w:cs="MS Mincho" w:hint="eastAsia"/>
                    <w:color w:val="auto"/>
                    <w:sz w:val="24"/>
                    <w:szCs w:val="24"/>
                  </w:rPr>
                  <w:t>☐</w:t>
                </w:r>
              </w:sdtContent>
            </w:sdt>
          </w:p>
        </w:tc>
        <w:tc>
          <w:tcPr>
            <w:tcW w:w="1017" w:type="dxa"/>
            <w:vAlign w:val="center"/>
          </w:tcPr>
          <w:p w14:paraId="546A700A" w14:textId="77777777" w:rsidR="00DD21F4"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791517576"/>
              </w:sdtPr>
              <w:sdtContent>
                <w:r w:rsidR="00DD21F4" w:rsidRPr="00BF2DFB">
                  <w:rPr>
                    <w:rFonts w:ascii="MS Mincho" w:hAnsi="MS Mincho" w:cs="MS Mincho" w:hint="eastAsia"/>
                    <w:color w:val="auto"/>
                    <w:sz w:val="24"/>
                    <w:szCs w:val="24"/>
                  </w:rPr>
                  <w:t>☐</w:t>
                </w:r>
              </w:sdtContent>
            </w:sdt>
          </w:p>
        </w:tc>
        <w:tc>
          <w:tcPr>
            <w:tcW w:w="1350" w:type="dxa"/>
            <w:vAlign w:val="center"/>
          </w:tcPr>
          <w:p w14:paraId="1259122B" w14:textId="77777777" w:rsidR="00DD21F4"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703367797"/>
              </w:sdtPr>
              <w:sdtContent>
                <w:r w:rsidR="00DD21F4" w:rsidRPr="00BF2DFB">
                  <w:rPr>
                    <w:rFonts w:ascii="MS Mincho" w:hAnsi="MS Mincho" w:cs="MS Mincho" w:hint="eastAsia"/>
                    <w:color w:val="auto"/>
                    <w:sz w:val="24"/>
                    <w:szCs w:val="24"/>
                  </w:rPr>
                  <w:t>☐</w:t>
                </w:r>
              </w:sdtContent>
            </w:sdt>
          </w:p>
        </w:tc>
        <w:tc>
          <w:tcPr>
            <w:tcW w:w="1260" w:type="dxa"/>
            <w:vAlign w:val="center"/>
          </w:tcPr>
          <w:p w14:paraId="7E1AA9A0" w14:textId="77777777" w:rsidR="00DD21F4"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405483770"/>
              </w:sdtPr>
              <w:sdtContent>
                <w:r w:rsidR="00DD21F4" w:rsidRPr="00BF2DFB">
                  <w:rPr>
                    <w:rFonts w:ascii="MS Mincho" w:hAnsi="MS Mincho" w:cs="MS Mincho" w:hint="eastAsia"/>
                    <w:color w:val="auto"/>
                    <w:sz w:val="24"/>
                    <w:szCs w:val="24"/>
                  </w:rPr>
                  <w:t>☐</w:t>
                </w:r>
              </w:sdtContent>
            </w:sdt>
          </w:p>
        </w:tc>
        <w:tc>
          <w:tcPr>
            <w:tcW w:w="1800" w:type="dxa"/>
            <w:vAlign w:val="center"/>
          </w:tcPr>
          <w:p w14:paraId="5FEA4D31" w14:textId="77777777" w:rsidR="00DD21F4" w:rsidRPr="00BF2DFB" w:rsidRDefault="00390F6D" w:rsidP="00F9209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291277820"/>
              </w:sdtPr>
              <w:sdtContent>
                <w:r w:rsidR="00DD21F4" w:rsidRPr="00BF2DFB">
                  <w:rPr>
                    <w:rFonts w:ascii="MS Mincho" w:hAnsi="MS Mincho" w:cs="MS Mincho" w:hint="eastAsia"/>
                    <w:color w:val="auto"/>
                    <w:sz w:val="24"/>
                    <w:szCs w:val="24"/>
                  </w:rPr>
                  <w:t>☐</w:t>
                </w:r>
              </w:sdtContent>
            </w:sdt>
          </w:p>
        </w:tc>
      </w:tr>
      <w:tr w:rsidR="00DD21F4" w:rsidRPr="00BF2DFB" w14:paraId="029B53DE"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271" w:type="dxa"/>
            <w:vAlign w:val="center"/>
          </w:tcPr>
          <w:p w14:paraId="32593029" w14:textId="77777777" w:rsidR="00DD21F4" w:rsidRPr="00BF2DFB" w:rsidRDefault="00DD21F4"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 xml:space="preserve">Share symptoms such as mood swings, </w:t>
            </w:r>
            <w:r w:rsidR="00803A68">
              <w:rPr>
                <w:rFonts w:asciiTheme="majorHAnsi" w:hAnsiTheme="majorHAnsi" w:cs="Arial"/>
                <w:b w:val="0"/>
                <w:color w:val="auto"/>
                <w:sz w:val="24"/>
                <w:szCs w:val="24"/>
              </w:rPr>
              <w:t xml:space="preserve">depression, </w:t>
            </w:r>
            <w:r w:rsidRPr="00BF2DFB">
              <w:rPr>
                <w:rFonts w:asciiTheme="majorHAnsi" w:hAnsiTheme="majorHAnsi" w:cs="Arial"/>
                <w:b w:val="0"/>
                <w:color w:val="auto"/>
                <w:sz w:val="24"/>
                <w:szCs w:val="24"/>
              </w:rPr>
              <w:t>anxiety, or sleep problems</w:t>
            </w:r>
            <w:r w:rsidR="006E512E">
              <w:rPr>
                <w:rFonts w:asciiTheme="majorHAnsi" w:hAnsiTheme="majorHAnsi" w:cs="Arial"/>
                <w:b w:val="0"/>
                <w:color w:val="auto"/>
                <w:sz w:val="24"/>
                <w:szCs w:val="24"/>
              </w:rPr>
              <w:t xml:space="preserve"> [</w:t>
            </w:r>
            <w:proofErr w:type="spellStart"/>
            <w:r w:rsidR="008642EC">
              <w:rPr>
                <w:rFonts w:asciiTheme="majorHAnsi" w:hAnsiTheme="majorHAnsi" w:cs="Arial"/>
                <w:b w:val="0"/>
                <w:color w:val="auto"/>
                <w:sz w:val="24"/>
                <w:szCs w:val="24"/>
              </w:rPr>
              <w:t>sm</w:t>
            </w:r>
            <w:r w:rsidR="006E512E">
              <w:rPr>
                <w:rFonts w:asciiTheme="majorHAnsi" w:hAnsiTheme="majorHAnsi" w:cs="Arial"/>
                <w:b w:val="0"/>
                <w:color w:val="auto"/>
                <w:sz w:val="24"/>
                <w:szCs w:val="24"/>
              </w:rPr>
              <w:t>_share_sympt</w:t>
            </w:r>
            <w:proofErr w:type="spellEnd"/>
            <w:r w:rsidR="006E512E">
              <w:rPr>
                <w:rFonts w:asciiTheme="majorHAnsi" w:hAnsiTheme="majorHAnsi" w:cs="Arial"/>
                <w:b w:val="0"/>
                <w:color w:val="auto"/>
                <w:sz w:val="24"/>
                <w:szCs w:val="24"/>
              </w:rPr>
              <w:t>]</w:t>
            </w:r>
          </w:p>
        </w:tc>
        <w:tc>
          <w:tcPr>
            <w:tcW w:w="1202" w:type="dxa"/>
            <w:vAlign w:val="center"/>
          </w:tcPr>
          <w:p w14:paraId="22995110" w14:textId="77777777" w:rsidR="00DD21F4"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830829516"/>
              </w:sdtPr>
              <w:sdtContent>
                <w:r w:rsidR="00DD21F4" w:rsidRPr="00BF2DFB">
                  <w:rPr>
                    <w:rFonts w:ascii="MS Mincho" w:hAnsi="MS Mincho" w:cs="MS Mincho" w:hint="eastAsia"/>
                    <w:color w:val="auto"/>
                    <w:sz w:val="24"/>
                    <w:szCs w:val="24"/>
                  </w:rPr>
                  <w:t>☐</w:t>
                </w:r>
              </w:sdtContent>
            </w:sdt>
          </w:p>
        </w:tc>
        <w:tc>
          <w:tcPr>
            <w:tcW w:w="1017" w:type="dxa"/>
            <w:vAlign w:val="center"/>
          </w:tcPr>
          <w:p w14:paraId="6EC7A72E" w14:textId="77777777" w:rsidR="00DD21F4"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277065512"/>
              </w:sdtPr>
              <w:sdtContent>
                <w:r w:rsidR="00DD21F4" w:rsidRPr="00BF2DFB">
                  <w:rPr>
                    <w:rFonts w:ascii="MS Mincho" w:hAnsi="MS Mincho" w:cs="MS Mincho" w:hint="eastAsia"/>
                    <w:color w:val="auto"/>
                    <w:sz w:val="24"/>
                    <w:szCs w:val="24"/>
                  </w:rPr>
                  <w:t>☐</w:t>
                </w:r>
              </w:sdtContent>
            </w:sdt>
          </w:p>
        </w:tc>
        <w:tc>
          <w:tcPr>
            <w:tcW w:w="1350" w:type="dxa"/>
            <w:vAlign w:val="center"/>
          </w:tcPr>
          <w:p w14:paraId="7C657DC7" w14:textId="77777777" w:rsidR="00DD21F4"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1726222"/>
              </w:sdtPr>
              <w:sdtContent>
                <w:r w:rsidR="00DD21F4" w:rsidRPr="00BF2DFB">
                  <w:rPr>
                    <w:rFonts w:ascii="MS Mincho" w:hAnsi="MS Mincho" w:cs="MS Mincho" w:hint="eastAsia"/>
                    <w:color w:val="auto"/>
                    <w:sz w:val="24"/>
                    <w:szCs w:val="24"/>
                  </w:rPr>
                  <w:t>☐</w:t>
                </w:r>
              </w:sdtContent>
            </w:sdt>
          </w:p>
        </w:tc>
        <w:tc>
          <w:tcPr>
            <w:tcW w:w="1260" w:type="dxa"/>
            <w:vAlign w:val="center"/>
          </w:tcPr>
          <w:p w14:paraId="5C97350D" w14:textId="77777777" w:rsidR="00DD21F4"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704629639"/>
              </w:sdtPr>
              <w:sdtContent>
                <w:r w:rsidR="00DD21F4" w:rsidRPr="00BF2DFB">
                  <w:rPr>
                    <w:rFonts w:ascii="MS Mincho" w:hAnsi="MS Mincho" w:cs="MS Mincho" w:hint="eastAsia"/>
                    <w:color w:val="auto"/>
                    <w:sz w:val="24"/>
                    <w:szCs w:val="24"/>
                  </w:rPr>
                  <w:t>☐</w:t>
                </w:r>
              </w:sdtContent>
            </w:sdt>
          </w:p>
        </w:tc>
        <w:tc>
          <w:tcPr>
            <w:tcW w:w="1800" w:type="dxa"/>
            <w:vAlign w:val="center"/>
          </w:tcPr>
          <w:p w14:paraId="2FDB1402" w14:textId="77777777" w:rsidR="00DD21F4" w:rsidRPr="00BF2DFB" w:rsidRDefault="00390F6D" w:rsidP="00F9209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174919903"/>
              </w:sdtPr>
              <w:sdtContent>
                <w:r w:rsidR="00DD21F4" w:rsidRPr="00BF2DFB">
                  <w:rPr>
                    <w:rFonts w:ascii="MS Mincho" w:hAnsi="MS Mincho" w:cs="MS Mincho" w:hint="eastAsia"/>
                    <w:color w:val="auto"/>
                    <w:sz w:val="24"/>
                    <w:szCs w:val="24"/>
                  </w:rPr>
                  <w:t>☐</w:t>
                </w:r>
              </w:sdtContent>
            </w:sdt>
          </w:p>
        </w:tc>
      </w:tr>
      <w:tr w:rsidR="00DD21F4" w:rsidRPr="00BF2DFB" w14:paraId="236744E2"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3271" w:type="dxa"/>
            <w:vAlign w:val="center"/>
          </w:tcPr>
          <w:p w14:paraId="1BED1589" w14:textId="77777777" w:rsidR="00DD21F4" w:rsidRPr="00BF2DFB" w:rsidRDefault="00AF6581" w:rsidP="00F9209E">
            <w:pPr>
              <w:rPr>
                <w:rFonts w:asciiTheme="majorHAnsi" w:hAnsiTheme="majorHAnsi" w:cs="Arial"/>
                <w:b w:val="0"/>
                <w:color w:val="auto"/>
                <w:sz w:val="24"/>
                <w:szCs w:val="24"/>
              </w:rPr>
            </w:pPr>
            <w:r>
              <w:rPr>
                <w:rFonts w:asciiTheme="majorHAnsi" w:hAnsiTheme="majorHAnsi" w:cs="Arial"/>
                <w:b w:val="0"/>
                <w:color w:val="auto"/>
                <w:sz w:val="24"/>
                <w:szCs w:val="24"/>
              </w:rPr>
              <w:t>Share information related to your health</w:t>
            </w:r>
            <w:r w:rsidR="006E512E">
              <w:rPr>
                <w:rFonts w:asciiTheme="majorHAnsi" w:hAnsiTheme="majorHAnsi" w:cs="Arial"/>
                <w:b w:val="0"/>
                <w:color w:val="auto"/>
                <w:sz w:val="24"/>
                <w:szCs w:val="24"/>
              </w:rPr>
              <w:t xml:space="preserve"> [</w:t>
            </w:r>
            <w:proofErr w:type="spellStart"/>
            <w:r w:rsidR="008642EC">
              <w:rPr>
                <w:rFonts w:asciiTheme="majorHAnsi" w:hAnsiTheme="majorHAnsi" w:cs="Arial"/>
                <w:b w:val="0"/>
                <w:color w:val="auto"/>
                <w:sz w:val="24"/>
                <w:szCs w:val="24"/>
              </w:rPr>
              <w:t>sm</w:t>
            </w:r>
            <w:r w:rsidR="006E512E">
              <w:rPr>
                <w:rFonts w:asciiTheme="majorHAnsi" w:hAnsiTheme="majorHAnsi" w:cs="Arial"/>
                <w:b w:val="0"/>
                <w:color w:val="auto"/>
                <w:sz w:val="24"/>
                <w:szCs w:val="24"/>
              </w:rPr>
              <w:t>_share_health</w:t>
            </w:r>
            <w:proofErr w:type="spellEnd"/>
            <w:r w:rsidR="006E512E">
              <w:rPr>
                <w:rFonts w:asciiTheme="majorHAnsi" w:hAnsiTheme="majorHAnsi" w:cs="Arial"/>
                <w:b w:val="0"/>
                <w:color w:val="auto"/>
                <w:sz w:val="24"/>
                <w:szCs w:val="24"/>
              </w:rPr>
              <w:t>]</w:t>
            </w:r>
          </w:p>
        </w:tc>
        <w:tc>
          <w:tcPr>
            <w:tcW w:w="1202" w:type="dxa"/>
            <w:vAlign w:val="center"/>
          </w:tcPr>
          <w:p w14:paraId="715FF0DA" w14:textId="77777777" w:rsidR="00DD21F4"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267510435"/>
              </w:sdtPr>
              <w:sdtContent>
                <w:r w:rsidR="00DD21F4" w:rsidRPr="00BF2DFB">
                  <w:rPr>
                    <w:rFonts w:ascii="MS Mincho" w:hAnsi="MS Mincho" w:cs="MS Mincho" w:hint="eastAsia"/>
                    <w:color w:val="auto"/>
                    <w:sz w:val="24"/>
                    <w:szCs w:val="24"/>
                  </w:rPr>
                  <w:t>☐</w:t>
                </w:r>
              </w:sdtContent>
            </w:sdt>
          </w:p>
        </w:tc>
        <w:tc>
          <w:tcPr>
            <w:tcW w:w="1017" w:type="dxa"/>
            <w:vAlign w:val="center"/>
          </w:tcPr>
          <w:p w14:paraId="08A7C200" w14:textId="77777777" w:rsidR="00DD21F4"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302694424"/>
              </w:sdtPr>
              <w:sdtContent>
                <w:r w:rsidR="00DD21F4" w:rsidRPr="00BF2DFB">
                  <w:rPr>
                    <w:rFonts w:ascii="MS Mincho" w:hAnsi="MS Mincho" w:cs="MS Mincho" w:hint="eastAsia"/>
                    <w:color w:val="auto"/>
                    <w:sz w:val="24"/>
                    <w:szCs w:val="24"/>
                  </w:rPr>
                  <w:t>☐</w:t>
                </w:r>
              </w:sdtContent>
            </w:sdt>
          </w:p>
        </w:tc>
        <w:tc>
          <w:tcPr>
            <w:tcW w:w="1350" w:type="dxa"/>
            <w:vAlign w:val="center"/>
          </w:tcPr>
          <w:p w14:paraId="26CA3592" w14:textId="77777777" w:rsidR="00DD21F4"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399601569"/>
              </w:sdtPr>
              <w:sdtContent>
                <w:r w:rsidR="00DD21F4" w:rsidRPr="00BF2DFB">
                  <w:rPr>
                    <w:rFonts w:ascii="MS Mincho" w:hAnsi="MS Mincho" w:cs="MS Mincho" w:hint="eastAsia"/>
                    <w:color w:val="auto"/>
                    <w:sz w:val="24"/>
                    <w:szCs w:val="24"/>
                  </w:rPr>
                  <w:t>☐</w:t>
                </w:r>
              </w:sdtContent>
            </w:sdt>
          </w:p>
        </w:tc>
        <w:tc>
          <w:tcPr>
            <w:tcW w:w="1260" w:type="dxa"/>
            <w:vAlign w:val="center"/>
          </w:tcPr>
          <w:p w14:paraId="3675E507" w14:textId="77777777" w:rsidR="00DD21F4"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48611210"/>
              </w:sdtPr>
              <w:sdtContent>
                <w:r w:rsidR="00DD21F4" w:rsidRPr="00BF2DFB">
                  <w:rPr>
                    <w:rFonts w:ascii="MS Mincho" w:hAnsi="MS Mincho" w:cs="MS Mincho" w:hint="eastAsia"/>
                    <w:color w:val="auto"/>
                    <w:sz w:val="24"/>
                    <w:szCs w:val="24"/>
                  </w:rPr>
                  <w:t>☐</w:t>
                </w:r>
              </w:sdtContent>
            </w:sdt>
          </w:p>
        </w:tc>
        <w:tc>
          <w:tcPr>
            <w:tcW w:w="1800" w:type="dxa"/>
            <w:vAlign w:val="center"/>
          </w:tcPr>
          <w:p w14:paraId="63DFFFDA" w14:textId="77777777" w:rsidR="00DD21F4" w:rsidRPr="00BF2DFB" w:rsidRDefault="00390F6D" w:rsidP="00F9209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393929315"/>
              </w:sdtPr>
              <w:sdtContent>
                <w:r w:rsidR="00DD21F4" w:rsidRPr="00BF2DFB">
                  <w:rPr>
                    <w:rFonts w:ascii="MS Mincho" w:hAnsi="MS Mincho" w:cs="MS Mincho" w:hint="eastAsia"/>
                    <w:color w:val="auto"/>
                    <w:sz w:val="24"/>
                    <w:szCs w:val="24"/>
                  </w:rPr>
                  <w:t>☐</w:t>
                </w:r>
              </w:sdtContent>
            </w:sdt>
          </w:p>
        </w:tc>
      </w:tr>
      <w:tr w:rsidR="00AF6581" w:rsidRPr="00BF2DFB" w14:paraId="6ED44C89"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71" w:type="dxa"/>
          </w:tcPr>
          <w:p w14:paraId="4BCA6127" w14:textId="77777777" w:rsidR="00AF6581" w:rsidRPr="00BF2DFB" w:rsidRDefault="00AF6581" w:rsidP="006B0BA4">
            <w:pPr>
              <w:rPr>
                <w:rFonts w:asciiTheme="majorHAnsi" w:hAnsiTheme="majorHAnsi" w:cs="Arial"/>
                <w:b w:val="0"/>
                <w:color w:val="auto"/>
                <w:sz w:val="24"/>
                <w:szCs w:val="24"/>
              </w:rPr>
            </w:pPr>
            <w:r w:rsidRPr="00BF2DFB">
              <w:rPr>
                <w:rFonts w:asciiTheme="majorHAnsi" w:hAnsiTheme="majorHAnsi" w:cs="Arial"/>
                <w:b w:val="0"/>
                <w:color w:val="auto"/>
                <w:sz w:val="24"/>
                <w:szCs w:val="24"/>
              </w:rPr>
              <w:t xml:space="preserve">Share thoughts about suicide or </w:t>
            </w:r>
            <w:r w:rsidR="006B0BA4">
              <w:rPr>
                <w:rFonts w:asciiTheme="majorHAnsi" w:hAnsiTheme="majorHAnsi" w:cs="Arial"/>
                <w:b w:val="0"/>
                <w:color w:val="auto"/>
                <w:sz w:val="24"/>
                <w:szCs w:val="24"/>
              </w:rPr>
              <w:t>hurting yourself in some way</w:t>
            </w:r>
            <w:r w:rsidR="006E512E">
              <w:rPr>
                <w:rFonts w:asciiTheme="majorHAnsi" w:hAnsiTheme="majorHAnsi" w:cs="Arial"/>
                <w:b w:val="0"/>
                <w:color w:val="auto"/>
                <w:sz w:val="24"/>
                <w:szCs w:val="24"/>
              </w:rPr>
              <w:t xml:space="preserve"> [</w:t>
            </w:r>
            <w:proofErr w:type="spellStart"/>
            <w:r w:rsidR="008642EC">
              <w:rPr>
                <w:rFonts w:asciiTheme="majorHAnsi" w:hAnsiTheme="majorHAnsi" w:cs="Arial"/>
                <w:b w:val="0"/>
                <w:color w:val="auto"/>
                <w:sz w:val="24"/>
                <w:szCs w:val="24"/>
              </w:rPr>
              <w:t>sm</w:t>
            </w:r>
            <w:r w:rsidR="006E512E">
              <w:rPr>
                <w:rFonts w:asciiTheme="majorHAnsi" w:hAnsiTheme="majorHAnsi" w:cs="Arial"/>
                <w:b w:val="0"/>
                <w:color w:val="auto"/>
                <w:sz w:val="24"/>
                <w:szCs w:val="24"/>
              </w:rPr>
              <w:t>_share_suicide</w:t>
            </w:r>
            <w:proofErr w:type="spellEnd"/>
            <w:r w:rsidR="006E512E">
              <w:rPr>
                <w:rFonts w:asciiTheme="majorHAnsi" w:hAnsiTheme="majorHAnsi" w:cs="Arial"/>
                <w:b w:val="0"/>
                <w:color w:val="auto"/>
                <w:sz w:val="24"/>
                <w:szCs w:val="24"/>
              </w:rPr>
              <w:t>]</w:t>
            </w:r>
          </w:p>
        </w:tc>
        <w:tc>
          <w:tcPr>
            <w:tcW w:w="1202" w:type="dxa"/>
          </w:tcPr>
          <w:p w14:paraId="2DFDE0D9" w14:textId="77777777" w:rsidR="00AF6581" w:rsidRPr="00BF2DFB" w:rsidRDefault="00390F6D" w:rsidP="00CF7CB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2131355694"/>
              </w:sdtPr>
              <w:sdtContent>
                <w:r w:rsidR="00AF6581" w:rsidRPr="00BF2DFB">
                  <w:rPr>
                    <w:rFonts w:ascii="MS Mincho" w:hAnsi="MS Mincho" w:cs="MS Mincho" w:hint="eastAsia"/>
                    <w:color w:val="auto"/>
                    <w:sz w:val="24"/>
                    <w:szCs w:val="24"/>
                  </w:rPr>
                  <w:t>☐</w:t>
                </w:r>
              </w:sdtContent>
            </w:sdt>
          </w:p>
        </w:tc>
        <w:tc>
          <w:tcPr>
            <w:tcW w:w="1017" w:type="dxa"/>
          </w:tcPr>
          <w:p w14:paraId="7FA7A9D6" w14:textId="77777777" w:rsidR="00AF6581" w:rsidRPr="00BF2DFB" w:rsidRDefault="00390F6D" w:rsidP="00CF7CB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683731500"/>
              </w:sdtPr>
              <w:sdtContent>
                <w:r w:rsidR="00AF6581" w:rsidRPr="00BF2DFB">
                  <w:rPr>
                    <w:rFonts w:ascii="MS Mincho" w:hAnsi="MS Mincho" w:cs="MS Mincho" w:hint="eastAsia"/>
                    <w:color w:val="auto"/>
                    <w:sz w:val="24"/>
                    <w:szCs w:val="24"/>
                  </w:rPr>
                  <w:t>☐</w:t>
                </w:r>
              </w:sdtContent>
            </w:sdt>
          </w:p>
        </w:tc>
        <w:tc>
          <w:tcPr>
            <w:tcW w:w="1350" w:type="dxa"/>
          </w:tcPr>
          <w:p w14:paraId="5E2B821B" w14:textId="77777777" w:rsidR="00AF6581" w:rsidRPr="00BF2DFB" w:rsidRDefault="00390F6D" w:rsidP="00CF7CB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390302521"/>
              </w:sdtPr>
              <w:sdtContent>
                <w:r w:rsidR="00AF6581" w:rsidRPr="00BF2DFB">
                  <w:rPr>
                    <w:rFonts w:ascii="MS Mincho" w:hAnsi="MS Mincho" w:cs="MS Mincho" w:hint="eastAsia"/>
                    <w:color w:val="auto"/>
                    <w:sz w:val="24"/>
                    <w:szCs w:val="24"/>
                  </w:rPr>
                  <w:t>☐</w:t>
                </w:r>
              </w:sdtContent>
            </w:sdt>
          </w:p>
        </w:tc>
        <w:tc>
          <w:tcPr>
            <w:tcW w:w="1260" w:type="dxa"/>
          </w:tcPr>
          <w:p w14:paraId="462B4051" w14:textId="77777777" w:rsidR="00AF6581" w:rsidRPr="00BF2DFB" w:rsidRDefault="00390F6D" w:rsidP="00CF7CB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725525414"/>
              </w:sdtPr>
              <w:sdtContent>
                <w:r w:rsidR="00AF6581" w:rsidRPr="00BF2DFB">
                  <w:rPr>
                    <w:rFonts w:ascii="MS Mincho" w:hAnsi="MS Mincho" w:cs="MS Mincho" w:hint="eastAsia"/>
                    <w:color w:val="auto"/>
                    <w:sz w:val="24"/>
                    <w:szCs w:val="24"/>
                  </w:rPr>
                  <w:t>☐</w:t>
                </w:r>
              </w:sdtContent>
            </w:sdt>
          </w:p>
        </w:tc>
        <w:tc>
          <w:tcPr>
            <w:tcW w:w="1800" w:type="dxa"/>
          </w:tcPr>
          <w:p w14:paraId="044F3C98" w14:textId="77777777" w:rsidR="00AF6581" w:rsidRPr="00BF2DFB" w:rsidRDefault="00390F6D" w:rsidP="00CF7C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908665702"/>
              </w:sdtPr>
              <w:sdtContent>
                <w:r w:rsidR="00AF6581" w:rsidRPr="00BF2DFB">
                  <w:rPr>
                    <w:rFonts w:ascii="MS Mincho" w:hAnsi="MS Mincho" w:cs="MS Mincho" w:hint="eastAsia"/>
                    <w:color w:val="auto"/>
                    <w:sz w:val="24"/>
                    <w:szCs w:val="24"/>
                  </w:rPr>
                  <w:t>☐</w:t>
                </w:r>
              </w:sdtContent>
            </w:sdt>
          </w:p>
        </w:tc>
      </w:tr>
    </w:tbl>
    <w:p w14:paraId="6189223F" w14:textId="77777777" w:rsidR="009C78D2" w:rsidRDefault="009C78D2" w:rsidP="00B9794D">
      <w:pPr>
        <w:rPr>
          <w:rFonts w:asciiTheme="majorHAnsi" w:hAnsiTheme="majorHAnsi" w:cs="Arial"/>
        </w:rPr>
      </w:pPr>
    </w:p>
    <w:p w14:paraId="64F3BC1A" w14:textId="77777777" w:rsidR="0072644B" w:rsidRPr="0072644B" w:rsidRDefault="006E512E" w:rsidP="00B9794D">
      <w:pPr>
        <w:rPr>
          <w:rFonts w:asciiTheme="majorHAnsi" w:hAnsiTheme="majorHAnsi"/>
        </w:rPr>
      </w:pPr>
      <w:r>
        <w:rPr>
          <w:rFonts w:asciiTheme="majorHAnsi" w:hAnsiTheme="majorHAnsi"/>
        </w:rPr>
        <w:t>{Page break}</w:t>
      </w:r>
    </w:p>
    <w:p w14:paraId="75841CE4" w14:textId="77777777" w:rsidR="0072644B" w:rsidRDefault="0072644B" w:rsidP="00B9794D">
      <w:pPr>
        <w:rPr>
          <w:rFonts w:asciiTheme="majorHAnsi" w:hAnsiTheme="majorHAnsi" w:cs="Arial"/>
        </w:rPr>
      </w:pPr>
    </w:p>
    <w:p w14:paraId="685542CC" w14:textId="77777777" w:rsidR="006E512E" w:rsidRPr="00D010EE" w:rsidRDefault="006E512E" w:rsidP="00670560">
      <w:pPr>
        <w:rPr>
          <w:rFonts w:asciiTheme="majorHAnsi" w:hAnsiTheme="majorHAnsi" w:cs="Arial"/>
          <w:color w:val="C00000"/>
        </w:rPr>
      </w:pPr>
      <w:r w:rsidRPr="00D010EE">
        <w:rPr>
          <w:rFonts w:asciiTheme="majorHAnsi" w:hAnsiTheme="majorHAnsi" w:cs="Arial"/>
          <w:color w:val="C00000"/>
        </w:rPr>
        <w:t>{</w:t>
      </w:r>
      <w:r w:rsidR="00753E1D" w:rsidRPr="00D010EE">
        <w:rPr>
          <w:rFonts w:asciiTheme="majorHAnsi" w:hAnsiTheme="majorHAnsi" w:cs="Arial"/>
          <w:color w:val="C00000"/>
        </w:rPr>
        <w:t>If</w:t>
      </w:r>
      <w:r w:rsidRPr="00D010EE">
        <w:rPr>
          <w:rFonts w:asciiTheme="majorHAnsi" w:hAnsiTheme="majorHAnsi" w:cs="Arial"/>
          <w:color w:val="C00000"/>
        </w:rPr>
        <w:t xml:space="preserve"> </w:t>
      </w:r>
      <w:r w:rsidR="00753E1D" w:rsidRPr="00D010EE">
        <w:rPr>
          <w:rFonts w:asciiTheme="majorHAnsi" w:hAnsiTheme="majorHAnsi" w:cs="Arial"/>
          <w:color w:val="C00000"/>
        </w:rPr>
        <w:t>[</w:t>
      </w:r>
      <w:proofErr w:type="spellStart"/>
      <w:r w:rsidRPr="00D010EE">
        <w:rPr>
          <w:rFonts w:asciiTheme="majorHAnsi" w:hAnsiTheme="majorHAnsi" w:cs="Arial"/>
          <w:color w:val="C00000"/>
        </w:rPr>
        <w:t>sm_emot_support</w:t>
      </w:r>
      <w:proofErr w:type="spellEnd"/>
      <w:r w:rsidR="00753E1D" w:rsidRPr="00D010EE">
        <w:rPr>
          <w:rFonts w:asciiTheme="majorHAnsi" w:hAnsiTheme="majorHAnsi" w:cs="Arial"/>
          <w:color w:val="C00000"/>
        </w:rPr>
        <w:t>]</w:t>
      </w:r>
      <w:r w:rsidRPr="00D010EE">
        <w:rPr>
          <w:rFonts w:asciiTheme="majorHAnsi" w:hAnsiTheme="majorHAnsi" w:cs="Arial"/>
          <w:color w:val="C00000"/>
        </w:rPr>
        <w:t xml:space="preserve"> &gt; 0 or </w:t>
      </w:r>
      <w:r w:rsidR="00753E1D" w:rsidRPr="00D010EE">
        <w:rPr>
          <w:rFonts w:asciiTheme="majorHAnsi" w:hAnsiTheme="majorHAnsi" w:cs="Arial"/>
          <w:color w:val="C00000"/>
        </w:rPr>
        <w:t>[</w:t>
      </w:r>
      <w:proofErr w:type="spellStart"/>
      <w:r w:rsidRPr="00D010EE">
        <w:rPr>
          <w:rFonts w:asciiTheme="majorHAnsi" w:hAnsiTheme="majorHAnsi" w:cs="Arial"/>
          <w:color w:val="C00000"/>
        </w:rPr>
        <w:t>sm_med_info</w:t>
      </w:r>
      <w:proofErr w:type="spellEnd"/>
      <w:r w:rsidR="00753E1D" w:rsidRPr="00D010EE">
        <w:rPr>
          <w:rFonts w:asciiTheme="majorHAnsi" w:hAnsiTheme="majorHAnsi" w:cs="Arial"/>
          <w:color w:val="C00000"/>
        </w:rPr>
        <w:t>]</w:t>
      </w:r>
      <w:r w:rsidRPr="00D010EE">
        <w:rPr>
          <w:rFonts w:asciiTheme="majorHAnsi" w:hAnsiTheme="majorHAnsi" w:cs="Arial"/>
          <w:color w:val="C00000"/>
        </w:rPr>
        <w:t xml:space="preserve"> &gt; 0 or </w:t>
      </w:r>
      <w:r w:rsidR="00753E1D" w:rsidRPr="00D010EE">
        <w:rPr>
          <w:rFonts w:asciiTheme="majorHAnsi" w:hAnsiTheme="majorHAnsi" w:cs="Arial"/>
          <w:color w:val="C00000"/>
        </w:rPr>
        <w:t>[</w:t>
      </w:r>
      <w:proofErr w:type="spellStart"/>
      <w:r w:rsidRPr="00D010EE">
        <w:rPr>
          <w:rFonts w:asciiTheme="majorHAnsi" w:hAnsiTheme="majorHAnsi" w:cs="Arial"/>
          <w:color w:val="C00000"/>
        </w:rPr>
        <w:t>sm_med_advice</w:t>
      </w:r>
      <w:proofErr w:type="spellEnd"/>
      <w:r w:rsidR="00753E1D" w:rsidRPr="00D010EE">
        <w:rPr>
          <w:rFonts w:asciiTheme="majorHAnsi" w:hAnsiTheme="majorHAnsi" w:cs="Arial"/>
          <w:color w:val="C00000"/>
        </w:rPr>
        <w:t>]</w:t>
      </w:r>
      <w:r w:rsidRPr="00D010EE">
        <w:rPr>
          <w:rFonts w:asciiTheme="majorHAnsi" w:hAnsiTheme="majorHAnsi" w:cs="Arial"/>
          <w:color w:val="C00000"/>
        </w:rPr>
        <w:t xml:space="preserve"> &gt; 0 or </w:t>
      </w:r>
      <w:r w:rsidR="00753E1D" w:rsidRPr="00D010EE">
        <w:rPr>
          <w:rFonts w:asciiTheme="majorHAnsi" w:hAnsiTheme="majorHAnsi" w:cs="Arial"/>
          <w:color w:val="C00000"/>
        </w:rPr>
        <w:t>[</w:t>
      </w:r>
      <w:proofErr w:type="spellStart"/>
      <w:r w:rsidRPr="00D010EE">
        <w:rPr>
          <w:rFonts w:asciiTheme="majorHAnsi" w:hAnsiTheme="majorHAnsi" w:cs="Arial"/>
          <w:color w:val="C00000"/>
        </w:rPr>
        <w:t>sm_med_questions</w:t>
      </w:r>
      <w:proofErr w:type="spellEnd"/>
      <w:r w:rsidR="00753E1D" w:rsidRPr="00D010EE">
        <w:rPr>
          <w:rFonts w:asciiTheme="majorHAnsi" w:hAnsiTheme="majorHAnsi" w:cs="Arial"/>
          <w:color w:val="C00000"/>
        </w:rPr>
        <w:t>]</w:t>
      </w:r>
      <w:r w:rsidRPr="00D010EE">
        <w:rPr>
          <w:rFonts w:asciiTheme="majorHAnsi" w:hAnsiTheme="majorHAnsi" w:cs="Arial"/>
          <w:color w:val="C00000"/>
        </w:rPr>
        <w:t xml:space="preserve"> &gt; 0 or </w:t>
      </w:r>
      <w:r w:rsidR="00753E1D" w:rsidRPr="00D010EE">
        <w:rPr>
          <w:rFonts w:asciiTheme="majorHAnsi" w:hAnsiTheme="majorHAnsi" w:cs="Arial"/>
          <w:color w:val="C00000"/>
        </w:rPr>
        <w:t>[</w:t>
      </w:r>
      <w:proofErr w:type="spellStart"/>
      <w:r w:rsidRPr="00D010EE">
        <w:rPr>
          <w:rFonts w:asciiTheme="majorHAnsi" w:hAnsiTheme="majorHAnsi" w:cs="Arial"/>
          <w:color w:val="C00000"/>
        </w:rPr>
        <w:t>sm_share_sympt</w:t>
      </w:r>
      <w:proofErr w:type="spellEnd"/>
      <w:r w:rsidR="00753E1D" w:rsidRPr="00D010EE">
        <w:rPr>
          <w:rFonts w:asciiTheme="majorHAnsi" w:hAnsiTheme="majorHAnsi" w:cs="Arial"/>
          <w:color w:val="C00000"/>
        </w:rPr>
        <w:t>]</w:t>
      </w:r>
      <w:r w:rsidRPr="00D010EE">
        <w:rPr>
          <w:rFonts w:asciiTheme="majorHAnsi" w:hAnsiTheme="majorHAnsi" w:cs="Arial"/>
          <w:color w:val="C00000"/>
        </w:rPr>
        <w:t xml:space="preserve"> &gt; 0 or </w:t>
      </w:r>
      <w:r w:rsidR="00753E1D" w:rsidRPr="00D010EE">
        <w:rPr>
          <w:rFonts w:asciiTheme="majorHAnsi" w:hAnsiTheme="majorHAnsi" w:cs="Arial"/>
          <w:color w:val="C00000"/>
        </w:rPr>
        <w:t>[</w:t>
      </w:r>
      <w:proofErr w:type="spellStart"/>
      <w:r w:rsidRPr="00D010EE">
        <w:rPr>
          <w:rFonts w:asciiTheme="majorHAnsi" w:hAnsiTheme="majorHAnsi" w:cs="Arial"/>
          <w:color w:val="C00000"/>
        </w:rPr>
        <w:t>sm_share_health</w:t>
      </w:r>
      <w:proofErr w:type="spellEnd"/>
      <w:r w:rsidR="00753E1D" w:rsidRPr="00D010EE">
        <w:rPr>
          <w:rFonts w:asciiTheme="majorHAnsi" w:hAnsiTheme="majorHAnsi" w:cs="Arial"/>
          <w:color w:val="C00000"/>
        </w:rPr>
        <w:t>]</w:t>
      </w:r>
      <w:r w:rsidRPr="00D010EE">
        <w:rPr>
          <w:rFonts w:asciiTheme="majorHAnsi" w:hAnsiTheme="majorHAnsi" w:cs="Arial"/>
          <w:color w:val="C00000"/>
        </w:rPr>
        <w:t xml:space="preserve"> &gt; 0 or </w:t>
      </w:r>
      <w:r w:rsidR="00753E1D" w:rsidRPr="00D010EE">
        <w:rPr>
          <w:rFonts w:asciiTheme="majorHAnsi" w:hAnsiTheme="majorHAnsi" w:cs="Arial"/>
          <w:color w:val="C00000"/>
        </w:rPr>
        <w:t>[</w:t>
      </w:r>
      <w:proofErr w:type="spellStart"/>
      <w:r w:rsidRPr="00D010EE">
        <w:rPr>
          <w:rFonts w:asciiTheme="majorHAnsi" w:hAnsiTheme="majorHAnsi" w:cs="Arial"/>
          <w:color w:val="C00000"/>
        </w:rPr>
        <w:t>sm_share_suicide</w:t>
      </w:r>
      <w:proofErr w:type="spellEnd"/>
      <w:r w:rsidR="00753E1D" w:rsidRPr="00D010EE">
        <w:rPr>
          <w:rFonts w:asciiTheme="majorHAnsi" w:hAnsiTheme="majorHAnsi" w:cs="Arial"/>
          <w:color w:val="C00000"/>
        </w:rPr>
        <w:t>]</w:t>
      </w:r>
      <w:r w:rsidRPr="00D010EE">
        <w:rPr>
          <w:rFonts w:asciiTheme="majorHAnsi" w:hAnsiTheme="majorHAnsi" w:cs="Arial"/>
          <w:color w:val="C00000"/>
        </w:rPr>
        <w:t xml:space="preserve"> &gt; 0</w:t>
      </w:r>
      <w:r w:rsidR="00753E1D" w:rsidRPr="00D010EE">
        <w:rPr>
          <w:rFonts w:asciiTheme="majorHAnsi" w:hAnsiTheme="majorHAnsi" w:cs="Arial"/>
          <w:color w:val="C00000"/>
        </w:rPr>
        <w:t>, show [</w:t>
      </w:r>
      <w:proofErr w:type="spellStart"/>
      <w:r w:rsidR="00753E1D" w:rsidRPr="00D010EE">
        <w:rPr>
          <w:rFonts w:asciiTheme="majorHAnsi" w:hAnsiTheme="majorHAnsi" w:cs="Arial"/>
          <w:color w:val="C00000"/>
        </w:rPr>
        <w:t>sm_used</w:t>
      </w:r>
      <w:proofErr w:type="spellEnd"/>
      <w:r w:rsidR="00753E1D" w:rsidRPr="00D010EE">
        <w:rPr>
          <w:rFonts w:asciiTheme="majorHAnsi" w:hAnsiTheme="majorHAnsi" w:cs="Arial"/>
          <w:color w:val="C00000"/>
        </w:rPr>
        <w:t>]</w:t>
      </w:r>
      <w:r w:rsidRPr="00D010EE">
        <w:rPr>
          <w:rFonts w:asciiTheme="majorHAnsi" w:hAnsiTheme="majorHAnsi" w:cs="Arial"/>
          <w:color w:val="C00000"/>
        </w:rPr>
        <w:t>}</w:t>
      </w:r>
    </w:p>
    <w:p w14:paraId="29F08293" w14:textId="77777777" w:rsidR="00670560" w:rsidRDefault="00BC4DCE" w:rsidP="00670560">
      <w:pPr>
        <w:rPr>
          <w:rFonts w:asciiTheme="majorHAnsi" w:hAnsiTheme="majorHAnsi" w:cs="Arial"/>
        </w:rPr>
      </w:pPr>
      <w:r w:rsidRPr="00BC4DCE">
        <w:rPr>
          <w:rFonts w:asciiTheme="majorHAnsi" w:hAnsiTheme="majorHAnsi" w:cs="Arial"/>
        </w:rPr>
        <w:t xml:space="preserve">What social media site or sites </w:t>
      </w:r>
      <w:r w:rsidR="0065651E">
        <w:rPr>
          <w:rFonts w:asciiTheme="majorHAnsi" w:hAnsiTheme="majorHAnsi" w:cs="Arial"/>
        </w:rPr>
        <w:t>do you use to do those things</w:t>
      </w:r>
      <w:r w:rsidRPr="00BC4DCE">
        <w:rPr>
          <w:rFonts w:asciiTheme="majorHAnsi" w:hAnsiTheme="majorHAnsi" w:cs="Arial"/>
        </w:rPr>
        <w:t>?</w:t>
      </w:r>
      <w:r>
        <w:rPr>
          <w:rFonts w:asciiTheme="majorHAnsi" w:hAnsiTheme="majorHAnsi" w:cs="Arial"/>
        </w:rPr>
        <w:t xml:space="preserve"> </w:t>
      </w:r>
    </w:p>
    <w:p w14:paraId="0ACDFB8D" w14:textId="77777777" w:rsidR="00BC4DCE" w:rsidRDefault="00BC4DCE" w:rsidP="006E512E">
      <w:pPr>
        <w:rPr>
          <w:rFonts w:asciiTheme="majorHAnsi" w:hAnsiTheme="majorHAnsi" w:cs="Arial"/>
          <w:b/>
          <w:i/>
        </w:rPr>
      </w:pPr>
      <w:r w:rsidRPr="00670560">
        <w:rPr>
          <w:rFonts w:asciiTheme="majorHAnsi" w:hAnsiTheme="majorHAnsi" w:cs="Arial"/>
          <w:i/>
        </w:rPr>
        <w:t>Mark all that apply</w:t>
      </w:r>
      <w:r w:rsidRPr="00BF2DFB">
        <w:rPr>
          <w:rFonts w:asciiTheme="majorHAnsi" w:hAnsiTheme="majorHAnsi" w:cs="Arial"/>
          <w:b/>
          <w:i/>
        </w:rPr>
        <w:t>.</w:t>
      </w:r>
    </w:p>
    <w:p w14:paraId="1B3801E7" w14:textId="77777777" w:rsidR="006E512E" w:rsidRPr="006E512E" w:rsidRDefault="006E512E" w:rsidP="006E512E">
      <w:pPr>
        <w:spacing w:after="120"/>
        <w:rPr>
          <w:rFonts w:asciiTheme="majorHAnsi" w:hAnsiTheme="majorHAnsi" w:cs="Arial"/>
        </w:rPr>
      </w:pPr>
      <w:r>
        <w:rPr>
          <w:rFonts w:asciiTheme="majorHAnsi" w:hAnsiTheme="majorHAnsi" w:cs="Arial"/>
        </w:rPr>
        <w:t>[</w:t>
      </w:r>
      <w:proofErr w:type="spellStart"/>
      <w:r>
        <w:rPr>
          <w:rFonts w:asciiTheme="majorHAnsi" w:hAnsiTheme="majorHAnsi" w:cs="Arial"/>
        </w:rPr>
        <w:t>sm_used</w:t>
      </w:r>
      <w:proofErr w:type="spellEnd"/>
      <w:r>
        <w:rPr>
          <w:rFonts w:asciiTheme="majorHAnsi" w:hAnsiTheme="majorHAnsi" w:cs="Arial"/>
        </w:rPr>
        <w:t>]</w:t>
      </w:r>
    </w:p>
    <w:tbl>
      <w:tblPr>
        <w:tblStyle w:val="LightShading-Accent1"/>
        <w:tblW w:w="9098" w:type="dxa"/>
        <w:tblInd w:w="108" w:type="dxa"/>
        <w:tblLayout w:type="fixed"/>
        <w:tblLook w:val="04A0" w:firstRow="1" w:lastRow="0" w:firstColumn="1" w:lastColumn="0" w:noHBand="0" w:noVBand="1"/>
      </w:tblPr>
      <w:tblGrid>
        <w:gridCol w:w="8262"/>
        <w:gridCol w:w="836"/>
      </w:tblGrid>
      <w:tr w:rsidR="0061799A" w:rsidRPr="00BF2DFB" w14:paraId="428AA13B" w14:textId="77777777">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4EADBECD" w14:textId="77777777" w:rsidR="0061799A" w:rsidRPr="00BF2DFB" w:rsidRDefault="0061799A" w:rsidP="004F72BF">
            <w:pPr>
              <w:rPr>
                <w:rFonts w:asciiTheme="majorHAnsi" w:hAnsiTheme="majorHAnsi" w:cs="Arial"/>
                <w:b w:val="0"/>
                <w:color w:val="auto"/>
                <w:sz w:val="24"/>
                <w:szCs w:val="24"/>
              </w:rPr>
            </w:pPr>
            <w:r>
              <w:rPr>
                <w:rFonts w:asciiTheme="majorHAnsi" w:hAnsiTheme="majorHAnsi" w:cs="Arial"/>
                <w:b w:val="0"/>
                <w:color w:val="auto"/>
                <w:sz w:val="24"/>
                <w:szCs w:val="24"/>
              </w:rPr>
              <w:t>Facebook (1)</w:t>
            </w:r>
          </w:p>
        </w:tc>
        <w:tc>
          <w:tcPr>
            <w:tcW w:w="836" w:type="dxa"/>
            <w:vAlign w:val="center"/>
          </w:tcPr>
          <w:p w14:paraId="7A7DAE0A" w14:textId="77777777" w:rsidR="0061799A" w:rsidRPr="00BF2DFB" w:rsidRDefault="00390F6D" w:rsidP="004F72BF">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b w:val="0"/>
                <w:color w:val="auto"/>
                <w:sz w:val="24"/>
                <w:szCs w:val="24"/>
              </w:rPr>
            </w:pPr>
            <w:sdt>
              <w:sdtPr>
                <w:rPr>
                  <w:rFonts w:asciiTheme="majorHAnsi" w:hAnsiTheme="majorHAnsi" w:cs="Arial"/>
                  <w:sz w:val="16"/>
                  <w:szCs w:val="16"/>
                </w:rPr>
                <w:id w:val="67717812"/>
              </w:sdtPr>
              <w:sdtContent>
                <w:r w:rsidR="0061799A" w:rsidRPr="00BF2DFB">
                  <w:rPr>
                    <w:rFonts w:ascii="MS Mincho" w:hAnsi="MS Mincho" w:cs="MS Mincho" w:hint="eastAsia"/>
                    <w:b w:val="0"/>
                    <w:color w:val="auto"/>
                    <w:sz w:val="24"/>
                    <w:szCs w:val="24"/>
                  </w:rPr>
                  <w:t>☐</w:t>
                </w:r>
              </w:sdtContent>
            </w:sdt>
          </w:p>
        </w:tc>
      </w:tr>
      <w:tr w:rsidR="0061799A" w:rsidRPr="00BF2DFB" w14:paraId="5D59D105"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5B5827FA" w14:textId="77777777" w:rsidR="0061799A" w:rsidRPr="00BF2DFB" w:rsidRDefault="0061799A" w:rsidP="004F72BF">
            <w:pPr>
              <w:rPr>
                <w:rFonts w:asciiTheme="majorHAnsi" w:hAnsiTheme="majorHAnsi" w:cs="Arial"/>
                <w:b w:val="0"/>
                <w:color w:val="auto"/>
                <w:sz w:val="24"/>
                <w:szCs w:val="24"/>
              </w:rPr>
            </w:pPr>
            <w:r>
              <w:rPr>
                <w:rFonts w:asciiTheme="majorHAnsi" w:hAnsiTheme="majorHAnsi" w:cs="Arial"/>
                <w:b w:val="0"/>
                <w:color w:val="auto"/>
                <w:sz w:val="24"/>
                <w:szCs w:val="24"/>
              </w:rPr>
              <w:t>Instagram (2)</w:t>
            </w:r>
          </w:p>
        </w:tc>
        <w:tc>
          <w:tcPr>
            <w:tcW w:w="836" w:type="dxa"/>
            <w:vAlign w:val="center"/>
          </w:tcPr>
          <w:p w14:paraId="60028FF7" w14:textId="77777777" w:rsidR="0061799A" w:rsidRPr="00BF2DFB" w:rsidRDefault="00390F6D" w:rsidP="004F72B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67717813"/>
              </w:sdtPr>
              <w:sdtContent>
                <w:r w:rsidR="0061799A" w:rsidRPr="00BF2DFB">
                  <w:rPr>
                    <w:rFonts w:ascii="MS Mincho" w:hAnsi="MS Mincho" w:cs="MS Mincho" w:hint="eastAsia"/>
                    <w:color w:val="auto"/>
                    <w:sz w:val="24"/>
                    <w:szCs w:val="24"/>
                  </w:rPr>
                  <w:t>☐</w:t>
                </w:r>
              </w:sdtContent>
            </w:sdt>
          </w:p>
        </w:tc>
      </w:tr>
      <w:tr w:rsidR="0061799A" w:rsidRPr="00BF2DFB" w14:paraId="28003FAC" w14:textId="77777777">
        <w:trPr>
          <w:trHeight w:val="300"/>
        </w:trPr>
        <w:tc>
          <w:tcPr>
            <w:cnfStyle w:val="001000000000" w:firstRow="0" w:lastRow="0" w:firstColumn="1" w:lastColumn="0" w:oddVBand="0" w:evenVBand="0" w:oddHBand="0" w:evenHBand="0" w:firstRowFirstColumn="0" w:firstRowLastColumn="0" w:lastRowFirstColumn="0" w:lastRowLastColumn="0"/>
            <w:tcW w:w="8262" w:type="dxa"/>
          </w:tcPr>
          <w:p w14:paraId="59B481EF" w14:textId="77777777" w:rsidR="0061799A" w:rsidRPr="00BF2DFB" w:rsidRDefault="0061799A" w:rsidP="004F72BF">
            <w:pPr>
              <w:rPr>
                <w:rFonts w:asciiTheme="majorHAnsi" w:hAnsiTheme="majorHAnsi" w:cs="Arial"/>
                <w:b w:val="0"/>
                <w:color w:val="auto"/>
                <w:sz w:val="24"/>
                <w:szCs w:val="24"/>
              </w:rPr>
            </w:pPr>
            <w:r>
              <w:rPr>
                <w:rFonts w:asciiTheme="majorHAnsi" w:hAnsiTheme="majorHAnsi" w:cs="Arial"/>
                <w:b w:val="0"/>
                <w:color w:val="auto"/>
                <w:sz w:val="24"/>
                <w:szCs w:val="24"/>
              </w:rPr>
              <w:t>Pinterest (3)</w:t>
            </w:r>
          </w:p>
        </w:tc>
        <w:tc>
          <w:tcPr>
            <w:tcW w:w="836" w:type="dxa"/>
          </w:tcPr>
          <w:p w14:paraId="7CE994D9" w14:textId="77777777" w:rsidR="0061799A" w:rsidRPr="00BF2DFB" w:rsidRDefault="00390F6D" w:rsidP="004F72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67717814"/>
              </w:sdtPr>
              <w:sdtContent>
                <w:r w:rsidR="0061799A" w:rsidRPr="00BF2DFB">
                  <w:rPr>
                    <w:rFonts w:ascii="MS Mincho" w:hAnsi="MS Mincho" w:cs="MS Mincho" w:hint="eastAsia"/>
                    <w:color w:val="auto"/>
                    <w:sz w:val="24"/>
                    <w:szCs w:val="24"/>
                  </w:rPr>
                  <w:t>☐</w:t>
                </w:r>
              </w:sdtContent>
            </w:sdt>
          </w:p>
        </w:tc>
      </w:tr>
      <w:tr w:rsidR="00BC4DCE" w:rsidRPr="00BF2DFB" w14:paraId="35F25B36"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2C976042" w14:textId="77777777" w:rsidR="00BC4DCE" w:rsidRPr="00BF2DFB" w:rsidRDefault="0061799A" w:rsidP="004F72BF">
            <w:pPr>
              <w:rPr>
                <w:rFonts w:asciiTheme="majorHAnsi" w:hAnsiTheme="majorHAnsi" w:cs="Arial"/>
                <w:b w:val="0"/>
                <w:color w:val="auto"/>
                <w:sz w:val="24"/>
                <w:szCs w:val="24"/>
              </w:rPr>
            </w:pPr>
            <w:r>
              <w:rPr>
                <w:rFonts w:asciiTheme="majorHAnsi" w:hAnsiTheme="majorHAnsi" w:cs="Arial"/>
                <w:b w:val="0"/>
                <w:color w:val="auto"/>
                <w:sz w:val="24"/>
                <w:szCs w:val="24"/>
              </w:rPr>
              <w:t>Tumblr (4</w:t>
            </w:r>
            <w:r w:rsidR="00BC4DCE">
              <w:rPr>
                <w:rFonts w:asciiTheme="majorHAnsi" w:hAnsiTheme="majorHAnsi" w:cs="Arial"/>
                <w:b w:val="0"/>
                <w:color w:val="auto"/>
                <w:sz w:val="24"/>
                <w:szCs w:val="24"/>
              </w:rPr>
              <w:t>)</w:t>
            </w:r>
          </w:p>
        </w:tc>
        <w:tc>
          <w:tcPr>
            <w:tcW w:w="836" w:type="dxa"/>
            <w:vAlign w:val="center"/>
          </w:tcPr>
          <w:p w14:paraId="46549559" w14:textId="77777777" w:rsidR="00BC4DCE" w:rsidRPr="00BF2DFB" w:rsidRDefault="00390F6D" w:rsidP="004F72B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b/>
                <w:color w:val="auto"/>
                <w:sz w:val="24"/>
                <w:szCs w:val="24"/>
              </w:rPr>
            </w:pPr>
            <w:sdt>
              <w:sdtPr>
                <w:rPr>
                  <w:rFonts w:asciiTheme="majorHAnsi" w:hAnsiTheme="majorHAnsi" w:cs="Arial"/>
                  <w:sz w:val="16"/>
                  <w:szCs w:val="16"/>
                </w:rPr>
                <w:id w:val="933398524"/>
              </w:sdtPr>
              <w:sdtContent>
                <w:r w:rsidR="00BC4DCE" w:rsidRPr="00BF2DFB">
                  <w:rPr>
                    <w:rFonts w:ascii="MS Mincho" w:hAnsi="MS Mincho" w:cs="MS Mincho" w:hint="eastAsia"/>
                    <w:b/>
                    <w:color w:val="auto"/>
                    <w:sz w:val="24"/>
                    <w:szCs w:val="24"/>
                  </w:rPr>
                  <w:t>☐</w:t>
                </w:r>
              </w:sdtContent>
            </w:sdt>
          </w:p>
        </w:tc>
      </w:tr>
      <w:tr w:rsidR="00BC4DCE" w:rsidRPr="00BF2DFB" w14:paraId="64892CA1"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2DA20554" w14:textId="77777777" w:rsidR="00BC4DCE" w:rsidRPr="00BF2DFB" w:rsidRDefault="0061799A" w:rsidP="004F72BF">
            <w:pPr>
              <w:rPr>
                <w:rFonts w:asciiTheme="majorHAnsi" w:hAnsiTheme="majorHAnsi" w:cs="Arial"/>
                <w:b w:val="0"/>
                <w:color w:val="auto"/>
                <w:sz w:val="24"/>
                <w:szCs w:val="24"/>
              </w:rPr>
            </w:pPr>
            <w:r>
              <w:rPr>
                <w:rFonts w:asciiTheme="majorHAnsi" w:hAnsiTheme="majorHAnsi" w:cs="Arial"/>
                <w:b w:val="0"/>
                <w:color w:val="auto"/>
                <w:sz w:val="24"/>
                <w:szCs w:val="24"/>
              </w:rPr>
              <w:t>Twitter (5</w:t>
            </w:r>
            <w:r w:rsidR="00BC4DCE">
              <w:rPr>
                <w:rFonts w:asciiTheme="majorHAnsi" w:hAnsiTheme="majorHAnsi" w:cs="Arial"/>
                <w:b w:val="0"/>
                <w:color w:val="auto"/>
                <w:sz w:val="24"/>
                <w:szCs w:val="24"/>
              </w:rPr>
              <w:t>)</w:t>
            </w:r>
          </w:p>
        </w:tc>
        <w:tc>
          <w:tcPr>
            <w:tcW w:w="836" w:type="dxa"/>
            <w:vAlign w:val="center"/>
          </w:tcPr>
          <w:p w14:paraId="3BB331C5" w14:textId="77777777" w:rsidR="00BC4DCE" w:rsidRPr="00BF2DFB" w:rsidRDefault="00390F6D" w:rsidP="004F72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577099114"/>
              </w:sdtPr>
              <w:sdtContent>
                <w:r w:rsidR="00BC4DCE" w:rsidRPr="00BF2DFB">
                  <w:rPr>
                    <w:rFonts w:ascii="MS Mincho" w:hAnsi="MS Mincho" w:cs="MS Mincho" w:hint="eastAsia"/>
                    <w:color w:val="auto"/>
                    <w:sz w:val="24"/>
                    <w:szCs w:val="24"/>
                  </w:rPr>
                  <w:t>☐</w:t>
                </w:r>
              </w:sdtContent>
            </w:sdt>
          </w:p>
        </w:tc>
      </w:tr>
      <w:tr w:rsidR="00BC4DCE" w:rsidRPr="00BF2DFB" w14:paraId="7B294A3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62" w:type="dxa"/>
          </w:tcPr>
          <w:p w14:paraId="7D820310" w14:textId="77777777" w:rsidR="00BC4DCE" w:rsidRPr="00BF2DFB" w:rsidRDefault="0061799A" w:rsidP="004F72BF">
            <w:pPr>
              <w:rPr>
                <w:rFonts w:asciiTheme="majorHAnsi" w:hAnsiTheme="majorHAnsi" w:cs="Arial"/>
                <w:b w:val="0"/>
                <w:color w:val="auto"/>
                <w:sz w:val="24"/>
                <w:szCs w:val="24"/>
              </w:rPr>
            </w:pPr>
            <w:proofErr w:type="spellStart"/>
            <w:r>
              <w:rPr>
                <w:rFonts w:asciiTheme="majorHAnsi" w:hAnsiTheme="majorHAnsi" w:cs="Arial"/>
                <w:b w:val="0"/>
                <w:color w:val="auto"/>
                <w:sz w:val="24"/>
                <w:szCs w:val="24"/>
              </w:rPr>
              <w:t>Yik</w:t>
            </w:r>
            <w:proofErr w:type="spellEnd"/>
            <w:r>
              <w:rPr>
                <w:rFonts w:asciiTheme="majorHAnsi" w:hAnsiTheme="majorHAnsi" w:cs="Arial"/>
                <w:b w:val="0"/>
                <w:color w:val="auto"/>
                <w:sz w:val="24"/>
                <w:szCs w:val="24"/>
              </w:rPr>
              <w:t xml:space="preserve"> Yak (6</w:t>
            </w:r>
            <w:r w:rsidR="00BC4DCE">
              <w:rPr>
                <w:rFonts w:asciiTheme="majorHAnsi" w:hAnsiTheme="majorHAnsi" w:cs="Arial"/>
                <w:b w:val="0"/>
                <w:color w:val="auto"/>
                <w:sz w:val="24"/>
                <w:szCs w:val="24"/>
              </w:rPr>
              <w:t>)</w:t>
            </w:r>
          </w:p>
        </w:tc>
        <w:tc>
          <w:tcPr>
            <w:tcW w:w="836" w:type="dxa"/>
          </w:tcPr>
          <w:p w14:paraId="7FBC7033" w14:textId="77777777" w:rsidR="00BC4DCE" w:rsidRPr="00BF2DFB" w:rsidRDefault="00390F6D" w:rsidP="004F72B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634481051"/>
              </w:sdtPr>
              <w:sdtContent>
                <w:r w:rsidR="00BC4DCE" w:rsidRPr="00BF2DFB">
                  <w:rPr>
                    <w:rFonts w:ascii="MS Mincho" w:hAnsi="MS Mincho" w:cs="MS Mincho" w:hint="eastAsia"/>
                    <w:color w:val="auto"/>
                    <w:sz w:val="24"/>
                    <w:szCs w:val="24"/>
                  </w:rPr>
                  <w:t>☐</w:t>
                </w:r>
              </w:sdtContent>
            </w:sdt>
          </w:p>
        </w:tc>
      </w:tr>
      <w:tr w:rsidR="00BC4DCE" w:rsidRPr="00BF2DFB" w14:paraId="42DC68B4" w14:textId="77777777">
        <w:trPr>
          <w:trHeight w:val="300"/>
        </w:trPr>
        <w:tc>
          <w:tcPr>
            <w:cnfStyle w:val="001000000000" w:firstRow="0" w:lastRow="0" w:firstColumn="1" w:lastColumn="0" w:oddVBand="0" w:evenVBand="0" w:oddHBand="0" w:evenHBand="0" w:firstRowFirstColumn="0" w:firstRowLastColumn="0" w:lastRowFirstColumn="0" w:lastRowLastColumn="0"/>
            <w:tcW w:w="8262" w:type="dxa"/>
          </w:tcPr>
          <w:p w14:paraId="7A11EDC8" w14:textId="77777777" w:rsidR="00BC4DCE" w:rsidRPr="00BF2DFB" w:rsidRDefault="0061799A" w:rsidP="004F72BF">
            <w:pPr>
              <w:rPr>
                <w:rFonts w:asciiTheme="majorHAnsi" w:hAnsiTheme="majorHAnsi" w:cs="Arial"/>
                <w:b w:val="0"/>
                <w:color w:val="auto"/>
                <w:sz w:val="24"/>
                <w:szCs w:val="24"/>
              </w:rPr>
            </w:pPr>
            <w:proofErr w:type="spellStart"/>
            <w:r>
              <w:rPr>
                <w:rFonts w:asciiTheme="majorHAnsi" w:hAnsiTheme="majorHAnsi" w:cs="Arial"/>
                <w:b w:val="0"/>
                <w:color w:val="auto"/>
                <w:sz w:val="24"/>
                <w:szCs w:val="24"/>
              </w:rPr>
              <w:t>Youtube</w:t>
            </w:r>
            <w:proofErr w:type="spellEnd"/>
            <w:r>
              <w:rPr>
                <w:rFonts w:asciiTheme="majorHAnsi" w:hAnsiTheme="majorHAnsi" w:cs="Arial"/>
                <w:b w:val="0"/>
                <w:color w:val="auto"/>
                <w:sz w:val="24"/>
                <w:szCs w:val="24"/>
              </w:rPr>
              <w:t xml:space="preserve"> (7</w:t>
            </w:r>
            <w:r w:rsidR="00BC4DCE">
              <w:rPr>
                <w:rFonts w:asciiTheme="majorHAnsi" w:hAnsiTheme="majorHAnsi" w:cs="Arial"/>
                <w:b w:val="0"/>
                <w:color w:val="auto"/>
                <w:sz w:val="24"/>
                <w:szCs w:val="24"/>
              </w:rPr>
              <w:t>)</w:t>
            </w:r>
          </w:p>
        </w:tc>
        <w:tc>
          <w:tcPr>
            <w:tcW w:w="836" w:type="dxa"/>
          </w:tcPr>
          <w:p w14:paraId="1CDC19F4" w14:textId="77777777" w:rsidR="00BC4DCE" w:rsidRPr="00BF2DFB" w:rsidRDefault="00390F6D" w:rsidP="004F72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343002886"/>
              </w:sdtPr>
              <w:sdtContent>
                <w:r w:rsidR="00BC4DCE" w:rsidRPr="00BF2DFB">
                  <w:rPr>
                    <w:rFonts w:ascii="MS Mincho" w:hAnsi="MS Mincho" w:cs="MS Mincho" w:hint="eastAsia"/>
                    <w:color w:val="auto"/>
                    <w:sz w:val="24"/>
                    <w:szCs w:val="24"/>
                  </w:rPr>
                  <w:t>☐</w:t>
                </w:r>
              </w:sdtContent>
            </w:sdt>
          </w:p>
        </w:tc>
      </w:tr>
      <w:tr w:rsidR="00BC4DCE" w:rsidRPr="00BF2DFB" w14:paraId="53D5935C"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62" w:type="dxa"/>
          </w:tcPr>
          <w:p w14:paraId="1CA98AAC" w14:textId="77777777" w:rsidR="00BC4DCE" w:rsidRPr="00BF2DFB" w:rsidRDefault="00BC4DCE" w:rsidP="004F72BF">
            <w:pPr>
              <w:rPr>
                <w:rFonts w:asciiTheme="majorHAnsi" w:hAnsiTheme="majorHAnsi" w:cs="Arial"/>
                <w:b w:val="0"/>
                <w:color w:val="auto"/>
                <w:sz w:val="24"/>
                <w:szCs w:val="24"/>
              </w:rPr>
            </w:pPr>
            <w:r w:rsidRPr="00BF2DFB">
              <w:rPr>
                <w:rFonts w:asciiTheme="majorHAnsi" w:hAnsiTheme="majorHAnsi" w:cs="Arial"/>
                <w:b w:val="0"/>
                <w:color w:val="auto"/>
                <w:sz w:val="24"/>
                <w:szCs w:val="24"/>
              </w:rPr>
              <w:t>Other (Please specify below)</w:t>
            </w:r>
            <w:r w:rsidR="00A44360">
              <w:rPr>
                <w:rFonts w:asciiTheme="majorHAnsi" w:hAnsiTheme="majorHAnsi" w:cs="Arial"/>
                <w:b w:val="0"/>
                <w:color w:val="auto"/>
                <w:sz w:val="24"/>
                <w:szCs w:val="24"/>
              </w:rPr>
              <w:t xml:space="preserve"> (99</w:t>
            </w:r>
            <w:r w:rsidRPr="00BF2DFB">
              <w:rPr>
                <w:rFonts w:asciiTheme="majorHAnsi" w:hAnsiTheme="majorHAnsi" w:cs="Arial"/>
                <w:b w:val="0"/>
                <w:color w:val="auto"/>
                <w:sz w:val="24"/>
                <w:szCs w:val="24"/>
              </w:rPr>
              <w:t>)</w:t>
            </w:r>
          </w:p>
        </w:tc>
        <w:tc>
          <w:tcPr>
            <w:tcW w:w="836" w:type="dxa"/>
          </w:tcPr>
          <w:p w14:paraId="2F39B4B0" w14:textId="77777777" w:rsidR="00BC4DCE" w:rsidRPr="00BF2DFB" w:rsidRDefault="00390F6D" w:rsidP="004F72B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1406258375"/>
              </w:sdtPr>
              <w:sdtContent>
                <w:r w:rsidR="00BC4DCE" w:rsidRPr="00BF2DFB">
                  <w:rPr>
                    <w:rFonts w:ascii="MS Mincho" w:hAnsi="MS Mincho" w:cs="MS Mincho" w:hint="eastAsia"/>
                    <w:color w:val="auto"/>
                    <w:sz w:val="24"/>
                    <w:szCs w:val="24"/>
                  </w:rPr>
                  <w:t>☐</w:t>
                </w:r>
              </w:sdtContent>
            </w:sdt>
          </w:p>
        </w:tc>
      </w:tr>
    </w:tbl>
    <w:p w14:paraId="43831EF1" w14:textId="77777777" w:rsidR="00BC4DCE" w:rsidRDefault="00BC4DCE" w:rsidP="00BC4DCE">
      <w:pPr>
        <w:rPr>
          <w:rFonts w:asciiTheme="majorHAnsi" w:hAnsiTheme="majorHAnsi" w:cs="Arial"/>
        </w:rPr>
      </w:pPr>
    </w:p>
    <w:p w14:paraId="1846DA52" w14:textId="77777777" w:rsidR="00BC4DCE" w:rsidRPr="00D010EE" w:rsidRDefault="006E512E" w:rsidP="00BC4DCE">
      <w:pPr>
        <w:contextualSpacing/>
        <w:rPr>
          <w:rFonts w:asciiTheme="majorHAnsi" w:hAnsiTheme="majorHAnsi" w:cs="Arial"/>
          <w:color w:val="C00000"/>
        </w:rPr>
      </w:pPr>
      <w:r w:rsidRPr="00D010EE">
        <w:rPr>
          <w:rFonts w:asciiTheme="majorHAnsi" w:hAnsiTheme="majorHAnsi" w:cs="Arial"/>
          <w:color w:val="C00000"/>
        </w:rPr>
        <w:t>{</w:t>
      </w:r>
      <w:r w:rsidR="00753E1D" w:rsidRPr="00D010EE">
        <w:rPr>
          <w:rFonts w:asciiTheme="majorHAnsi" w:hAnsiTheme="majorHAnsi" w:cs="Arial"/>
          <w:color w:val="C00000"/>
        </w:rPr>
        <w:t>If [</w:t>
      </w:r>
      <w:proofErr w:type="spellStart"/>
      <w:r w:rsidR="00753E1D" w:rsidRPr="00D010EE">
        <w:rPr>
          <w:rFonts w:asciiTheme="majorHAnsi" w:hAnsiTheme="majorHAnsi" w:cs="Arial"/>
          <w:color w:val="C00000"/>
        </w:rPr>
        <w:t>sm_used</w:t>
      </w:r>
      <w:proofErr w:type="spellEnd"/>
      <w:r w:rsidR="00753E1D" w:rsidRPr="00D010EE">
        <w:rPr>
          <w:rFonts w:asciiTheme="majorHAnsi" w:hAnsiTheme="majorHAnsi" w:cs="Arial"/>
          <w:color w:val="C00000"/>
        </w:rPr>
        <w:t>(99)] = 1, show [</w:t>
      </w:r>
      <w:proofErr w:type="spellStart"/>
      <w:r w:rsidR="00753E1D" w:rsidRPr="00D010EE">
        <w:rPr>
          <w:rFonts w:asciiTheme="majorHAnsi" w:hAnsiTheme="majorHAnsi" w:cs="Arial"/>
          <w:color w:val="C00000"/>
        </w:rPr>
        <w:t>sm_used_other</w:t>
      </w:r>
      <w:proofErr w:type="spellEnd"/>
      <w:r w:rsidR="00753E1D" w:rsidRPr="00D010EE">
        <w:rPr>
          <w:rFonts w:asciiTheme="majorHAnsi" w:hAnsiTheme="majorHAnsi" w:cs="Arial"/>
          <w:color w:val="C00000"/>
        </w:rPr>
        <w:t>]</w:t>
      </w:r>
      <w:r w:rsidRPr="00D010EE">
        <w:rPr>
          <w:rFonts w:asciiTheme="majorHAnsi" w:hAnsiTheme="majorHAnsi" w:cs="Arial"/>
          <w:color w:val="C00000"/>
        </w:rPr>
        <w:t>}</w:t>
      </w:r>
    </w:p>
    <w:p w14:paraId="71323C4D" w14:textId="77777777" w:rsidR="00235491" w:rsidRDefault="0065651E" w:rsidP="00F9209E">
      <w:pPr>
        <w:contextualSpacing/>
        <w:rPr>
          <w:rFonts w:asciiTheme="majorHAnsi" w:hAnsiTheme="majorHAnsi" w:cs="Arial"/>
        </w:rPr>
      </w:pPr>
      <w:r>
        <w:rPr>
          <w:rFonts w:asciiTheme="majorHAnsi" w:hAnsiTheme="majorHAnsi" w:cs="Arial"/>
        </w:rPr>
        <w:t xml:space="preserve">Other </w:t>
      </w:r>
      <w:r w:rsidR="00BC4DCE">
        <w:rPr>
          <w:rFonts w:asciiTheme="majorHAnsi" w:hAnsiTheme="majorHAnsi" w:cs="Arial"/>
        </w:rPr>
        <w:t>social media site</w:t>
      </w:r>
      <w:r>
        <w:rPr>
          <w:rFonts w:asciiTheme="majorHAnsi" w:hAnsiTheme="majorHAnsi" w:cs="Arial"/>
        </w:rPr>
        <w:t xml:space="preserve"> or sites:</w:t>
      </w:r>
      <w:r w:rsidR="00BA2067">
        <w:rPr>
          <w:rFonts w:asciiTheme="majorHAnsi" w:hAnsiTheme="majorHAnsi" w:cs="Arial"/>
        </w:rPr>
        <w:t xml:space="preserve"> </w:t>
      </w:r>
    </w:p>
    <w:p w14:paraId="2F403EE0" w14:textId="77777777" w:rsidR="006E512E" w:rsidRPr="006E512E" w:rsidRDefault="00BA2067" w:rsidP="006E512E">
      <w:pPr>
        <w:spacing w:after="120"/>
        <w:contextualSpacing/>
        <w:rPr>
          <w:rFonts w:asciiTheme="majorHAnsi" w:hAnsiTheme="majorHAnsi" w:cs="Arial"/>
        </w:rPr>
      </w:pPr>
      <w:r>
        <w:rPr>
          <w:rFonts w:asciiTheme="majorHAnsi" w:hAnsiTheme="majorHAnsi" w:cs="Arial"/>
        </w:rPr>
        <w:t>[</w:t>
      </w:r>
      <w:proofErr w:type="spellStart"/>
      <w:r w:rsidR="006E512E">
        <w:rPr>
          <w:rFonts w:asciiTheme="majorHAnsi" w:hAnsiTheme="majorHAnsi" w:cs="Arial"/>
        </w:rPr>
        <w:t>sm_used_other</w:t>
      </w:r>
      <w:proofErr w:type="spellEnd"/>
      <w:r w:rsidR="006E512E">
        <w:rPr>
          <w:rFonts w:asciiTheme="majorHAnsi" w:hAnsiTheme="majorHAnsi" w:cs="Arial"/>
        </w:rPr>
        <w:t>]</w:t>
      </w:r>
    </w:p>
    <w:tbl>
      <w:tblPr>
        <w:tblStyle w:val="LightShading-Accent1"/>
        <w:tblW w:w="9304" w:type="dxa"/>
        <w:tblLayout w:type="fixed"/>
        <w:tblLook w:val="04A0" w:firstRow="1" w:lastRow="0" w:firstColumn="1" w:lastColumn="0" w:noHBand="0" w:noVBand="1"/>
      </w:tblPr>
      <w:tblGrid>
        <w:gridCol w:w="9304"/>
      </w:tblGrid>
      <w:tr w:rsidR="006E512E" w:rsidRPr="00BF2DFB" w14:paraId="23FFCB36" w14:textId="77777777">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304" w:type="dxa"/>
            <w:vAlign w:val="center"/>
          </w:tcPr>
          <w:p w14:paraId="4EB8D63D" w14:textId="77777777" w:rsidR="006E512E" w:rsidRPr="00BF2DFB" w:rsidRDefault="006E512E" w:rsidP="00753E1D">
            <w:pPr>
              <w:rPr>
                <w:rFonts w:asciiTheme="majorHAnsi" w:hAnsiTheme="majorHAnsi" w:cs="Arial"/>
                <w:bCs w:val="0"/>
                <w:color w:val="auto"/>
                <w:sz w:val="24"/>
                <w:szCs w:val="24"/>
              </w:rPr>
            </w:pPr>
            <w:r>
              <w:rPr>
                <w:rFonts w:asciiTheme="majorHAnsi" w:hAnsiTheme="majorHAnsi" w:cs="Arial"/>
                <w:b w:val="0"/>
                <w:color w:val="auto"/>
                <w:sz w:val="24"/>
                <w:szCs w:val="24"/>
              </w:rPr>
              <w:t>Text Box</w:t>
            </w:r>
          </w:p>
        </w:tc>
      </w:tr>
    </w:tbl>
    <w:p w14:paraId="2723A36C" w14:textId="77777777" w:rsidR="0072644B" w:rsidRDefault="0072644B" w:rsidP="00F9209E">
      <w:pPr>
        <w:contextualSpacing/>
        <w:rPr>
          <w:rFonts w:asciiTheme="majorHAnsi" w:hAnsiTheme="majorHAnsi" w:cs="Arial"/>
        </w:rPr>
      </w:pPr>
    </w:p>
    <w:p w14:paraId="1D4120AE" w14:textId="77777777" w:rsidR="00BA2067" w:rsidRPr="006E512E" w:rsidRDefault="006E512E" w:rsidP="00F9209E">
      <w:pPr>
        <w:rPr>
          <w:rFonts w:asciiTheme="majorHAnsi" w:hAnsiTheme="majorHAnsi"/>
        </w:rPr>
      </w:pPr>
      <w:r>
        <w:rPr>
          <w:rFonts w:asciiTheme="majorHAnsi" w:hAnsiTheme="majorHAnsi"/>
        </w:rPr>
        <w:t>{Page break}</w:t>
      </w:r>
    </w:p>
    <w:p w14:paraId="668F80C2" w14:textId="77777777" w:rsidR="006B0BA4" w:rsidRDefault="006B0BA4" w:rsidP="006E512E">
      <w:pPr>
        <w:rPr>
          <w:rFonts w:asciiTheme="majorHAnsi" w:hAnsiTheme="majorHAnsi" w:cs="Arial"/>
        </w:rPr>
      </w:pPr>
      <w:r>
        <w:rPr>
          <w:rFonts w:asciiTheme="majorHAnsi" w:hAnsiTheme="majorHAnsi" w:cs="Arial"/>
        </w:rPr>
        <w:t>How often do you visit or use Facebook?</w:t>
      </w:r>
    </w:p>
    <w:p w14:paraId="2A4B929B" w14:textId="77777777" w:rsidR="002B0F2E" w:rsidRDefault="002B0F2E" w:rsidP="006E512E">
      <w:pPr>
        <w:rPr>
          <w:rFonts w:asciiTheme="majorHAnsi" w:hAnsiTheme="majorHAnsi" w:cs="Arial"/>
        </w:rPr>
      </w:pPr>
      <w:r>
        <w:rPr>
          <w:rFonts w:asciiTheme="majorHAnsi" w:hAnsiTheme="majorHAnsi" w:cs="Arial"/>
        </w:rPr>
        <w:t>[</w:t>
      </w:r>
      <w:proofErr w:type="spellStart"/>
      <w:r>
        <w:rPr>
          <w:rFonts w:asciiTheme="majorHAnsi" w:hAnsiTheme="majorHAnsi" w:cs="Arial"/>
        </w:rPr>
        <w:t>fb_freq</w:t>
      </w:r>
      <w:proofErr w:type="spellEnd"/>
      <w:r>
        <w:rPr>
          <w:rFonts w:asciiTheme="majorHAnsi" w:hAnsiTheme="majorHAnsi" w:cs="Arial"/>
        </w:rPr>
        <w:t>]</w:t>
      </w:r>
    </w:p>
    <w:tbl>
      <w:tblPr>
        <w:tblStyle w:val="LightShading-Accent1"/>
        <w:tblW w:w="9098" w:type="dxa"/>
        <w:tblInd w:w="108" w:type="dxa"/>
        <w:tblLayout w:type="fixed"/>
        <w:tblLook w:val="04A0" w:firstRow="1" w:lastRow="0" w:firstColumn="1" w:lastColumn="0" w:noHBand="0" w:noVBand="1"/>
      </w:tblPr>
      <w:tblGrid>
        <w:gridCol w:w="8262"/>
        <w:gridCol w:w="836"/>
      </w:tblGrid>
      <w:tr w:rsidR="006B0BA4" w:rsidRPr="00BF2DFB" w14:paraId="3E5CB8CC" w14:textId="77777777" w:rsidTr="006B0BA4">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30440F03" w14:textId="77777777" w:rsidR="006B0BA4" w:rsidRPr="00BF2DFB" w:rsidRDefault="006B0BA4" w:rsidP="00F9209E">
            <w:pPr>
              <w:rPr>
                <w:rFonts w:asciiTheme="majorHAnsi" w:hAnsiTheme="majorHAnsi" w:cs="Arial"/>
                <w:b w:val="0"/>
                <w:color w:val="auto"/>
                <w:sz w:val="24"/>
                <w:szCs w:val="24"/>
              </w:rPr>
            </w:pPr>
            <w:r>
              <w:rPr>
                <w:rFonts w:asciiTheme="majorHAnsi" w:hAnsiTheme="majorHAnsi" w:cs="Arial"/>
                <w:b w:val="0"/>
                <w:color w:val="auto"/>
                <w:sz w:val="24"/>
                <w:szCs w:val="24"/>
              </w:rPr>
              <w:t>Several times a day</w:t>
            </w:r>
            <w:r w:rsidRPr="00BF2DFB">
              <w:rPr>
                <w:rFonts w:asciiTheme="majorHAnsi" w:hAnsiTheme="majorHAnsi" w:cs="Arial"/>
                <w:b w:val="0"/>
                <w:color w:val="auto"/>
                <w:sz w:val="24"/>
                <w:szCs w:val="24"/>
              </w:rPr>
              <w:t xml:space="preserve"> </w:t>
            </w:r>
            <w:r>
              <w:rPr>
                <w:rFonts w:asciiTheme="majorHAnsi" w:hAnsiTheme="majorHAnsi" w:cs="Arial"/>
                <w:b w:val="0"/>
                <w:color w:val="auto"/>
                <w:sz w:val="24"/>
                <w:szCs w:val="24"/>
              </w:rPr>
              <w:t>(5</w:t>
            </w:r>
            <w:r w:rsidRPr="00BF2DFB">
              <w:rPr>
                <w:rFonts w:asciiTheme="majorHAnsi" w:hAnsiTheme="majorHAnsi" w:cs="Arial"/>
                <w:b w:val="0"/>
                <w:color w:val="auto"/>
                <w:sz w:val="24"/>
                <w:szCs w:val="24"/>
              </w:rPr>
              <w:t>)</w:t>
            </w:r>
          </w:p>
        </w:tc>
        <w:tc>
          <w:tcPr>
            <w:tcW w:w="836" w:type="dxa"/>
            <w:vAlign w:val="center"/>
          </w:tcPr>
          <w:p w14:paraId="3E00C39A" w14:textId="77777777" w:rsidR="006B0BA4" w:rsidRPr="00BF2DFB" w:rsidRDefault="00390F6D" w:rsidP="00F9209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b w:val="0"/>
                <w:color w:val="auto"/>
                <w:sz w:val="24"/>
                <w:szCs w:val="24"/>
              </w:rPr>
            </w:pPr>
            <w:sdt>
              <w:sdtPr>
                <w:rPr>
                  <w:rFonts w:asciiTheme="majorHAnsi" w:hAnsiTheme="majorHAnsi" w:cs="Arial"/>
                </w:rPr>
                <w:id w:val="1634369"/>
              </w:sdtPr>
              <w:sdtContent>
                <w:r w:rsidR="006B0BA4" w:rsidRPr="00BF2DFB">
                  <w:rPr>
                    <w:rFonts w:ascii="MS Mincho" w:hAnsi="MS Mincho" w:cs="MS Mincho" w:hint="eastAsia"/>
                    <w:b w:val="0"/>
                    <w:color w:val="auto"/>
                    <w:sz w:val="24"/>
                    <w:szCs w:val="24"/>
                  </w:rPr>
                  <w:t>☐</w:t>
                </w:r>
              </w:sdtContent>
            </w:sdt>
          </w:p>
        </w:tc>
      </w:tr>
      <w:tr w:rsidR="006B0BA4" w:rsidRPr="00BF2DFB" w14:paraId="15B2FB16" w14:textId="77777777" w:rsidTr="006B0BA4">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062A3963" w14:textId="77777777" w:rsidR="006B0BA4" w:rsidRPr="00BF2DFB" w:rsidRDefault="006B0BA4" w:rsidP="00F9209E">
            <w:pPr>
              <w:rPr>
                <w:rFonts w:asciiTheme="majorHAnsi" w:hAnsiTheme="majorHAnsi" w:cs="Arial"/>
                <w:b w:val="0"/>
                <w:color w:val="auto"/>
                <w:sz w:val="24"/>
                <w:szCs w:val="24"/>
              </w:rPr>
            </w:pPr>
            <w:r>
              <w:rPr>
                <w:rFonts w:asciiTheme="majorHAnsi" w:hAnsiTheme="majorHAnsi" w:cs="Arial"/>
                <w:b w:val="0"/>
                <w:color w:val="auto"/>
                <w:sz w:val="24"/>
                <w:szCs w:val="24"/>
              </w:rPr>
              <w:t>Once a day (4</w:t>
            </w:r>
            <w:r w:rsidRPr="00BF2DFB">
              <w:rPr>
                <w:rFonts w:asciiTheme="majorHAnsi" w:hAnsiTheme="majorHAnsi" w:cs="Arial"/>
                <w:b w:val="0"/>
                <w:color w:val="auto"/>
                <w:sz w:val="24"/>
                <w:szCs w:val="24"/>
              </w:rPr>
              <w:t>)</w:t>
            </w:r>
          </w:p>
        </w:tc>
        <w:tc>
          <w:tcPr>
            <w:tcW w:w="836" w:type="dxa"/>
            <w:vAlign w:val="center"/>
          </w:tcPr>
          <w:p w14:paraId="1CE84530" w14:textId="77777777" w:rsidR="006B0BA4"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634370"/>
              </w:sdtPr>
              <w:sdtContent>
                <w:r w:rsidR="006B0BA4" w:rsidRPr="00BF2DFB">
                  <w:rPr>
                    <w:rFonts w:ascii="MS Mincho" w:hAnsi="MS Mincho" w:cs="MS Mincho" w:hint="eastAsia"/>
                    <w:color w:val="auto"/>
                    <w:sz w:val="24"/>
                    <w:szCs w:val="24"/>
                  </w:rPr>
                  <w:t>☐</w:t>
                </w:r>
              </w:sdtContent>
            </w:sdt>
          </w:p>
        </w:tc>
      </w:tr>
      <w:tr w:rsidR="006B0BA4" w:rsidRPr="00BF2DFB" w14:paraId="1E3A772A" w14:textId="77777777" w:rsidTr="006B0BA4">
        <w:trPr>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0E573AC2" w14:textId="77777777" w:rsidR="006B0BA4" w:rsidRPr="00BF2DFB" w:rsidRDefault="006B0BA4" w:rsidP="00F9209E">
            <w:pPr>
              <w:rPr>
                <w:rFonts w:asciiTheme="majorHAnsi" w:hAnsiTheme="majorHAnsi" w:cs="Arial"/>
                <w:b w:val="0"/>
                <w:color w:val="auto"/>
                <w:sz w:val="24"/>
                <w:szCs w:val="24"/>
              </w:rPr>
            </w:pPr>
            <w:r>
              <w:rPr>
                <w:rFonts w:asciiTheme="majorHAnsi" w:hAnsiTheme="majorHAnsi" w:cs="Arial"/>
                <w:b w:val="0"/>
                <w:color w:val="auto"/>
                <w:sz w:val="24"/>
                <w:szCs w:val="24"/>
              </w:rPr>
              <w:t>A few times a week (3</w:t>
            </w:r>
            <w:r w:rsidRPr="00BF2DFB">
              <w:rPr>
                <w:rFonts w:asciiTheme="majorHAnsi" w:hAnsiTheme="majorHAnsi" w:cs="Arial"/>
                <w:b w:val="0"/>
                <w:color w:val="auto"/>
                <w:sz w:val="24"/>
                <w:szCs w:val="24"/>
              </w:rPr>
              <w:t>)</w:t>
            </w:r>
          </w:p>
        </w:tc>
        <w:tc>
          <w:tcPr>
            <w:tcW w:w="836" w:type="dxa"/>
            <w:vAlign w:val="center"/>
          </w:tcPr>
          <w:p w14:paraId="4375EE0E" w14:textId="77777777" w:rsidR="006B0BA4"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634371"/>
              </w:sdtPr>
              <w:sdtContent>
                <w:r w:rsidR="006B0BA4" w:rsidRPr="00BF2DFB">
                  <w:rPr>
                    <w:rFonts w:ascii="MS Mincho" w:hAnsi="MS Mincho" w:cs="MS Mincho" w:hint="eastAsia"/>
                    <w:color w:val="auto"/>
                    <w:sz w:val="24"/>
                    <w:szCs w:val="24"/>
                  </w:rPr>
                  <w:t>☐</w:t>
                </w:r>
              </w:sdtContent>
            </w:sdt>
          </w:p>
        </w:tc>
      </w:tr>
      <w:tr w:rsidR="006B0BA4" w:rsidRPr="00BF2DFB" w14:paraId="1944F6C2" w14:textId="77777777" w:rsidTr="006B0BA4">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43FA4533" w14:textId="77777777" w:rsidR="006B0BA4" w:rsidRPr="00BF2DFB" w:rsidRDefault="006B0BA4" w:rsidP="00F9209E">
            <w:pPr>
              <w:rPr>
                <w:rFonts w:asciiTheme="majorHAnsi" w:hAnsiTheme="majorHAnsi" w:cs="Arial"/>
                <w:b w:val="0"/>
                <w:color w:val="auto"/>
                <w:sz w:val="24"/>
                <w:szCs w:val="24"/>
              </w:rPr>
            </w:pPr>
            <w:r>
              <w:rPr>
                <w:rFonts w:asciiTheme="majorHAnsi" w:hAnsiTheme="majorHAnsi" w:cs="Arial"/>
                <w:b w:val="0"/>
                <w:color w:val="auto"/>
                <w:sz w:val="24"/>
                <w:szCs w:val="24"/>
              </w:rPr>
              <w:t>Once a week (2</w:t>
            </w:r>
            <w:r w:rsidRPr="00BF2DFB">
              <w:rPr>
                <w:rFonts w:asciiTheme="majorHAnsi" w:hAnsiTheme="majorHAnsi" w:cs="Arial"/>
                <w:b w:val="0"/>
                <w:color w:val="auto"/>
                <w:sz w:val="24"/>
                <w:szCs w:val="24"/>
              </w:rPr>
              <w:t>)</w:t>
            </w:r>
          </w:p>
        </w:tc>
        <w:tc>
          <w:tcPr>
            <w:tcW w:w="836" w:type="dxa"/>
            <w:vAlign w:val="center"/>
          </w:tcPr>
          <w:p w14:paraId="733D7F2E" w14:textId="77777777" w:rsidR="006B0BA4"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634372"/>
              </w:sdtPr>
              <w:sdtContent>
                <w:r w:rsidR="006B0BA4" w:rsidRPr="00BF2DFB">
                  <w:rPr>
                    <w:rFonts w:ascii="MS Mincho" w:hAnsi="MS Mincho" w:cs="MS Mincho" w:hint="eastAsia"/>
                    <w:color w:val="auto"/>
                    <w:sz w:val="24"/>
                    <w:szCs w:val="24"/>
                  </w:rPr>
                  <w:t>☐</w:t>
                </w:r>
              </w:sdtContent>
            </w:sdt>
          </w:p>
        </w:tc>
      </w:tr>
      <w:tr w:rsidR="006B0BA4" w:rsidRPr="00BF2DFB" w14:paraId="29DC4885" w14:textId="77777777" w:rsidTr="006B0BA4">
        <w:trPr>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05BB2B73" w14:textId="77777777" w:rsidR="006B0BA4" w:rsidRPr="00BF2DFB" w:rsidRDefault="006B0BA4" w:rsidP="00F9209E">
            <w:pPr>
              <w:rPr>
                <w:rFonts w:asciiTheme="majorHAnsi" w:hAnsiTheme="majorHAnsi" w:cs="Arial"/>
                <w:b w:val="0"/>
                <w:sz w:val="24"/>
                <w:szCs w:val="24"/>
              </w:rPr>
            </w:pPr>
            <w:r>
              <w:rPr>
                <w:rFonts w:asciiTheme="majorHAnsi" w:hAnsiTheme="majorHAnsi" w:cs="Arial"/>
                <w:b w:val="0"/>
                <w:color w:val="auto"/>
                <w:sz w:val="24"/>
                <w:szCs w:val="24"/>
              </w:rPr>
              <w:t>Every few weeks (1</w:t>
            </w:r>
            <w:r w:rsidRPr="00BF2DFB">
              <w:rPr>
                <w:rFonts w:asciiTheme="majorHAnsi" w:hAnsiTheme="majorHAnsi" w:cs="Arial"/>
                <w:b w:val="0"/>
                <w:color w:val="auto"/>
                <w:sz w:val="24"/>
                <w:szCs w:val="24"/>
              </w:rPr>
              <w:t>)</w:t>
            </w:r>
          </w:p>
        </w:tc>
        <w:tc>
          <w:tcPr>
            <w:tcW w:w="836" w:type="dxa"/>
            <w:vAlign w:val="center"/>
          </w:tcPr>
          <w:p w14:paraId="787E8C60" w14:textId="77777777" w:rsidR="006B0BA4"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MS Mincho"/>
                <w:sz w:val="24"/>
                <w:szCs w:val="24"/>
              </w:rPr>
            </w:pPr>
            <w:sdt>
              <w:sdtPr>
                <w:rPr>
                  <w:rFonts w:asciiTheme="majorHAnsi" w:hAnsiTheme="majorHAnsi" w:cs="Arial"/>
                </w:rPr>
                <w:id w:val="1634373"/>
              </w:sdtPr>
              <w:sdtContent>
                <w:r w:rsidR="006B0BA4" w:rsidRPr="00BF2DFB">
                  <w:rPr>
                    <w:rFonts w:ascii="MS Mincho" w:hAnsi="MS Mincho" w:cs="MS Mincho" w:hint="eastAsia"/>
                    <w:color w:val="auto"/>
                    <w:sz w:val="24"/>
                    <w:szCs w:val="24"/>
                  </w:rPr>
                  <w:t>☐</w:t>
                </w:r>
              </w:sdtContent>
            </w:sdt>
          </w:p>
        </w:tc>
      </w:tr>
      <w:tr w:rsidR="006B0BA4" w:rsidRPr="00BF2DFB" w14:paraId="3413FA6F" w14:textId="77777777" w:rsidTr="006B0B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62" w:type="dxa"/>
          </w:tcPr>
          <w:p w14:paraId="02D6E3B9" w14:textId="77777777" w:rsidR="006B0BA4" w:rsidRPr="00BF2DFB" w:rsidRDefault="006B0BA4" w:rsidP="00F9209E">
            <w:pPr>
              <w:rPr>
                <w:rFonts w:asciiTheme="majorHAnsi" w:hAnsiTheme="majorHAnsi" w:cs="Arial"/>
                <w:b w:val="0"/>
                <w:sz w:val="24"/>
                <w:szCs w:val="24"/>
              </w:rPr>
            </w:pPr>
            <w:r>
              <w:rPr>
                <w:rFonts w:asciiTheme="majorHAnsi" w:hAnsiTheme="majorHAnsi" w:cs="Arial"/>
                <w:b w:val="0"/>
                <w:color w:val="auto"/>
                <w:sz w:val="24"/>
                <w:szCs w:val="24"/>
              </w:rPr>
              <w:t>Never</w:t>
            </w:r>
            <w:r w:rsidRPr="00BF2DFB">
              <w:rPr>
                <w:rFonts w:asciiTheme="majorHAnsi" w:hAnsiTheme="majorHAnsi" w:cs="Arial"/>
                <w:b w:val="0"/>
                <w:color w:val="auto"/>
                <w:sz w:val="24"/>
                <w:szCs w:val="24"/>
              </w:rPr>
              <w:t xml:space="preserve"> </w:t>
            </w:r>
            <w:r>
              <w:rPr>
                <w:rFonts w:asciiTheme="majorHAnsi" w:hAnsiTheme="majorHAnsi" w:cs="Arial"/>
                <w:b w:val="0"/>
                <w:color w:val="auto"/>
                <w:sz w:val="24"/>
                <w:szCs w:val="24"/>
              </w:rPr>
              <w:t>(0</w:t>
            </w:r>
            <w:r w:rsidRPr="00BF2DFB">
              <w:rPr>
                <w:rFonts w:asciiTheme="majorHAnsi" w:hAnsiTheme="majorHAnsi" w:cs="Arial"/>
                <w:b w:val="0"/>
                <w:color w:val="auto"/>
                <w:sz w:val="24"/>
                <w:szCs w:val="24"/>
              </w:rPr>
              <w:t>)</w:t>
            </w:r>
          </w:p>
        </w:tc>
        <w:tc>
          <w:tcPr>
            <w:tcW w:w="836" w:type="dxa"/>
          </w:tcPr>
          <w:p w14:paraId="08EAD5AD" w14:textId="77777777" w:rsidR="006B0BA4"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MS Mincho"/>
                <w:sz w:val="24"/>
                <w:szCs w:val="24"/>
              </w:rPr>
            </w:pPr>
            <w:sdt>
              <w:sdtPr>
                <w:rPr>
                  <w:rFonts w:asciiTheme="majorHAnsi" w:hAnsiTheme="majorHAnsi" w:cs="Arial"/>
                </w:rPr>
                <w:id w:val="1634374"/>
              </w:sdtPr>
              <w:sdtContent>
                <w:r w:rsidR="006B0BA4" w:rsidRPr="00BF2DFB">
                  <w:rPr>
                    <w:rFonts w:ascii="MS Mincho" w:hAnsi="MS Mincho" w:cs="MS Mincho" w:hint="eastAsia"/>
                    <w:color w:val="auto"/>
                    <w:sz w:val="24"/>
                    <w:szCs w:val="24"/>
                  </w:rPr>
                  <w:t>☐</w:t>
                </w:r>
              </w:sdtContent>
            </w:sdt>
          </w:p>
        </w:tc>
      </w:tr>
    </w:tbl>
    <w:p w14:paraId="7D7B41B6" w14:textId="77777777" w:rsidR="006B0BA4" w:rsidRDefault="006B0BA4" w:rsidP="006E512E">
      <w:pPr>
        <w:rPr>
          <w:rFonts w:asciiTheme="majorHAnsi" w:hAnsiTheme="majorHAnsi" w:cs="Arial"/>
        </w:rPr>
      </w:pPr>
    </w:p>
    <w:p w14:paraId="7C94EC6B" w14:textId="77777777" w:rsidR="00DE60A1" w:rsidRDefault="00432639" w:rsidP="006E512E">
      <w:pPr>
        <w:rPr>
          <w:rFonts w:asciiTheme="majorHAnsi" w:hAnsiTheme="majorHAnsi" w:cs="Arial"/>
        </w:rPr>
      </w:pPr>
      <w:r w:rsidRPr="00CA1F23">
        <w:rPr>
          <w:rFonts w:asciiTheme="majorHAnsi" w:hAnsiTheme="majorHAnsi" w:cs="Arial"/>
        </w:rPr>
        <w:t xml:space="preserve">How often do you write </w:t>
      </w:r>
      <w:r w:rsidR="00DE60A1" w:rsidRPr="00CA1F23">
        <w:rPr>
          <w:rFonts w:asciiTheme="majorHAnsi" w:hAnsiTheme="majorHAnsi" w:cs="Arial"/>
        </w:rPr>
        <w:t xml:space="preserve">messages </w:t>
      </w:r>
      <w:r w:rsidR="007233F4">
        <w:rPr>
          <w:rFonts w:asciiTheme="majorHAnsi" w:hAnsiTheme="majorHAnsi" w:cs="Arial"/>
        </w:rPr>
        <w:t>or</w:t>
      </w:r>
      <w:r w:rsidR="007233F4" w:rsidRPr="00CA1F23">
        <w:rPr>
          <w:rFonts w:asciiTheme="majorHAnsi" w:hAnsiTheme="majorHAnsi" w:cs="Arial"/>
        </w:rPr>
        <w:t xml:space="preserve"> </w:t>
      </w:r>
      <w:r w:rsidR="00DE60A1" w:rsidRPr="00CA1F23">
        <w:rPr>
          <w:rFonts w:asciiTheme="majorHAnsi" w:hAnsiTheme="majorHAnsi" w:cs="Arial"/>
        </w:rPr>
        <w:t>posts on Facebook in a language besides English?</w:t>
      </w:r>
    </w:p>
    <w:p w14:paraId="783ED2DB" w14:textId="77777777" w:rsidR="006E512E" w:rsidRPr="00CA1F23" w:rsidRDefault="006E512E" w:rsidP="006E512E">
      <w:pPr>
        <w:spacing w:after="120"/>
        <w:rPr>
          <w:rFonts w:asciiTheme="majorHAnsi" w:hAnsiTheme="majorHAnsi" w:cs="Arial"/>
        </w:rPr>
      </w:pPr>
      <w:r>
        <w:rPr>
          <w:rFonts w:asciiTheme="majorHAnsi" w:hAnsiTheme="majorHAnsi" w:cs="Arial"/>
        </w:rPr>
        <w:t>[</w:t>
      </w:r>
      <w:proofErr w:type="spellStart"/>
      <w:r>
        <w:rPr>
          <w:rFonts w:asciiTheme="majorHAnsi" w:hAnsiTheme="majorHAnsi" w:cs="Arial"/>
        </w:rPr>
        <w:t>fb_non_english</w:t>
      </w:r>
      <w:proofErr w:type="spellEnd"/>
      <w:r>
        <w:rPr>
          <w:rFonts w:asciiTheme="majorHAnsi" w:hAnsiTheme="majorHAnsi" w:cs="Arial"/>
        </w:rPr>
        <w:t>]</w:t>
      </w:r>
    </w:p>
    <w:tbl>
      <w:tblPr>
        <w:tblStyle w:val="LightShading-Accent1"/>
        <w:tblW w:w="9098" w:type="dxa"/>
        <w:tblInd w:w="108" w:type="dxa"/>
        <w:tblLayout w:type="fixed"/>
        <w:tblLook w:val="04A0" w:firstRow="1" w:lastRow="0" w:firstColumn="1" w:lastColumn="0" w:noHBand="0" w:noVBand="1"/>
      </w:tblPr>
      <w:tblGrid>
        <w:gridCol w:w="8262"/>
        <w:gridCol w:w="836"/>
      </w:tblGrid>
      <w:tr w:rsidR="00DE60A1" w:rsidRPr="00BF2DFB" w14:paraId="5929DC0A" w14:textId="77777777">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1D2C23DB" w14:textId="77777777" w:rsidR="00DE60A1" w:rsidRPr="00BF2DFB" w:rsidRDefault="00DE60A1"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 xml:space="preserve">Never </w:t>
            </w:r>
            <w:r w:rsidR="00670135" w:rsidRPr="00BF2DFB">
              <w:rPr>
                <w:rFonts w:asciiTheme="majorHAnsi" w:hAnsiTheme="majorHAnsi" w:cs="Arial"/>
                <w:b w:val="0"/>
                <w:color w:val="auto"/>
                <w:sz w:val="24"/>
                <w:szCs w:val="24"/>
              </w:rPr>
              <w:t>(0)</w:t>
            </w:r>
          </w:p>
        </w:tc>
        <w:tc>
          <w:tcPr>
            <w:tcW w:w="836" w:type="dxa"/>
            <w:vAlign w:val="center"/>
          </w:tcPr>
          <w:p w14:paraId="41684B9F" w14:textId="77777777" w:rsidR="00DE60A1" w:rsidRPr="00BF2DFB" w:rsidRDefault="00390F6D" w:rsidP="00F9209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b w:val="0"/>
                <w:color w:val="auto"/>
                <w:sz w:val="24"/>
                <w:szCs w:val="24"/>
              </w:rPr>
            </w:pPr>
            <w:sdt>
              <w:sdtPr>
                <w:rPr>
                  <w:rFonts w:asciiTheme="majorHAnsi" w:hAnsiTheme="majorHAnsi" w:cs="Arial"/>
                </w:rPr>
                <w:id w:val="1139847851"/>
              </w:sdtPr>
              <w:sdtContent>
                <w:r w:rsidR="00DE60A1" w:rsidRPr="00BF2DFB">
                  <w:rPr>
                    <w:rFonts w:ascii="MS Mincho" w:hAnsi="MS Mincho" w:cs="MS Mincho" w:hint="eastAsia"/>
                    <w:b w:val="0"/>
                    <w:color w:val="auto"/>
                    <w:sz w:val="24"/>
                    <w:szCs w:val="24"/>
                  </w:rPr>
                  <w:t>☐</w:t>
                </w:r>
              </w:sdtContent>
            </w:sdt>
          </w:p>
        </w:tc>
      </w:tr>
      <w:tr w:rsidR="00DE60A1" w:rsidRPr="00BF2DFB" w14:paraId="36E3EDCC"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35EB5E33" w14:textId="77777777" w:rsidR="00DE60A1" w:rsidRPr="00BF2DFB" w:rsidRDefault="00DE60A1"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Rarely</w:t>
            </w:r>
            <w:r w:rsidR="00670135" w:rsidRPr="00BF2DFB">
              <w:rPr>
                <w:rFonts w:asciiTheme="majorHAnsi" w:hAnsiTheme="majorHAnsi" w:cs="Arial"/>
                <w:b w:val="0"/>
                <w:color w:val="auto"/>
                <w:sz w:val="24"/>
                <w:szCs w:val="24"/>
              </w:rPr>
              <w:t xml:space="preserve"> (1)</w:t>
            </w:r>
          </w:p>
        </w:tc>
        <w:tc>
          <w:tcPr>
            <w:tcW w:w="836" w:type="dxa"/>
            <w:vAlign w:val="center"/>
          </w:tcPr>
          <w:p w14:paraId="218999F4" w14:textId="77777777" w:rsidR="00DE60A1"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086371534"/>
              </w:sdtPr>
              <w:sdtContent>
                <w:r w:rsidR="00DE60A1" w:rsidRPr="00BF2DFB">
                  <w:rPr>
                    <w:rFonts w:ascii="MS Mincho" w:hAnsi="MS Mincho" w:cs="MS Mincho" w:hint="eastAsia"/>
                    <w:color w:val="auto"/>
                    <w:sz w:val="24"/>
                    <w:szCs w:val="24"/>
                  </w:rPr>
                  <w:t>☐</w:t>
                </w:r>
              </w:sdtContent>
            </w:sdt>
          </w:p>
        </w:tc>
      </w:tr>
      <w:tr w:rsidR="00DE60A1" w:rsidRPr="00BF2DFB" w14:paraId="54406126"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612681E0" w14:textId="77777777" w:rsidR="00DE60A1" w:rsidRPr="00BF2DFB" w:rsidRDefault="00DE60A1"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Sometimes</w:t>
            </w:r>
            <w:r w:rsidR="00670135" w:rsidRPr="00BF2DFB">
              <w:rPr>
                <w:rFonts w:asciiTheme="majorHAnsi" w:hAnsiTheme="majorHAnsi" w:cs="Arial"/>
                <w:b w:val="0"/>
                <w:color w:val="auto"/>
                <w:sz w:val="24"/>
                <w:szCs w:val="24"/>
              </w:rPr>
              <w:t xml:space="preserve"> (2)</w:t>
            </w:r>
          </w:p>
        </w:tc>
        <w:tc>
          <w:tcPr>
            <w:tcW w:w="836" w:type="dxa"/>
            <w:vAlign w:val="center"/>
          </w:tcPr>
          <w:p w14:paraId="1D515541" w14:textId="77777777" w:rsidR="00DE60A1"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233352238"/>
              </w:sdtPr>
              <w:sdtContent>
                <w:r w:rsidR="00DE60A1" w:rsidRPr="00BF2DFB">
                  <w:rPr>
                    <w:rFonts w:ascii="MS Mincho" w:hAnsi="MS Mincho" w:cs="MS Mincho" w:hint="eastAsia"/>
                    <w:color w:val="auto"/>
                    <w:sz w:val="24"/>
                    <w:szCs w:val="24"/>
                  </w:rPr>
                  <w:t>☐</w:t>
                </w:r>
              </w:sdtContent>
            </w:sdt>
          </w:p>
        </w:tc>
      </w:tr>
      <w:tr w:rsidR="00DE60A1" w:rsidRPr="00BF2DFB" w14:paraId="0F70C6CF"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44DBD408" w14:textId="77777777" w:rsidR="00DE60A1" w:rsidRPr="00BF2DFB" w:rsidRDefault="00DE60A1"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Usually</w:t>
            </w:r>
            <w:r w:rsidR="00670135" w:rsidRPr="00BF2DFB">
              <w:rPr>
                <w:rFonts w:asciiTheme="majorHAnsi" w:hAnsiTheme="majorHAnsi" w:cs="Arial"/>
                <w:b w:val="0"/>
                <w:color w:val="auto"/>
                <w:sz w:val="24"/>
                <w:szCs w:val="24"/>
              </w:rPr>
              <w:t xml:space="preserve"> (3)</w:t>
            </w:r>
          </w:p>
        </w:tc>
        <w:tc>
          <w:tcPr>
            <w:tcW w:w="836" w:type="dxa"/>
            <w:vAlign w:val="center"/>
          </w:tcPr>
          <w:p w14:paraId="40621FF5" w14:textId="77777777" w:rsidR="00DE60A1"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789704396"/>
              </w:sdtPr>
              <w:sdtContent>
                <w:r w:rsidR="00DE60A1" w:rsidRPr="00BF2DFB">
                  <w:rPr>
                    <w:rFonts w:ascii="MS Mincho" w:hAnsi="MS Mincho" w:cs="MS Mincho" w:hint="eastAsia"/>
                    <w:color w:val="auto"/>
                    <w:sz w:val="24"/>
                    <w:szCs w:val="24"/>
                  </w:rPr>
                  <w:t>☐</w:t>
                </w:r>
              </w:sdtContent>
            </w:sdt>
          </w:p>
        </w:tc>
      </w:tr>
      <w:tr w:rsidR="00DE60A1" w:rsidRPr="00BF2DFB" w14:paraId="460B9B9D"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7487ADA4" w14:textId="77777777" w:rsidR="00DE60A1" w:rsidRPr="00BF2DFB" w:rsidRDefault="00DE60A1" w:rsidP="00F9209E">
            <w:pPr>
              <w:rPr>
                <w:rFonts w:asciiTheme="majorHAnsi" w:hAnsiTheme="majorHAnsi" w:cs="Arial"/>
                <w:b w:val="0"/>
                <w:sz w:val="24"/>
                <w:szCs w:val="24"/>
              </w:rPr>
            </w:pPr>
            <w:r w:rsidRPr="00BF2DFB">
              <w:rPr>
                <w:rFonts w:asciiTheme="majorHAnsi" w:hAnsiTheme="majorHAnsi" w:cs="Arial"/>
                <w:b w:val="0"/>
                <w:color w:val="auto"/>
                <w:sz w:val="24"/>
                <w:szCs w:val="24"/>
              </w:rPr>
              <w:t xml:space="preserve">Always </w:t>
            </w:r>
            <w:r w:rsidR="00670135" w:rsidRPr="00BF2DFB">
              <w:rPr>
                <w:rFonts w:asciiTheme="majorHAnsi" w:hAnsiTheme="majorHAnsi" w:cs="Arial"/>
                <w:b w:val="0"/>
                <w:color w:val="auto"/>
                <w:sz w:val="24"/>
                <w:szCs w:val="24"/>
              </w:rPr>
              <w:t>(4)</w:t>
            </w:r>
          </w:p>
        </w:tc>
        <w:tc>
          <w:tcPr>
            <w:tcW w:w="836" w:type="dxa"/>
            <w:vAlign w:val="center"/>
          </w:tcPr>
          <w:p w14:paraId="141D607F" w14:textId="77777777" w:rsidR="00DE60A1"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MS Mincho"/>
                <w:sz w:val="24"/>
                <w:szCs w:val="24"/>
              </w:rPr>
            </w:pPr>
            <w:sdt>
              <w:sdtPr>
                <w:rPr>
                  <w:rFonts w:asciiTheme="majorHAnsi" w:hAnsiTheme="majorHAnsi" w:cs="Arial"/>
                </w:rPr>
                <w:id w:val="-490870544"/>
              </w:sdtPr>
              <w:sdtContent>
                <w:r w:rsidR="00DE60A1" w:rsidRPr="00BF2DFB">
                  <w:rPr>
                    <w:rFonts w:ascii="MS Mincho" w:hAnsi="MS Mincho" w:cs="MS Mincho" w:hint="eastAsia"/>
                    <w:color w:val="auto"/>
                    <w:sz w:val="24"/>
                    <w:szCs w:val="24"/>
                  </w:rPr>
                  <w:t>☐</w:t>
                </w:r>
              </w:sdtContent>
            </w:sdt>
          </w:p>
        </w:tc>
      </w:tr>
    </w:tbl>
    <w:p w14:paraId="465DA7B5" w14:textId="77777777" w:rsidR="0072644B" w:rsidRDefault="0072644B" w:rsidP="006E512E">
      <w:pPr>
        <w:rPr>
          <w:rFonts w:asciiTheme="majorHAnsi" w:hAnsiTheme="majorHAnsi"/>
        </w:rPr>
      </w:pPr>
    </w:p>
    <w:p w14:paraId="11F7A426" w14:textId="77777777" w:rsidR="0072644B" w:rsidRPr="0072644B" w:rsidRDefault="006E512E" w:rsidP="006E512E">
      <w:pPr>
        <w:rPr>
          <w:rFonts w:asciiTheme="majorHAnsi" w:hAnsiTheme="majorHAnsi"/>
        </w:rPr>
      </w:pPr>
      <w:r>
        <w:rPr>
          <w:rFonts w:asciiTheme="majorHAnsi" w:hAnsiTheme="majorHAnsi"/>
        </w:rPr>
        <w:t>{Page break}</w:t>
      </w:r>
    </w:p>
    <w:p w14:paraId="6460EDAA" w14:textId="77777777" w:rsidR="004A49AE" w:rsidRDefault="002C34D5" w:rsidP="006E512E">
      <w:pPr>
        <w:pStyle w:val="Heading1"/>
        <w:spacing w:before="360" w:after="120"/>
        <w:rPr>
          <w:color w:val="auto"/>
        </w:rPr>
      </w:pPr>
      <w:bookmarkStart w:id="5" w:name="_Toc465773166"/>
      <w:r>
        <w:rPr>
          <w:color w:val="auto"/>
        </w:rPr>
        <w:lastRenderedPageBreak/>
        <w:t>4</w:t>
      </w:r>
      <w:r w:rsidR="004A49AE" w:rsidRPr="00BF2DFB">
        <w:rPr>
          <w:color w:val="auto"/>
        </w:rPr>
        <w:t xml:space="preserve">. </w:t>
      </w:r>
      <w:r w:rsidR="00C45FD1" w:rsidRPr="00BF2DFB">
        <w:rPr>
          <w:color w:val="auto"/>
        </w:rPr>
        <w:t xml:space="preserve">Facebook </w:t>
      </w:r>
      <w:r w:rsidR="004A49AE" w:rsidRPr="00BF2DFB">
        <w:rPr>
          <w:color w:val="auto"/>
        </w:rPr>
        <w:t>Social Support</w:t>
      </w:r>
      <w:bookmarkEnd w:id="5"/>
    </w:p>
    <w:p w14:paraId="758A84DF" w14:textId="77777777" w:rsidR="00D516C3" w:rsidRDefault="00F41486" w:rsidP="00F9209E">
      <w:pPr>
        <w:rPr>
          <w:rFonts w:asciiTheme="majorHAnsi" w:hAnsiTheme="majorHAnsi" w:cs="Arial"/>
          <w:b/>
          <w:u w:val="single"/>
        </w:rPr>
      </w:pPr>
      <w:r w:rsidRPr="00D516C3">
        <w:rPr>
          <w:rFonts w:asciiTheme="majorHAnsi" w:hAnsiTheme="majorHAnsi" w:cs="Arial"/>
        </w:rPr>
        <w:t>&lt;</w:t>
      </w:r>
      <w:r w:rsidR="00AC7FBE">
        <w:rPr>
          <w:rFonts w:asciiTheme="majorHAnsi" w:hAnsiTheme="majorHAnsi" w:cs="Arial"/>
          <w:b/>
          <w:u w:val="single"/>
        </w:rPr>
        <w:t xml:space="preserve">(Revised) </w:t>
      </w:r>
      <w:r w:rsidR="00742798" w:rsidRPr="00BF2DFB">
        <w:rPr>
          <w:rFonts w:asciiTheme="majorHAnsi" w:hAnsiTheme="majorHAnsi" w:cs="Arial"/>
          <w:b/>
          <w:u w:val="single"/>
        </w:rPr>
        <w:t>Facebook Measure of Social Support</w:t>
      </w:r>
      <w:r w:rsidR="00AD4D1B" w:rsidRPr="00AD4D1B">
        <w:rPr>
          <w:rFonts w:asciiTheme="majorHAnsi" w:hAnsiTheme="majorHAnsi" w:cs="Arial"/>
        </w:rPr>
        <w:t>&gt;</w:t>
      </w:r>
    </w:p>
    <w:p w14:paraId="5E18515A" w14:textId="77777777" w:rsidR="00742798" w:rsidRDefault="00AD4D1B" w:rsidP="00F9209E">
      <w:pPr>
        <w:rPr>
          <w:rFonts w:asciiTheme="majorHAnsi" w:hAnsiTheme="majorHAnsi" w:cs="Arial"/>
          <w:b/>
          <w:sz w:val="28"/>
          <w:szCs w:val="28"/>
          <w:u w:val="single"/>
        </w:rPr>
      </w:pPr>
      <w:r>
        <w:rPr>
          <w:rFonts w:asciiTheme="majorHAnsi" w:hAnsiTheme="majorHAnsi" w:cs="Arial"/>
        </w:rPr>
        <w:t>&lt;</w:t>
      </w:r>
      <w:r w:rsidR="00D516C3">
        <w:rPr>
          <w:rFonts w:asciiTheme="majorHAnsi" w:hAnsiTheme="majorHAnsi" w:cs="Arial"/>
        </w:rPr>
        <w:t xml:space="preserve">Derived from </w:t>
      </w:r>
      <w:r w:rsidR="00D50AF2" w:rsidRPr="00D516C3">
        <w:rPr>
          <w:rFonts w:asciiTheme="majorHAnsi" w:hAnsiTheme="majorHAnsi" w:cs="Arial"/>
        </w:rPr>
        <w:fldChar w:fldCharType="begin"/>
      </w:r>
      <w:r w:rsidR="00865C77" w:rsidRPr="00D516C3">
        <w:rPr>
          <w:rFonts w:asciiTheme="majorHAnsi" w:hAnsiTheme="majorHAnsi" w:cs="Arial"/>
        </w:rPr>
        <w:instrText xml:space="preserve"> ADDIN ZOTERO_ITEM CSL_CITATION {"citationID":"1o4midod6q","properties":{"formattedCitation":"(McCloskey, Iwanicki, Lauterbach, Giammittorio, &amp; Maxwell, 2015)","plainCitation":"(McCloskey, Iwanicki, Lauterbach, Giammittorio, &amp; Maxwell, 2015)"},"citationItems":[{"id":10967,"uris":["http://zotero.org/groups/579511/items/CXQBGJCT"],"uri":["http://zotero.org/groups/579511/items/CXQBGJCT"],"itemData":{"id":10967,"type":"article-journal","title":"Are Facebook “Friends” Helpful? Development of a Facebook-Based Measure of Social Support and Examination of Relationships Among Depression, Quality of Life, and Social Support","container-title":"Cyberpsychology, Behavior, and Social Networking","page":"499-505","volume":"18","issue":"9","source":"CrossRef","DOI":"10.1089/cyber.2014.0538","ISSN":"2152-2715, 2152-2723","shortTitle":"Are Facebook “Friends” Helpful?","language":"en","author":[{"family":"McCloskey","given":"Wilfred"},{"family":"Iwanicki","given":"Sierra"},{"family":"Lauterbach","given":"Dean"},{"family":"Giammittorio","given":"David M."},{"family":"Maxwell","given":"Kendal"}],"issued":{"date-parts":[["2015",9]]}}}],"schema":"https://github.com/citation-style-language/schema/raw/master/csl-citation.json"} </w:instrText>
      </w:r>
      <w:r w:rsidR="00D50AF2" w:rsidRPr="00D516C3">
        <w:rPr>
          <w:rFonts w:asciiTheme="majorHAnsi" w:hAnsiTheme="majorHAnsi" w:cs="Arial"/>
        </w:rPr>
        <w:fldChar w:fldCharType="separate"/>
      </w:r>
      <w:r w:rsidR="00865C77" w:rsidRPr="00D516C3">
        <w:rPr>
          <w:rFonts w:asciiTheme="majorHAnsi" w:hAnsiTheme="majorHAnsi" w:cs="Arial"/>
          <w:noProof/>
        </w:rPr>
        <w:t>(McCloskey, Iwanicki, Lauterbach, Giammittorio, &amp; Maxwell, 2015)</w:t>
      </w:r>
      <w:r w:rsidR="00D50AF2" w:rsidRPr="00D516C3">
        <w:rPr>
          <w:rFonts w:asciiTheme="majorHAnsi" w:hAnsiTheme="majorHAnsi" w:cs="Arial"/>
        </w:rPr>
        <w:fldChar w:fldCharType="end"/>
      </w:r>
      <w:r w:rsidR="00F41486" w:rsidRPr="00D516C3">
        <w:rPr>
          <w:rFonts w:asciiTheme="majorHAnsi" w:hAnsiTheme="majorHAnsi" w:cs="Arial"/>
        </w:rPr>
        <w:t>&gt;</w:t>
      </w:r>
    </w:p>
    <w:p w14:paraId="65F5CABA" w14:textId="77777777" w:rsidR="00AC7FBE" w:rsidRDefault="00AC7FBE" w:rsidP="00AC7FBE">
      <w:pPr>
        <w:rPr>
          <w:rFonts w:asciiTheme="majorHAnsi" w:hAnsiTheme="majorHAnsi" w:cs="Arial"/>
          <w:b/>
          <w:color w:val="FF0000"/>
        </w:rPr>
      </w:pPr>
    </w:p>
    <w:p w14:paraId="216F2407" w14:textId="77777777" w:rsidR="00AC7FBE" w:rsidRPr="00AC7FBE" w:rsidRDefault="00AC7FBE" w:rsidP="00AC7FBE">
      <w:pPr>
        <w:widowControl w:val="0"/>
        <w:autoSpaceDE w:val="0"/>
        <w:autoSpaceDN w:val="0"/>
        <w:adjustRightInd w:val="0"/>
        <w:spacing w:line="300" w:lineRule="atLeast"/>
        <w:rPr>
          <w:rFonts w:asciiTheme="majorHAnsi" w:hAnsiTheme="majorHAnsi" w:cs="Arial"/>
        </w:rPr>
      </w:pPr>
      <w:r w:rsidRPr="00AC7FBE">
        <w:rPr>
          <w:rFonts w:asciiTheme="majorHAnsi" w:hAnsiTheme="majorHAnsi" w:cs="Arial"/>
        </w:rPr>
        <w:t>For you, how good is Facebook for getting real help or support?</w:t>
      </w:r>
      <w:r w:rsidR="006E512E">
        <w:rPr>
          <w:rFonts w:asciiTheme="majorHAnsi" w:hAnsiTheme="majorHAnsi" w:cs="Arial"/>
        </w:rPr>
        <w:t xml:space="preserve"> [fmss_r1]</w:t>
      </w:r>
    </w:p>
    <w:p w14:paraId="3FC5EDF2" w14:textId="77777777" w:rsidR="00AC7FBE" w:rsidRPr="00AC7FBE" w:rsidRDefault="00AC7FBE" w:rsidP="00AC7FBE">
      <w:pPr>
        <w:ind w:firstLine="360"/>
        <w:rPr>
          <w:rFonts w:asciiTheme="majorHAnsi" w:hAnsiTheme="majorHAnsi"/>
        </w:rPr>
      </w:pPr>
      <w:r w:rsidRPr="00AC7FBE">
        <w:rPr>
          <w:rFonts w:asciiTheme="majorHAnsi" w:hAnsiTheme="majorHAnsi"/>
        </w:rPr>
        <w:t xml:space="preserve">Not at all </w:t>
      </w:r>
      <w:r>
        <w:rPr>
          <w:rFonts w:asciiTheme="majorHAnsi" w:hAnsiTheme="majorHAnsi"/>
        </w:rPr>
        <w:t xml:space="preserve">(0) </w:t>
      </w:r>
      <w:r w:rsidRPr="00AC7FBE">
        <w:rPr>
          <w:rFonts w:asciiTheme="majorHAnsi" w:hAnsiTheme="majorHAnsi"/>
        </w:rPr>
        <w:t xml:space="preserve">– A little </w:t>
      </w:r>
      <w:r>
        <w:rPr>
          <w:rFonts w:asciiTheme="majorHAnsi" w:hAnsiTheme="majorHAnsi"/>
        </w:rPr>
        <w:t xml:space="preserve">(1) </w:t>
      </w:r>
      <w:r w:rsidRPr="00AC7FBE">
        <w:rPr>
          <w:rFonts w:asciiTheme="majorHAnsi" w:hAnsiTheme="majorHAnsi"/>
        </w:rPr>
        <w:t>– Somewhat</w:t>
      </w:r>
      <w:r>
        <w:rPr>
          <w:rFonts w:asciiTheme="majorHAnsi" w:hAnsiTheme="majorHAnsi"/>
        </w:rPr>
        <w:t xml:space="preserve"> (2)</w:t>
      </w:r>
      <w:r w:rsidRPr="00AC7FBE">
        <w:rPr>
          <w:rFonts w:asciiTheme="majorHAnsi" w:hAnsiTheme="majorHAnsi"/>
        </w:rPr>
        <w:t xml:space="preserve"> – Very </w:t>
      </w:r>
      <w:r>
        <w:rPr>
          <w:rFonts w:asciiTheme="majorHAnsi" w:hAnsiTheme="majorHAnsi"/>
        </w:rPr>
        <w:t xml:space="preserve">(3) </w:t>
      </w:r>
      <w:r w:rsidRPr="00AC7FBE">
        <w:rPr>
          <w:rFonts w:asciiTheme="majorHAnsi" w:hAnsiTheme="majorHAnsi"/>
        </w:rPr>
        <w:t>– Extremely</w:t>
      </w:r>
      <w:r>
        <w:rPr>
          <w:rFonts w:asciiTheme="majorHAnsi" w:hAnsiTheme="majorHAnsi"/>
        </w:rPr>
        <w:t xml:space="preserve"> (4)</w:t>
      </w:r>
    </w:p>
    <w:p w14:paraId="274628BE" w14:textId="77777777" w:rsidR="00AC7FBE" w:rsidRPr="00AC7FBE" w:rsidRDefault="00AC7FBE" w:rsidP="00AC7FBE">
      <w:pPr>
        <w:widowControl w:val="0"/>
        <w:autoSpaceDE w:val="0"/>
        <w:autoSpaceDN w:val="0"/>
        <w:adjustRightInd w:val="0"/>
        <w:spacing w:line="300" w:lineRule="atLeast"/>
        <w:rPr>
          <w:rFonts w:asciiTheme="majorHAnsi" w:hAnsiTheme="majorHAnsi" w:cs="Arial"/>
        </w:rPr>
      </w:pPr>
      <w:r w:rsidRPr="00AC7FBE">
        <w:rPr>
          <w:rFonts w:asciiTheme="majorHAnsi" w:hAnsiTheme="majorHAnsi" w:cs="Arial"/>
        </w:rPr>
        <w:t>For the support you get on Facebook, how much practical help is it?</w:t>
      </w:r>
      <w:r w:rsidR="006E512E">
        <w:rPr>
          <w:rFonts w:asciiTheme="majorHAnsi" w:hAnsiTheme="majorHAnsi" w:cs="Arial"/>
        </w:rPr>
        <w:t xml:space="preserve"> [fmss_r2]</w:t>
      </w:r>
    </w:p>
    <w:p w14:paraId="4995D3F8" w14:textId="77777777" w:rsidR="00AC7FBE" w:rsidRPr="00AC7FBE" w:rsidRDefault="00AC7FBE" w:rsidP="00AC7FBE">
      <w:pPr>
        <w:ind w:firstLine="360"/>
        <w:rPr>
          <w:rFonts w:asciiTheme="majorHAnsi" w:hAnsiTheme="majorHAnsi"/>
        </w:rPr>
      </w:pPr>
      <w:r w:rsidRPr="00AC7FBE">
        <w:rPr>
          <w:rFonts w:asciiTheme="majorHAnsi" w:hAnsiTheme="majorHAnsi"/>
        </w:rPr>
        <w:t xml:space="preserve">None </w:t>
      </w:r>
      <w:r>
        <w:rPr>
          <w:rFonts w:asciiTheme="majorHAnsi" w:hAnsiTheme="majorHAnsi"/>
        </w:rPr>
        <w:t xml:space="preserve">(0) </w:t>
      </w:r>
      <w:r w:rsidRPr="00AC7FBE">
        <w:rPr>
          <w:rFonts w:asciiTheme="majorHAnsi" w:hAnsiTheme="majorHAnsi"/>
        </w:rPr>
        <w:t>– A little</w:t>
      </w:r>
      <w:r>
        <w:rPr>
          <w:rFonts w:asciiTheme="majorHAnsi" w:hAnsiTheme="majorHAnsi"/>
        </w:rPr>
        <w:t xml:space="preserve"> (1)</w:t>
      </w:r>
      <w:r w:rsidRPr="00AC7FBE">
        <w:rPr>
          <w:rFonts w:asciiTheme="majorHAnsi" w:hAnsiTheme="majorHAnsi"/>
        </w:rPr>
        <w:t xml:space="preserve"> – Some </w:t>
      </w:r>
      <w:r>
        <w:rPr>
          <w:rFonts w:asciiTheme="majorHAnsi" w:hAnsiTheme="majorHAnsi"/>
        </w:rPr>
        <w:t xml:space="preserve">(2) </w:t>
      </w:r>
      <w:r w:rsidRPr="00AC7FBE">
        <w:rPr>
          <w:rFonts w:asciiTheme="majorHAnsi" w:hAnsiTheme="majorHAnsi"/>
        </w:rPr>
        <w:t>– Quite a bit</w:t>
      </w:r>
      <w:r>
        <w:rPr>
          <w:rFonts w:asciiTheme="majorHAnsi" w:hAnsiTheme="majorHAnsi"/>
        </w:rPr>
        <w:t xml:space="preserve"> (3)</w:t>
      </w:r>
      <w:r w:rsidRPr="00AC7FBE">
        <w:rPr>
          <w:rFonts w:asciiTheme="majorHAnsi" w:hAnsiTheme="majorHAnsi"/>
        </w:rPr>
        <w:t xml:space="preserve"> – A lot</w:t>
      </w:r>
      <w:r>
        <w:rPr>
          <w:rFonts w:asciiTheme="majorHAnsi" w:hAnsiTheme="majorHAnsi"/>
        </w:rPr>
        <w:t xml:space="preserve"> (4)</w:t>
      </w:r>
    </w:p>
    <w:p w14:paraId="13F1ADDC" w14:textId="77777777" w:rsidR="00AC7FBE" w:rsidRPr="00AC7FBE" w:rsidRDefault="00AC7FBE" w:rsidP="00AC7FBE">
      <w:pPr>
        <w:widowControl w:val="0"/>
        <w:autoSpaceDE w:val="0"/>
        <w:autoSpaceDN w:val="0"/>
        <w:adjustRightInd w:val="0"/>
        <w:spacing w:line="300" w:lineRule="atLeast"/>
        <w:rPr>
          <w:rFonts w:asciiTheme="majorHAnsi" w:hAnsiTheme="majorHAnsi" w:cs="Arial"/>
        </w:rPr>
      </w:pPr>
      <w:r w:rsidRPr="00AC7FBE">
        <w:rPr>
          <w:rFonts w:asciiTheme="majorHAnsi" w:hAnsiTheme="majorHAnsi" w:cs="Arial"/>
        </w:rPr>
        <w:t>How much does the support you get on Facebook make you feel better?</w:t>
      </w:r>
      <w:r w:rsidR="006E512E">
        <w:rPr>
          <w:rFonts w:asciiTheme="majorHAnsi" w:hAnsiTheme="majorHAnsi" w:cs="Arial"/>
        </w:rPr>
        <w:t xml:space="preserve"> [fmss_r3]</w:t>
      </w:r>
    </w:p>
    <w:p w14:paraId="39A77F74" w14:textId="77777777" w:rsidR="00AC7FBE" w:rsidRPr="00AC7FBE" w:rsidRDefault="00AC7FBE" w:rsidP="00AC7FBE">
      <w:pPr>
        <w:ind w:firstLine="360"/>
        <w:rPr>
          <w:rFonts w:asciiTheme="majorHAnsi" w:hAnsiTheme="majorHAnsi"/>
        </w:rPr>
      </w:pPr>
      <w:r w:rsidRPr="00AC7FBE">
        <w:rPr>
          <w:rFonts w:asciiTheme="majorHAnsi" w:hAnsiTheme="majorHAnsi"/>
        </w:rPr>
        <w:t xml:space="preserve">Not at all </w:t>
      </w:r>
      <w:r>
        <w:rPr>
          <w:rFonts w:asciiTheme="majorHAnsi" w:hAnsiTheme="majorHAnsi"/>
        </w:rPr>
        <w:t xml:space="preserve">(0) </w:t>
      </w:r>
      <w:r w:rsidRPr="00AC7FBE">
        <w:rPr>
          <w:rFonts w:asciiTheme="majorHAnsi" w:hAnsiTheme="majorHAnsi"/>
        </w:rPr>
        <w:t>– A little</w:t>
      </w:r>
      <w:r>
        <w:rPr>
          <w:rFonts w:asciiTheme="majorHAnsi" w:hAnsiTheme="majorHAnsi"/>
        </w:rPr>
        <w:t xml:space="preserve"> (1)</w:t>
      </w:r>
      <w:r w:rsidRPr="00AC7FBE">
        <w:rPr>
          <w:rFonts w:asciiTheme="majorHAnsi" w:hAnsiTheme="majorHAnsi"/>
        </w:rPr>
        <w:t xml:space="preserve"> – Somewhat</w:t>
      </w:r>
      <w:r>
        <w:rPr>
          <w:rFonts w:asciiTheme="majorHAnsi" w:hAnsiTheme="majorHAnsi"/>
        </w:rPr>
        <w:t xml:space="preserve"> (2)</w:t>
      </w:r>
      <w:r w:rsidRPr="00AC7FBE">
        <w:rPr>
          <w:rFonts w:asciiTheme="majorHAnsi" w:hAnsiTheme="majorHAnsi"/>
        </w:rPr>
        <w:t xml:space="preserve"> – Quite a bit </w:t>
      </w:r>
      <w:r>
        <w:rPr>
          <w:rFonts w:asciiTheme="majorHAnsi" w:hAnsiTheme="majorHAnsi"/>
        </w:rPr>
        <w:t xml:space="preserve">(3) </w:t>
      </w:r>
      <w:r w:rsidRPr="00AC7FBE">
        <w:rPr>
          <w:rFonts w:asciiTheme="majorHAnsi" w:hAnsiTheme="majorHAnsi"/>
        </w:rPr>
        <w:t>– A lot</w:t>
      </w:r>
      <w:r>
        <w:rPr>
          <w:rFonts w:asciiTheme="majorHAnsi" w:hAnsiTheme="majorHAnsi"/>
        </w:rPr>
        <w:t xml:space="preserve"> (4)</w:t>
      </w:r>
    </w:p>
    <w:p w14:paraId="69D15743" w14:textId="77777777" w:rsidR="00AC7FBE" w:rsidRPr="00AC7FBE" w:rsidRDefault="00AC7FBE" w:rsidP="00AC7FBE">
      <w:pPr>
        <w:rPr>
          <w:rFonts w:asciiTheme="majorHAnsi" w:hAnsiTheme="majorHAnsi" w:cs="Arial"/>
        </w:rPr>
      </w:pPr>
      <w:r w:rsidRPr="00AC7FBE">
        <w:rPr>
          <w:rFonts w:asciiTheme="majorHAnsi" w:hAnsiTheme="majorHAnsi" w:cs="Arial"/>
        </w:rPr>
        <w:t>How happy are you when people comment on your posts?</w:t>
      </w:r>
      <w:r w:rsidR="006E512E">
        <w:rPr>
          <w:rFonts w:asciiTheme="majorHAnsi" w:hAnsiTheme="majorHAnsi" w:cs="Arial"/>
        </w:rPr>
        <w:t xml:space="preserve"> [fmss_r4]</w:t>
      </w:r>
    </w:p>
    <w:p w14:paraId="1F0D822E" w14:textId="77777777" w:rsidR="00AC7FBE" w:rsidRPr="00AC7FBE" w:rsidRDefault="00AC7FBE" w:rsidP="00AC7FBE">
      <w:pPr>
        <w:ind w:firstLine="360"/>
        <w:rPr>
          <w:rFonts w:asciiTheme="majorHAnsi" w:hAnsiTheme="majorHAnsi"/>
        </w:rPr>
      </w:pPr>
      <w:r w:rsidRPr="00AC7FBE">
        <w:rPr>
          <w:rFonts w:asciiTheme="majorHAnsi" w:hAnsiTheme="majorHAnsi"/>
        </w:rPr>
        <w:t xml:space="preserve">Not at all </w:t>
      </w:r>
      <w:r>
        <w:rPr>
          <w:rFonts w:asciiTheme="majorHAnsi" w:hAnsiTheme="majorHAnsi"/>
        </w:rPr>
        <w:t xml:space="preserve">(0) </w:t>
      </w:r>
      <w:r w:rsidRPr="00AC7FBE">
        <w:rPr>
          <w:rFonts w:asciiTheme="majorHAnsi" w:hAnsiTheme="majorHAnsi"/>
        </w:rPr>
        <w:t xml:space="preserve">– A little </w:t>
      </w:r>
      <w:r>
        <w:rPr>
          <w:rFonts w:asciiTheme="majorHAnsi" w:hAnsiTheme="majorHAnsi"/>
        </w:rPr>
        <w:t xml:space="preserve">(1) </w:t>
      </w:r>
      <w:r w:rsidRPr="00AC7FBE">
        <w:rPr>
          <w:rFonts w:asciiTheme="majorHAnsi" w:hAnsiTheme="majorHAnsi"/>
        </w:rPr>
        <w:t>– Somewhat</w:t>
      </w:r>
      <w:r>
        <w:rPr>
          <w:rFonts w:asciiTheme="majorHAnsi" w:hAnsiTheme="majorHAnsi"/>
        </w:rPr>
        <w:t xml:space="preserve"> (2)</w:t>
      </w:r>
      <w:r w:rsidRPr="00AC7FBE">
        <w:rPr>
          <w:rFonts w:asciiTheme="majorHAnsi" w:hAnsiTheme="majorHAnsi"/>
        </w:rPr>
        <w:t xml:space="preserve"> – Very </w:t>
      </w:r>
      <w:r>
        <w:rPr>
          <w:rFonts w:asciiTheme="majorHAnsi" w:hAnsiTheme="majorHAnsi"/>
        </w:rPr>
        <w:t xml:space="preserve">(3) </w:t>
      </w:r>
      <w:r w:rsidRPr="00AC7FBE">
        <w:rPr>
          <w:rFonts w:asciiTheme="majorHAnsi" w:hAnsiTheme="majorHAnsi"/>
        </w:rPr>
        <w:t>– Extremely</w:t>
      </w:r>
      <w:r>
        <w:rPr>
          <w:rFonts w:asciiTheme="majorHAnsi" w:hAnsiTheme="majorHAnsi"/>
        </w:rPr>
        <w:t xml:space="preserve"> (4)</w:t>
      </w:r>
    </w:p>
    <w:p w14:paraId="6447D435" w14:textId="77777777" w:rsidR="00AC7FBE" w:rsidRPr="00AC7FBE" w:rsidRDefault="00AC7FBE" w:rsidP="00AC7FBE">
      <w:pPr>
        <w:rPr>
          <w:rFonts w:asciiTheme="majorHAnsi" w:hAnsiTheme="majorHAnsi" w:cs="Arial"/>
        </w:rPr>
      </w:pPr>
      <w:r w:rsidRPr="00AC7FBE">
        <w:rPr>
          <w:rFonts w:asciiTheme="majorHAnsi" w:hAnsiTheme="majorHAnsi" w:cs="Arial"/>
        </w:rPr>
        <w:t>How happy are you when people “Like” (or have another “Reaction” to) your posts?</w:t>
      </w:r>
      <w:r w:rsidR="006E512E">
        <w:rPr>
          <w:rFonts w:asciiTheme="majorHAnsi" w:hAnsiTheme="majorHAnsi" w:cs="Arial"/>
        </w:rPr>
        <w:t xml:space="preserve"> [fmss_r5]</w:t>
      </w:r>
    </w:p>
    <w:p w14:paraId="32A4E99E" w14:textId="77777777" w:rsidR="00AC7FBE" w:rsidRPr="00AC7FBE" w:rsidRDefault="00AC7FBE" w:rsidP="00AC7FBE">
      <w:pPr>
        <w:ind w:firstLine="360"/>
        <w:rPr>
          <w:rFonts w:asciiTheme="majorHAnsi" w:hAnsiTheme="majorHAnsi"/>
        </w:rPr>
      </w:pPr>
      <w:r w:rsidRPr="00AC7FBE">
        <w:rPr>
          <w:rFonts w:asciiTheme="majorHAnsi" w:hAnsiTheme="majorHAnsi"/>
        </w:rPr>
        <w:t xml:space="preserve">Not at all </w:t>
      </w:r>
      <w:r>
        <w:rPr>
          <w:rFonts w:asciiTheme="majorHAnsi" w:hAnsiTheme="majorHAnsi"/>
        </w:rPr>
        <w:t xml:space="preserve">(0) </w:t>
      </w:r>
      <w:r w:rsidRPr="00AC7FBE">
        <w:rPr>
          <w:rFonts w:asciiTheme="majorHAnsi" w:hAnsiTheme="majorHAnsi"/>
        </w:rPr>
        <w:t xml:space="preserve">– A little </w:t>
      </w:r>
      <w:r>
        <w:rPr>
          <w:rFonts w:asciiTheme="majorHAnsi" w:hAnsiTheme="majorHAnsi"/>
        </w:rPr>
        <w:t xml:space="preserve">(1) </w:t>
      </w:r>
      <w:r w:rsidRPr="00AC7FBE">
        <w:rPr>
          <w:rFonts w:asciiTheme="majorHAnsi" w:hAnsiTheme="majorHAnsi"/>
        </w:rPr>
        <w:t>– Somewhat</w:t>
      </w:r>
      <w:r>
        <w:rPr>
          <w:rFonts w:asciiTheme="majorHAnsi" w:hAnsiTheme="majorHAnsi"/>
        </w:rPr>
        <w:t xml:space="preserve"> (2)</w:t>
      </w:r>
      <w:r w:rsidRPr="00AC7FBE">
        <w:rPr>
          <w:rFonts w:asciiTheme="majorHAnsi" w:hAnsiTheme="majorHAnsi"/>
        </w:rPr>
        <w:t xml:space="preserve"> – Very </w:t>
      </w:r>
      <w:r>
        <w:rPr>
          <w:rFonts w:asciiTheme="majorHAnsi" w:hAnsiTheme="majorHAnsi"/>
        </w:rPr>
        <w:t xml:space="preserve">(3) </w:t>
      </w:r>
      <w:r w:rsidRPr="00AC7FBE">
        <w:rPr>
          <w:rFonts w:asciiTheme="majorHAnsi" w:hAnsiTheme="majorHAnsi"/>
        </w:rPr>
        <w:t>– Extremely</w:t>
      </w:r>
      <w:r>
        <w:rPr>
          <w:rFonts w:asciiTheme="majorHAnsi" w:hAnsiTheme="majorHAnsi"/>
        </w:rPr>
        <w:t xml:space="preserve"> (4)</w:t>
      </w:r>
    </w:p>
    <w:p w14:paraId="7BA32F9B" w14:textId="77777777" w:rsidR="00AC7FBE" w:rsidRPr="00AC7FBE" w:rsidRDefault="00AC7FBE" w:rsidP="00AC7FBE">
      <w:pPr>
        <w:widowControl w:val="0"/>
        <w:autoSpaceDE w:val="0"/>
        <w:autoSpaceDN w:val="0"/>
        <w:adjustRightInd w:val="0"/>
        <w:spacing w:line="300" w:lineRule="atLeast"/>
        <w:rPr>
          <w:rFonts w:asciiTheme="majorHAnsi" w:hAnsiTheme="majorHAnsi" w:cs="MS Mincho"/>
          <w:color w:val="000000" w:themeColor="text1"/>
        </w:rPr>
      </w:pPr>
      <w:r w:rsidRPr="00AC7FBE">
        <w:rPr>
          <w:rFonts w:asciiTheme="majorHAnsi" w:hAnsiTheme="majorHAnsi" w:cs="MS Mincho"/>
          <w:color w:val="000000" w:themeColor="text1"/>
        </w:rPr>
        <w:t>How excited are you when you get a Facebook notification?</w:t>
      </w:r>
      <w:r w:rsidR="006E512E">
        <w:rPr>
          <w:rFonts w:asciiTheme="majorHAnsi" w:hAnsiTheme="majorHAnsi" w:cs="MS Mincho"/>
          <w:color w:val="000000" w:themeColor="text1"/>
        </w:rPr>
        <w:t xml:space="preserve"> </w:t>
      </w:r>
      <w:r w:rsidR="006E512E">
        <w:rPr>
          <w:rFonts w:asciiTheme="majorHAnsi" w:hAnsiTheme="majorHAnsi" w:cs="Arial"/>
        </w:rPr>
        <w:t>[fmss_r6]</w:t>
      </w:r>
    </w:p>
    <w:p w14:paraId="3E664C03" w14:textId="77777777" w:rsidR="00AC7FBE" w:rsidRPr="00AC7FBE" w:rsidRDefault="00AC7FBE" w:rsidP="00AC7FBE">
      <w:pPr>
        <w:ind w:firstLine="360"/>
        <w:rPr>
          <w:rFonts w:asciiTheme="majorHAnsi" w:hAnsiTheme="majorHAnsi"/>
        </w:rPr>
      </w:pPr>
      <w:r w:rsidRPr="00AC7FBE">
        <w:rPr>
          <w:rFonts w:asciiTheme="majorHAnsi" w:hAnsiTheme="majorHAnsi"/>
        </w:rPr>
        <w:t xml:space="preserve">Not at all </w:t>
      </w:r>
      <w:r>
        <w:rPr>
          <w:rFonts w:asciiTheme="majorHAnsi" w:hAnsiTheme="majorHAnsi"/>
        </w:rPr>
        <w:t xml:space="preserve">(0) </w:t>
      </w:r>
      <w:r w:rsidRPr="00AC7FBE">
        <w:rPr>
          <w:rFonts w:asciiTheme="majorHAnsi" w:hAnsiTheme="majorHAnsi"/>
        </w:rPr>
        <w:t xml:space="preserve">– A little </w:t>
      </w:r>
      <w:r>
        <w:rPr>
          <w:rFonts w:asciiTheme="majorHAnsi" w:hAnsiTheme="majorHAnsi"/>
        </w:rPr>
        <w:t xml:space="preserve">(1) </w:t>
      </w:r>
      <w:r w:rsidRPr="00AC7FBE">
        <w:rPr>
          <w:rFonts w:asciiTheme="majorHAnsi" w:hAnsiTheme="majorHAnsi"/>
        </w:rPr>
        <w:t>– Somewhat</w:t>
      </w:r>
      <w:r>
        <w:rPr>
          <w:rFonts w:asciiTheme="majorHAnsi" w:hAnsiTheme="majorHAnsi"/>
        </w:rPr>
        <w:t xml:space="preserve"> (2)</w:t>
      </w:r>
      <w:r w:rsidRPr="00AC7FBE">
        <w:rPr>
          <w:rFonts w:asciiTheme="majorHAnsi" w:hAnsiTheme="majorHAnsi"/>
        </w:rPr>
        <w:t xml:space="preserve"> – Very </w:t>
      </w:r>
      <w:r>
        <w:rPr>
          <w:rFonts w:asciiTheme="majorHAnsi" w:hAnsiTheme="majorHAnsi"/>
        </w:rPr>
        <w:t xml:space="preserve">(3) </w:t>
      </w:r>
      <w:r w:rsidRPr="00AC7FBE">
        <w:rPr>
          <w:rFonts w:asciiTheme="majorHAnsi" w:hAnsiTheme="majorHAnsi"/>
        </w:rPr>
        <w:t>– Extremely</w:t>
      </w:r>
      <w:r>
        <w:rPr>
          <w:rFonts w:asciiTheme="majorHAnsi" w:hAnsiTheme="majorHAnsi"/>
        </w:rPr>
        <w:t xml:space="preserve"> (4)</w:t>
      </w:r>
    </w:p>
    <w:p w14:paraId="757EEEEC" w14:textId="77777777" w:rsidR="00AC7FBE" w:rsidRPr="00AC7FBE" w:rsidRDefault="00AC7FBE" w:rsidP="00AC7FBE">
      <w:pPr>
        <w:rPr>
          <w:rFonts w:asciiTheme="majorHAnsi" w:hAnsiTheme="majorHAnsi" w:cs="Arial"/>
        </w:rPr>
      </w:pPr>
      <w:r w:rsidRPr="00AC7FBE">
        <w:rPr>
          <w:rFonts w:asciiTheme="majorHAnsi" w:hAnsiTheme="majorHAnsi" w:cs="Arial"/>
        </w:rPr>
        <w:t>How disappointed are you if you log on and don’t have any new notifications?</w:t>
      </w:r>
      <w:r w:rsidR="006E512E">
        <w:rPr>
          <w:rFonts w:asciiTheme="majorHAnsi" w:hAnsiTheme="majorHAnsi" w:cs="Arial"/>
        </w:rPr>
        <w:t xml:space="preserve"> [fmss_r7]</w:t>
      </w:r>
    </w:p>
    <w:p w14:paraId="21A0B9CA" w14:textId="77777777" w:rsidR="00AC7FBE" w:rsidRPr="00AC7FBE" w:rsidRDefault="00AC7FBE" w:rsidP="00AC7FBE">
      <w:pPr>
        <w:ind w:firstLine="360"/>
        <w:rPr>
          <w:rFonts w:asciiTheme="majorHAnsi" w:hAnsiTheme="majorHAnsi"/>
        </w:rPr>
      </w:pPr>
      <w:r w:rsidRPr="00AC7FBE">
        <w:rPr>
          <w:rFonts w:asciiTheme="majorHAnsi" w:hAnsiTheme="majorHAnsi"/>
        </w:rPr>
        <w:t xml:space="preserve">Not at all </w:t>
      </w:r>
      <w:r>
        <w:rPr>
          <w:rFonts w:asciiTheme="majorHAnsi" w:hAnsiTheme="majorHAnsi"/>
        </w:rPr>
        <w:t xml:space="preserve">(0) </w:t>
      </w:r>
      <w:r w:rsidRPr="00AC7FBE">
        <w:rPr>
          <w:rFonts w:asciiTheme="majorHAnsi" w:hAnsiTheme="majorHAnsi"/>
        </w:rPr>
        <w:t xml:space="preserve">– A little </w:t>
      </w:r>
      <w:r>
        <w:rPr>
          <w:rFonts w:asciiTheme="majorHAnsi" w:hAnsiTheme="majorHAnsi"/>
        </w:rPr>
        <w:t xml:space="preserve">(1) </w:t>
      </w:r>
      <w:r w:rsidRPr="00AC7FBE">
        <w:rPr>
          <w:rFonts w:asciiTheme="majorHAnsi" w:hAnsiTheme="majorHAnsi"/>
        </w:rPr>
        <w:t>– Somewhat</w:t>
      </w:r>
      <w:r>
        <w:rPr>
          <w:rFonts w:asciiTheme="majorHAnsi" w:hAnsiTheme="majorHAnsi"/>
        </w:rPr>
        <w:t xml:space="preserve"> (2)</w:t>
      </w:r>
      <w:r w:rsidRPr="00AC7FBE">
        <w:rPr>
          <w:rFonts w:asciiTheme="majorHAnsi" w:hAnsiTheme="majorHAnsi"/>
        </w:rPr>
        <w:t xml:space="preserve"> – Very </w:t>
      </w:r>
      <w:r>
        <w:rPr>
          <w:rFonts w:asciiTheme="majorHAnsi" w:hAnsiTheme="majorHAnsi"/>
        </w:rPr>
        <w:t xml:space="preserve">(3) </w:t>
      </w:r>
      <w:r w:rsidRPr="00AC7FBE">
        <w:rPr>
          <w:rFonts w:asciiTheme="majorHAnsi" w:hAnsiTheme="majorHAnsi"/>
        </w:rPr>
        <w:t>– Extremely</w:t>
      </w:r>
      <w:r>
        <w:rPr>
          <w:rFonts w:asciiTheme="majorHAnsi" w:hAnsiTheme="majorHAnsi"/>
        </w:rPr>
        <w:t xml:space="preserve"> (4)</w:t>
      </w:r>
    </w:p>
    <w:p w14:paraId="2E043D25" w14:textId="77777777" w:rsidR="00AC7FBE" w:rsidRPr="00AC7FBE" w:rsidRDefault="00AC7FBE" w:rsidP="00AC7FBE">
      <w:pPr>
        <w:rPr>
          <w:rFonts w:asciiTheme="majorHAnsi" w:hAnsiTheme="majorHAnsi" w:cs="Arial"/>
          <w:color w:val="FF0000"/>
        </w:rPr>
      </w:pPr>
      <w:r w:rsidRPr="00AC7FBE">
        <w:rPr>
          <w:rFonts w:asciiTheme="majorHAnsi" w:hAnsiTheme="majorHAnsi" w:cs="Arial"/>
          <w:color w:val="000000" w:themeColor="text1"/>
        </w:rPr>
        <w:t>How many negative responses do you get on Facebook?</w:t>
      </w:r>
      <w:r w:rsidR="006E512E">
        <w:rPr>
          <w:rFonts w:asciiTheme="majorHAnsi" w:hAnsiTheme="majorHAnsi" w:cs="Arial"/>
          <w:color w:val="000000" w:themeColor="text1"/>
        </w:rPr>
        <w:t xml:space="preserve"> </w:t>
      </w:r>
      <w:r w:rsidR="006E512E">
        <w:rPr>
          <w:rFonts w:asciiTheme="majorHAnsi" w:hAnsiTheme="majorHAnsi" w:cs="Arial"/>
        </w:rPr>
        <w:t>[fmss_r8]</w:t>
      </w:r>
    </w:p>
    <w:p w14:paraId="73AA8835" w14:textId="77777777" w:rsidR="00AC7FBE" w:rsidRPr="00AC7FBE" w:rsidRDefault="00AC7FBE" w:rsidP="00AC7FBE">
      <w:pPr>
        <w:ind w:firstLine="360"/>
        <w:rPr>
          <w:rFonts w:asciiTheme="majorHAnsi" w:hAnsiTheme="majorHAnsi"/>
        </w:rPr>
      </w:pPr>
      <w:r w:rsidRPr="00AC7FBE">
        <w:rPr>
          <w:rFonts w:asciiTheme="majorHAnsi" w:hAnsiTheme="majorHAnsi"/>
        </w:rPr>
        <w:t>None</w:t>
      </w:r>
      <w:r>
        <w:rPr>
          <w:rFonts w:asciiTheme="majorHAnsi" w:hAnsiTheme="majorHAnsi"/>
        </w:rPr>
        <w:t xml:space="preserve"> (0)</w:t>
      </w:r>
      <w:r w:rsidRPr="00AC7FBE">
        <w:rPr>
          <w:rFonts w:asciiTheme="majorHAnsi" w:hAnsiTheme="majorHAnsi"/>
        </w:rPr>
        <w:t xml:space="preserve"> – A few </w:t>
      </w:r>
      <w:r>
        <w:rPr>
          <w:rFonts w:asciiTheme="majorHAnsi" w:hAnsiTheme="majorHAnsi"/>
        </w:rPr>
        <w:t xml:space="preserve">(1) </w:t>
      </w:r>
      <w:r w:rsidRPr="00AC7FBE">
        <w:rPr>
          <w:rFonts w:asciiTheme="majorHAnsi" w:hAnsiTheme="majorHAnsi"/>
        </w:rPr>
        <w:t xml:space="preserve">– Some </w:t>
      </w:r>
      <w:r>
        <w:rPr>
          <w:rFonts w:asciiTheme="majorHAnsi" w:hAnsiTheme="majorHAnsi"/>
        </w:rPr>
        <w:t xml:space="preserve">(2) </w:t>
      </w:r>
      <w:r w:rsidRPr="00AC7FBE">
        <w:rPr>
          <w:rFonts w:asciiTheme="majorHAnsi" w:hAnsiTheme="majorHAnsi"/>
        </w:rPr>
        <w:t xml:space="preserve">– Quite a bit </w:t>
      </w:r>
      <w:r>
        <w:rPr>
          <w:rFonts w:asciiTheme="majorHAnsi" w:hAnsiTheme="majorHAnsi"/>
        </w:rPr>
        <w:t xml:space="preserve">(3) </w:t>
      </w:r>
      <w:r w:rsidRPr="00AC7FBE">
        <w:rPr>
          <w:rFonts w:asciiTheme="majorHAnsi" w:hAnsiTheme="majorHAnsi"/>
        </w:rPr>
        <w:t>– A lot</w:t>
      </w:r>
      <w:r>
        <w:rPr>
          <w:rFonts w:asciiTheme="majorHAnsi" w:hAnsiTheme="majorHAnsi"/>
        </w:rPr>
        <w:t xml:space="preserve"> (4)</w:t>
      </w:r>
    </w:p>
    <w:p w14:paraId="70385C4D" w14:textId="77777777" w:rsidR="00AC7FBE" w:rsidRPr="00AC7FBE" w:rsidRDefault="00AC7FBE" w:rsidP="00AC7FBE">
      <w:pPr>
        <w:rPr>
          <w:rFonts w:asciiTheme="majorHAnsi" w:hAnsiTheme="majorHAnsi" w:cs="Arial"/>
        </w:rPr>
      </w:pPr>
      <w:r w:rsidRPr="00AC7FBE">
        <w:rPr>
          <w:rFonts w:asciiTheme="majorHAnsi" w:hAnsiTheme="majorHAnsi" w:cs="Arial"/>
        </w:rPr>
        <w:t xml:space="preserve">How </w:t>
      </w:r>
      <w:r w:rsidR="00DB52E0">
        <w:rPr>
          <w:rFonts w:asciiTheme="majorHAnsi" w:hAnsiTheme="majorHAnsi" w:cs="Arial"/>
        </w:rPr>
        <w:t>bothered</w:t>
      </w:r>
      <w:r w:rsidRPr="00AC7FBE">
        <w:rPr>
          <w:rFonts w:asciiTheme="majorHAnsi" w:hAnsiTheme="majorHAnsi" w:cs="Arial"/>
        </w:rPr>
        <w:t xml:space="preserve"> are you if your friend number decreases?</w:t>
      </w:r>
      <w:r w:rsidR="006E512E">
        <w:rPr>
          <w:rFonts w:asciiTheme="majorHAnsi" w:hAnsiTheme="majorHAnsi" w:cs="Arial"/>
        </w:rPr>
        <w:t xml:space="preserve"> [fmss_r9]</w:t>
      </w:r>
    </w:p>
    <w:p w14:paraId="3D39EA56" w14:textId="77777777" w:rsidR="00AC7FBE" w:rsidRPr="00AC7FBE" w:rsidRDefault="00AC7FBE" w:rsidP="00AC7FBE">
      <w:pPr>
        <w:ind w:firstLine="360"/>
        <w:rPr>
          <w:rFonts w:asciiTheme="majorHAnsi" w:hAnsiTheme="majorHAnsi"/>
        </w:rPr>
      </w:pPr>
      <w:r w:rsidRPr="00AC7FBE">
        <w:rPr>
          <w:rFonts w:asciiTheme="majorHAnsi" w:hAnsiTheme="majorHAnsi"/>
        </w:rPr>
        <w:t xml:space="preserve">Not at all </w:t>
      </w:r>
      <w:r>
        <w:rPr>
          <w:rFonts w:asciiTheme="majorHAnsi" w:hAnsiTheme="majorHAnsi"/>
        </w:rPr>
        <w:t xml:space="preserve">(0) </w:t>
      </w:r>
      <w:r w:rsidRPr="00AC7FBE">
        <w:rPr>
          <w:rFonts w:asciiTheme="majorHAnsi" w:hAnsiTheme="majorHAnsi"/>
        </w:rPr>
        <w:t xml:space="preserve">– A little </w:t>
      </w:r>
      <w:r>
        <w:rPr>
          <w:rFonts w:asciiTheme="majorHAnsi" w:hAnsiTheme="majorHAnsi"/>
        </w:rPr>
        <w:t xml:space="preserve">(1) </w:t>
      </w:r>
      <w:r w:rsidRPr="00AC7FBE">
        <w:rPr>
          <w:rFonts w:asciiTheme="majorHAnsi" w:hAnsiTheme="majorHAnsi"/>
        </w:rPr>
        <w:t>– Somewhat</w:t>
      </w:r>
      <w:r>
        <w:rPr>
          <w:rFonts w:asciiTheme="majorHAnsi" w:hAnsiTheme="majorHAnsi"/>
        </w:rPr>
        <w:t xml:space="preserve"> (2)</w:t>
      </w:r>
      <w:r w:rsidRPr="00AC7FBE">
        <w:rPr>
          <w:rFonts w:asciiTheme="majorHAnsi" w:hAnsiTheme="majorHAnsi"/>
        </w:rPr>
        <w:t xml:space="preserve"> – Very </w:t>
      </w:r>
      <w:r>
        <w:rPr>
          <w:rFonts w:asciiTheme="majorHAnsi" w:hAnsiTheme="majorHAnsi"/>
        </w:rPr>
        <w:t xml:space="preserve">(3) </w:t>
      </w:r>
      <w:r w:rsidRPr="00AC7FBE">
        <w:rPr>
          <w:rFonts w:asciiTheme="majorHAnsi" w:hAnsiTheme="majorHAnsi"/>
        </w:rPr>
        <w:t>– Extremely</w:t>
      </w:r>
      <w:r>
        <w:rPr>
          <w:rFonts w:asciiTheme="majorHAnsi" w:hAnsiTheme="majorHAnsi"/>
        </w:rPr>
        <w:t xml:space="preserve"> (4)</w:t>
      </w:r>
    </w:p>
    <w:p w14:paraId="71DFC286" w14:textId="77777777" w:rsidR="00AC7FBE" w:rsidRPr="00AC7FBE" w:rsidRDefault="00AC7FBE" w:rsidP="00AC7FBE">
      <w:pPr>
        <w:widowControl w:val="0"/>
        <w:autoSpaceDE w:val="0"/>
        <w:autoSpaceDN w:val="0"/>
        <w:adjustRightInd w:val="0"/>
        <w:spacing w:line="300" w:lineRule="atLeast"/>
        <w:rPr>
          <w:rFonts w:asciiTheme="majorHAnsi" w:hAnsiTheme="majorHAnsi" w:cs="Times"/>
          <w:color w:val="000000" w:themeColor="text1"/>
        </w:rPr>
      </w:pPr>
      <w:r w:rsidRPr="00AC7FBE">
        <w:rPr>
          <w:rFonts w:asciiTheme="majorHAnsi" w:hAnsiTheme="majorHAnsi" w:cs="Times"/>
          <w:color w:val="000000" w:themeColor="text1"/>
        </w:rPr>
        <w:t>How upset are you if somebody doesn’t accept your friend request?</w:t>
      </w:r>
      <w:r w:rsidR="006E512E">
        <w:rPr>
          <w:rFonts w:asciiTheme="majorHAnsi" w:hAnsiTheme="majorHAnsi" w:cs="Times"/>
          <w:color w:val="000000" w:themeColor="text1"/>
        </w:rPr>
        <w:t xml:space="preserve"> </w:t>
      </w:r>
      <w:r w:rsidR="006E512E">
        <w:rPr>
          <w:rFonts w:asciiTheme="majorHAnsi" w:hAnsiTheme="majorHAnsi" w:cs="Arial"/>
        </w:rPr>
        <w:t>[fmss_r10]</w:t>
      </w:r>
    </w:p>
    <w:p w14:paraId="3036945A" w14:textId="77777777" w:rsidR="00AC7FBE" w:rsidRPr="00AC7FBE" w:rsidRDefault="00AC7FBE" w:rsidP="00AC7FBE">
      <w:pPr>
        <w:ind w:firstLine="360"/>
        <w:rPr>
          <w:rFonts w:asciiTheme="majorHAnsi" w:hAnsiTheme="majorHAnsi"/>
        </w:rPr>
      </w:pPr>
      <w:r w:rsidRPr="00AC7FBE">
        <w:rPr>
          <w:rFonts w:asciiTheme="majorHAnsi" w:hAnsiTheme="majorHAnsi"/>
        </w:rPr>
        <w:t xml:space="preserve">Not at all </w:t>
      </w:r>
      <w:r>
        <w:rPr>
          <w:rFonts w:asciiTheme="majorHAnsi" w:hAnsiTheme="majorHAnsi"/>
        </w:rPr>
        <w:t xml:space="preserve">(0) </w:t>
      </w:r>
      <w:r w:rsidRPr="00AC7FBE">
        <w:rPr>
          <w:rFonts w:asciiTheme="majorHAnsi" w:hAnsiTheme="majorHAnsi"/>
        </w:rPr>
        <w:t xml:space="preserve">– A little </w:t>
      </w:r>
      <w:r>
        <w:rPr>
          <w:rFonts w:asciiTheme="majorHAnsi" w:hAnsiTheme="majorHAnsi"/>
        </w:rPr>
        <w:t xml:space="preserve">(1) </w:t>
      </w:r>
      <w:r w:rsidRPr="00AC7FBE">
        <w:rPr>
          <w:rFonts w:asciiTheme="majorHAnsi" w:hAnsiTheme="majorHAnsi"/>
        </w:rPr>
        <w:t>– Somewhat</w:t>
      </w:r>
      <w:r>
        <w:rPr>
          <w:rFonts w:asciiTheme="majorHAnsi" w:hAnsiTheme="majorHAnsi"/>
        </w:rPr>
        <w:t xml:space="preserve"> (2)</w:t>
      </w:r>
      <w:r w:rsidRPr="00AC7FBE">
        <w:rPr>
          <w:rFonts w:asciiTheme="majorHAnsi" w:hAnsiTheme="majorHAnsi"/>
        </w:rPr>
        <w:t xml:space="preserve"> – Very </w:t>
      </w:r>
      <w:r>
        <w:rPr>
          <w:rFonts w:asciiTheme="majorHAnsi" w:hAnsiTheme="majorHAnsi"/>
        </w:rPr>
        <w:t xml:space="preserve">(3) </w:t>
      </w:r>
      <w:r w:rsidRPr="00AC7FBE">
        <w:rPr>
          <w:rFonts w:asciiTheme="majorHAnsi" w:hAnsiTheme="majorHAnsi"/>
        </w:rPr>
        <w:t>– Extremely</w:t>
      </w:r>
      <w:r>
        <w:rPr>
          <w:rFonts w:asciiTheme="majorHAnsi" w:hAnsiTheme="majorHAnsi"/>
        </w:rPr>
        <w:t xml:space="preserve"> (4)</w:t>
      </w:r>
    </w:p>
    <w:p w14:paraId="38E61C55" w14:textId="77777777" w:rsidR="00AC7FBE" w:rsidRPr="00AC7FBE" w:rsidRDefault="00AC7FBE" w:rsidP="00AC7FBE">
      <w:pPr>
        <w:pStyle w:val="CommentText"/>
        <w:spacing w:after="0"/>
        <w:rPr>
          <w:rFonts w:asciiTheme="majorHAnsi" w:hAnsiTheme="majorHAnsi" w:cs="Arial"/>
          <w:sz w:val="24"/>
          <w:szCs w:val="24"/>
        </w:rPr>
      </w:pPr>
      <w:r w:rsidRPr="00AC7FBE">
        <w:rPr>
          <w:rFonts w:asciiTheme="majorHAnsi" w:hAnsiTheme="majorHAnsi" w:cs="Arial"/>
          <w:sz w:val="24"/>
          <w:szCs w:val="24"/>
        </w:rPr>
        <w:t xml:space="preserve">How close to people does Facebook make you feel? </w:t>
      </w:r>
      <w:r w:rsidR="00F626EE">
        <w:rPr>
          <w:rFonts w:asciiTheme="majorHAnsi" w:hAnsiTheme="majorHAnsi" w:cs="Arial"/>
          <w:sz w:val="24"/>
          <w:szCs w:val="24"/>
        </w:rPr>
        <w:t>[fmss_r11]</w:t>
      </w:r>
    </w:p>
    <w:p w14:paraId="6ED9C856" w14:textId="77777777" w:rsidR="00AC7FBE" w:rsidRPr="00AC7FBE" w:rsidRDefault="00AC7FBE" w:rsidP="00AC7FBE">
      <w:pPr>
        <w:ind w:firstLine="360"/>
        <w:rPr>
          <w:rFonts w:asciiTheme="majorHAnsi" w:hAnsiTheme="majorHAnsi"/>
        </w:rPr>
      </w:pPr>
      <w:r w:rsidRPr="00AC7FBE">
        <w:rPr>
          <w:rFonts w:asciiTheme="majorHAnsi" w:hAnsiTheme="majorHAnsi"/>
        </w:rPr>
        <w:t xml:space="preserve">Not at all </w:t>
      </w:r>
      <w:r>
        <w:rPr>
          <w:rFonts w:asciiTheme="majorHAnsi" w:hAnsiTheme="majorHAnsi"/>
        </w:rPr>
        <w:t xml:space="preserve">(0) </w:t>
      </w:r>
      <w:r w:rsidRPr="00AC7FBE">
        <w:rPr>
          <w:rFonts w:asciiTheme="majorHAnsi" w:hAnsiTheme="majorHAnsi"/>
        </w:rPr>
        <w:t xml:space="preserve">– A little </w:t>
      </w:r>
      <w:r>
        <w:rPr>
          <w:rFonts w:asciiTheme="majorHAnsi" w:hAnsiTheme="majorHAnsi"/>
        </w:rPr>
        <w:t xml:space="preserve">(1) </w:t>
      </w:r>
      <w:r w:rsidRPr="00AC7FBE">
        <w:rPr>
          <w:rFonts w:asciiTheme="majorHAnsi" w:hAnsiTheme="majorHAnsi"/>
        </w:rPr>
        <w:t>– Somewhat</w:t>
      </w:r>
      <w:r>
        <w:rPr>
          <w:rFonts w:asciiTheme="majorHAnsi" w:hAnsiTheme="majorHAnsi"/>
        </w:rPr>
        <w:t xml:space="preserve"> (2)</w:t>
      </w:r>
      <w:r w:rsidRPr="00AC7FBE">
        <w:rPr>
          <w:rFonts w:asciiTheme="majorHAnsi" w:hAnsiTheme="majorHAnsi"/>
        </w:rPr>
        <w:t xml:space="preserve"> – Very </w:t>
      </w:r>
      <w:r>
        <w:rPr>
          <w:rFonts w:asciiTheme="majorHAnsi" w:hAnsiTheme="majorHAnsi"/>
        </w:rPr>
        <w:t xml:space="preserve">(3) </w:t>
      </w:r>
      <w:r w:rsidRPr="00AC7FBE">
        <w:rPr>
          <w:rFonts w:asciiTheme="majorHAnsi" w:hAnsiTheme="majorHAnsi"/>
        </w:rPr>
        <w:t>– Extremely</w:t>
      </w:r>
      <w:r>
        <w:rPr>
          <w:rFonts w:asciiTheme="majorHAnsi" w:hAnsiTheme="majorHAnsi"/>
        </w:rPr>
        <w:t xml:space="preserve"> (4)</w:t>
      </w:r>
    </w:p>
    <w:p w14:paraId="33E774D1" w14:textId="77777777" w:rsidR="00AC7FBE" w:rsidRPr="00AC7FBE" w:rsidRDefault="00AC7FBE" w:rsidP="00AC7FBE">
      <w:pPr>
        <w:widowControl w:val="0"/>
        <w:autoSpaceDE w:val="0"/>
        <w:autoSpaceDN w:val="0"/>
        <w:adjustRightInd w:val="0"/>
        <w:spacing w:line="300" w:lineRule="atLeast"/>
        <w:rPr>
          <w:rFonts w:asciiTheme="majorHAnsi" w:hAnsiTheme="majorHAnsi" w:cs="Arial"/>
          <w:color w:val="FF0000"/>
        </w:rPr>
      </w:pPr>
      <w:r w:rsidRPr="00AC7FBE">
        <w:rPr>
          <w:rFonts w:asciiTheme="majorHAnsi" w:hAnsiTheme="majorHAnsi" w:cs="Arial"/>
        </w:rPr>
        <w:t xml:space="preserve">If you needed help with something, how </w:t>
      </w:r>
      <w:r w:rsidR="00B0241E">
        <w:rPr>
          <w:rFonts w:asciiTheme="majorHAnsi" w:hAnsiTheme="majorHAnsi" w:cs="Arial"/>
          <w:color w:val="000000" w:themeColor="text1"/>
        </w:rPr>
        <w:t>easy</w:t>
      </w:r>
      <w:r w:rsidRPr="00AC7FBE">
        <w:rPr>
          <w:rFonts w:asciiTheme="majorHAnsi" w:hAnsiTheme="majorHAnsi" w:cs="Arial"/>
          <w:color w:val="FF0000"/>
        </w:rPr>
        <w:t xml:space="preserve"> </w:t>
      </w:r>
      <w:r w:rsidRPr="00AC7FBE">
        <w:rPr>
          <w:rFonts w:asciiTheme="majorHAnsi" w:hAnsiTheme="majorHAnsi" w:cs="Arial"/>
        </w:rPr>
        <w:t>would it be to get it by posting on Facebook?</w:t>
      </w:r>
      <w:r w:rsidR="00F626EE">
        <w:rPr>
          <w:rFonts w:asciiTheme="majorHAnsi" w:hAnsiTheme="majorHAnsi" w:cs="Arial"/>
        </w:rPr>
        <w:t xml:space="preserve"> [fmss_r12]</w:t>
      </w:r>
    </w:p>
    <w:p w14:paraId="51794D37" w14:textId="77777777" w:rsidR="00AC7FBE" w:rsidRPr="00AC7FBE" w:rsidRDefault="00AC7FBE" w:rsidP="00AC7FBE">
      <w:pPr>
        <w:ind w:firstLine="360"/>
        <w:rPr>
          <w:rFonts w:asciiTheme="majorHAnsi" w:hAnsiTheme="majorHAnsi"/>
        </w:rPr>
      </w:pPr>
      <w:r w:rsidRPr="00AC7FBE">
        <w:rPr>
          <w:rFonts w:asciiTheme="majorHAnsi" w:hAnsiTheme="majorHAnsi"/>
        </w:rPr>
        <w:t xml:space="preserve">Not at all </w:t>
      </w:r>
      <w:r>
        <w:rPr>
          <w:rFonts w:asciiTheme="majorHAnsi" w:hAnsiTheme="majorHAnsi"/>
        </w:rPr>
        <w:t xml:space="preserve">(0) </w:t>
      </w:r>
      <w:r w:rsidRPr="00AC7FBE">
        <w:rPr>
          <w:rFonts w:asciiTheme="majorHAnsi" w:hAnsiTheme="majorHAnsi"/>
        </w:rPr>
        <w:t xml:space="preserve">– A little </w:t>
      </w:r>
      <w:r>
        <w:rPr>
          <w:rFonts w:asciiTheme="majorHAnsi" w:hAnsiTheme="majorHAnsi"/>
        </w:rPr>
        <w:t xml:space="preserve">(1) </w:t>
      </w:r>
      <w:r w:rsidRPr="00AC7FBE">
        <w:rPr>
          <w:rFonts w:asciiTheme="majorHAnsi" w:hAnsiTheme="majorHAnsi"/>
        </w:rPr>
        <w:t>– Somewhat</w:t>
      </w:r>
      <w:r>
        <w:rPr>
          <w:rFonts w:asciiTheme="majorHAnsi" w:hAnsiTheme="majorHAnsi"/>
        </w:rPr>
        <w:t xml:space="preserve"> (2)</w:t>
      </w:r>
      <w:r w:rsidRPr="00AC7FBE">
        <w:rPr>
          <w:rFonts w:asciiTheme="majorHAnsi" w:hAnsiTheme="majorHAnsi"/>
        </w:rPr>
        <w:t xml:space="preserve"> – Very </w:t>
      </w:r>
      <w:r>
        <w:rPr>
          <w:rFonts w:asciiTheme="majorHAnsi" w:hAnsiTheme="majorHAnsi"/>
        </w:rPr>
        <w:t xml:space="preserve">(3) </w:t>
      </w:r>
      <w:r w:rsidRPr="00AC7FBE">
        <w:rPr>
          <w:rFonts w:asciiTheme="majorHAnsi" w:hAnsiTheme="majorHAnsi"/>
        </w:rPr>
        <w:t>– Extremely</w:t>
      </w:r>
      <w:r>
        <w:rPr>
          <w:rFonts w:asciiTheme="majorHAnsi" w:hAnsiTheme="majorHAnsi"/>
        </w:rPr>
        <w:t xml:space="preserve"> (4)</w:t>
      </w:r>
    </w:p>
    <w:p w14:paraId="35942846" w14:textId="77777777" w:rsidR="00AC7FBE" w:rsidRPr="00AC7FBE" w:rsidRDefault="00AC7FBE" w:rsidP="00AC7FBE">
      <w:pPr>
        <w:widowControl w:val="0"/>
        <w:autoSpaceDE w:val="0"/>
        <w:autoSpaceDN w:val="0"/>
        <w:adjustRightInd w:val="0"/>
        <w:spacing w:line="300" w:lineRule="atLeast"/>
        <w:rPr>
          <w:rFonts w:asciiTheme="majorHAnsi" w:hAnsiTheme="majorHAnsi" w:cs="Arial"/>
        </w:rPr>
      </w:pPr>
      <w:r w:rsidRPr="00AC7FBE">
        <w:rPr>
          <w:rFonts w:asciiTheme="majorHAnsi" w:hAnsiTheme="majorHAnsi" w:cs="Arial"/>
        </w:rPr>
        <w:t>If you needed infor</w:t>
      </w:r>
      <w:r w:rsidR="00B0241E">
        <w:rPr>
          <w:rFonts w:asciiTheme="majorHAnsi" w:hAnsiTheme="majorHAnsi" w:cs="Arial"/>
        </w:rPr>
        <w:t>mation about something, how easy</w:t>
      </w:r>
      <w:r w:rsidRPr="00AC7FBE">
        <w:rPr>
          <w:rFonts w:asciiTheme="majorHAnsi" w:hAnsiTheme="majorHAnsi" w:cs="Arial"/>
        </w:rPr>
        <w:t xml:space="preserve"> would it be to get it by posting on Facebook?</w:t>
      </w:r>
      <w:r w:rsidR="00F626EE">
        <w:rPr>
          <w:rFonts w:asciiTheme="majorHAnsi" w:hAnsiTheme="majorHAnsi" w:cs="Arial"/>
        </w:rPr>
        <w:t xml:space="preserve"> [fmss_r13]</w:t>
      </w:r>
    </w:p>
    <w:p w14:paraId="0FD9D17C" w14:textId="77777777" w:rsidR="00AC7FBE" w:rsidRPr="00AC7FBE" w:rsidRDefault="00AC7FBE" w:rsidP="00AC7FBE">
      <w:pPr>
        <w:ind w:firstLine="360"/>
        <w:rPr>
          <w:rFonts w:asciiTheme="majorHAnsi" w:hAnsiTheme="majorHAnsi"/>
        </w:rPr>
      </w:pPr>
      <w:r w:rsidRPr="00AC7FBE">
        <w:rPr>
          <w:rFonts w:asciiTheme="majorHAnsi" w:hAnsiTheme="majorHAnsi"/>
        </w:rPr>
        <w:t xml:space="preserve">Not at all </w:t>
      </w:r>
      <w:r>
        <w:rPr>
          <w:rFonts w:asciiTheme="majorHAnsi" w:hAnsiTheme="majorHAnsi"/>
        </w:rPr>
        <w:t xml:space="preserve">(0) </w:t>
      </w:r>
      <w:r w:rsidRPr="00AC7FBE">
        <w:rPr>
          <w:rFonts w:asciiTheme="majorHAnsi" w:hAnsiTheme="majorHAnsi"/>
        </w:rPr>
        <w:t xml:space="preserve">– A little </w:t>
      </w:r>
      <w:r>
        <w:rPr>
          <w:rFonts w:asciiTheme="majorHAnsi" w:hAnsiTheme="majorHAnsi"/>
        </w:rPr>
        <w:t xml:space="preserve">(1) </w:t>
      </w:r>
      <w:r w:rsidRPr="00AC7FBE">
        <w:rPr>
          <w:rFonts w:asciiTheme="majorHAnsi" w:hAnsiTheme="majorHAnsi"/>
        </w:rPr>
        <w:t>– Somewhat</w:t>
      </w:r>
      <w:r>
        <w:rPr>
          <w:rFonts w:asciiTheme="majorHAnsi" w:hAnsiTheme="majorHAnsi"/>
        </w:rPr>
        <w:t xml:space="preserve"> (2)</w:t>
      </w:r>
      <w:r w:rsidRPr="00AC7FBE">
        <w:rPr>
          <w:rFonts w:asciiTheme="majorHAnsi" w:hAnsiTheme="majorHAnsi"/>
        </w:rPr>
        <w:t xml:space="preserve"> – Very </w:t>
      </w:r>
      <w:r>
        <w:rPr>
          <w:rFonts w:asciiTheme="majorHAnsi" w:hAnsiTheme="majorHAnsi"/>
        </w:rPr>
        <w:t xml:space="preserve">(3) </w:t>
      </w:r>
      <w:r w:rsidRPr="00AC7FBE">
        <w:rPr>
          <w:rFonts w:asciiTheme="majorHAnsi" w:hAnsiTheme="majorHAnsi"/>
        </w:rPr>
        <w:t>– Extremely</w:t>
      </w:r>
      <w:r>
        <w:rPr>
          <w:rFonts w:asciiTheme="majorHAnsi" w:hAnsiTheme="majorHAnsi"/>
        </w:rPr>
        <w:t xml:space="preserve"> (4)</w:t>
      </w:r>
    </w:p>
    <w:p w14:paraId="32464389" w14:textId="77777777" w:rsidR="00AC7FBE" w:rsidRPr="00AC7FBE" w:rsidRDefault="00AC7FBE" w:rsidP="00AC7FBE">
      <w:pPr>
        <w:rPr>
          <w:rFonts w:asciiTheme="majorHAnsi" w:hAnsiTheme="majorHAnsi" w:cs="Arial"/>
          <w:color w:val="FF0000"/>
        </w:rPr>
      </w:pPr>
      <w:r w:rsidRPr="00AC7FBE">
        <w:rPr>
          <w:rFonts w:asciiTheme="majorHAnsi" w:hAnsiTheme="majorHAnsi" w:cs="Arial"/>
          <w:color w:val="000000" w:themeColor="text1"/>
        </w:rPr>
        <w:t>How much do people on Facebook respond to you?</w:t>
      </w:r>
      <w:r w:rsidR="00F626EE">
        <w:rPr>
          <w:rFonts w:asciiTheme="majorHAnsi" w:hAnsiTheme="majorHAnsi" w:cs="Arial"/>
          <w:color w:val="000000" w:themeColor="text1"/>
        </w:rPr>
        <w:t xml:space="preserve"> </w:t>
      </w:r>
      <w:r w:rsidR="00F626EE">
        <w:rPr>
          <w:rFonts w:asciiTheme="majorHAnsi" w:hAnsiTheme="majorHAnsi" w:cs="Arial"/>
        </w:rPr>
        <w:t>[fmss_r14]</w:t>
      </w:r>
    </w:p>
    <w:p w14:paraId="4C99AF2B" w14:textId="77777777" w:rsidR="000230FC" w:rsidRDefault="00AC7FBE" w:rsidP="00F97154">
      <w:pPr>
        <w:ind w:firstLine="360"/>
        <w:rPr>
          <w:rFonts w:asciiTheme="majorHAnsi" w:hAnsiTheme="majorHAnsi"/>
        </w:rPr>
      </w:pPr>
      <w:r w:rsidRPr="00AC7FBE">
        <w:rPr>
          <w:rFonts w:asciiTheme="majorHAnsi" w:hAnsiTheme="majorHAnsi"/>
        </w:rPr>
        <w:t xml:space="preserve">Not at all </w:t>
      </w:r>
      <w:r>
        <w:rPr>
          <w:rFonts w:asciiTheme="majorHAnsi" w:hAnsiTheme="majorHAnsi"/>
        </w:rPr>
        <w:t xml:space="preserve">(0) </w:t>
      </w:r>
      <w:r w:rsidRPr="00AC7FBE">
        <w:rPr>
          <w:rFonts w:asciiTheme="majorHAnsi" w:hAnsiTheme="majorHAnsi"/>
        </w:rPr>
        <w:t xml:space="preserve">– A little </w:t>
      </w:r>
      <w:r>
        <w:rPr>
          <w:rFonts w:asciiTheme="majorHAnsi" w:hAnsiTheme="majorHAnsi"/>
        </w:rPr>
        <w:t xml:space="preserve">(1) </w:t>
      </w:r>
      <w:r w:rsidRPr="00AC7FBE">
        <w:rPr>
          <w:rFonts w:asciiTheme="majorHAnsi" w:hAnsiTheme="majorHAnsi"/>
        </w:rPr>
        <w:t xml:space="preserve">– Somewhat </w:t>
      </w:r>
      <w:r>
        <w:rPr>
          <w:rFonts w:asciiTheme="majorHAnsi" w:hAnsiTheme="majorHAnsi"/>
        </w:rPr>
        <w:t xml:space="preserve">(2) </w:t>
      </w:r>
      <w:r w:rsidRPr="00AC7FBE">
        <w:rPr>
          <w:rFonts w:asciiTheme="majorHAnsi" w:hAnsiTheme="majorHAnsi"/>
        </w:rPr>
        <w:t xml:space="preserve">– Quite a bit </w:t>
      </w:r>
      <w:r>
        <w:rPr>
          <w:rFonts w:asciiTheme="majorHAnsi" w:hAnsiTheme="majorHAnsi"/>
        </w:rPr>
        <w:t xml:space="preserve">(3) </w:t>
      </w:r>
      <w:r w:rsidRPr="00AC7FBE">
        <w:rPr>
          <w:rFonts w:asciiTheme="majorHAnsi" w:hAnsiTheme="majorHAnsi"/>
        </w:rPr>
        <w:t>– A lot</w:t>
      </w:r>
      <w:r>
        <w:rPr>
          <w:rFonts w:asciiTheme="majorHAnsi" w:hAnsiTheme="majorHAnsi"/>
        </w:rPr>
        <w:t xml:space="preserve"> (4)</w:t>
      </w:r>
    </w:p>
    <w:p w14:paraId="3EE1DAA4" w14:textId="77777777" w:rsidR="0080526C" w:rsidRDefault="0080526C" w:rsidP="00F97154">
      <w:pPr>
        <w:ind w:firstLine="360"/>
        <w:rPr>
          <w:rFonts w:asciiTheme="majorHAnsi" w:hAnsiTheme="majorHAnsi"/>
        </w:rPr>
      </w:pPr>
    </w:p>
    <w:p w14:paraId="798D8D22" w14:textId="77777777" w:rsidR="0072644B" w:rsidRPr="00F97154" w:rsidRDefault="00F626EE" w:rsidP="0072644B">
      <w:pPr>
        <w:rPr>
          <w:rFonts w:asciiTheme="majorHAnsi" w:hAnsiTheme="majorHAnsi"/>
        </w:rPr>
      </w:pPr>
      <w:r>
        <w:rPr>
          <w:rFonts w:asciiTheme="majorHAnsi" w:hAnsiTheme="majorHAnsi"/>
        </w:rPr>
        <w:t>{Page break}</w:t>
      </w:r>
    </w:p>
    <w:p w14:paraId="466C3D19" w14:textId="77777777" w:rsidR="00E317DD" w:rsidRDefault="009B7368" w:rsidP="001C291E">
      <w:pPr>
        <w:pStyle w:val="Heading1"/>
        <w:rPr>
          <w:color w:val="auto"/>
        </w:rPr>
      </w:pPr>
      <w:bookmarkStart w:id="6" w:name="_Toc465773167"/>
      <w:r>
        <w:rPr>
          <w:color w:val="auto"/>
        </w:rPr>
        <w:t>5</w:t>
      </w:r>
      <w:r w:rsidR="00277B24" w:rsidRPr="00BF2DFB">
        <w:rPr>
          <w:color w:val="auto"/>
        </w:rPr>
        <w:t>. Intervention I</w:t>
      </w:r>
      <w:r w:rsidR="004A49AE" w:rsidRPr="00BF2DFB">
        <w:rPr>
          <w:color w:val="auto"/>
        </w:rPr>
        <w:t>nterest</w:t>
      </w:r>
      <w:bookmarkEnd w:id="6"/>
    </w:p>
    <w:p w14:paraId="4170C9B7" w14:textId="77777777" w:rsidR="007978AD" w:rsidRDefault="007978AD" w:rsidP="0080526C"/>
    <w:p w14:paraId="1EF73EF5" w14:textId="77777777" w:rsidR="007978AD" w:rsidRDefault="007978AD" w:rsidP="007978AD">
      <w:pPr>
        <w:rPr>
          <w:rFonts w:asciiTheme="majorHAnsi" w:hAnsiTheme="majorHAnsi"/>
          <w:color w:val="000000" w:themeColor="text1"/>
        </w:rPr>
      </w:pPr>
      <w:r>
        <w:rPr>
          <w:rFonts w:asciiTheme="majorHAnsi" w:hAnsiTheme="majorHAnsi"/>
          <w:color w:val="000000" w:themeColor="text1"/>
        </w:rPr>
        <w:t>&lt;Automatic, invisible timestamp. Based on local time, from user’s computer.&gt;</w:t>
      </w:r>
    </w:p>
    <w:p w14:paraId="0E370FCE" w14:textId="77777777" w:rsidR="007978AD" w:rsidRPr="009970E0" w:rsidRDefault="007978AD" w:rsidP="007978AD">
      <w:pPr>
        <w:rPr>
          <w:rFonts w:asciiTheme="majorHAnsi" w:hAnsiTheme="majorHAnsi"/>
          <w:color w:val="000000" w:themeColor="text1"/>
        </w:rPr>
      </w:pPr>
      <w:r>
        <w:rPr>
          <w:rFonts w:asciiTheme="majorHAnsi" w:hAnsiTheme="majorHAnsi"/>
          <w:color w:val="000000" w:themeColor="text1"/>
        </w:rPr>
        <w:t>[</w:t>
      </w:r>
      <w:proofErr w:type="spellStart"/>
      <w:r>
        <w:rPr>
          <w:rFonts w:asciiTheme="majorHAnsi" w:hAnsiTheme="majorHAnsi"/>
          <w:color w:val="000000" w:themeColor="text1"/>
        </w:rPr>
        <w:t>time_start_intervene</w:t>
      </w:r>
      <w:proofErr w:type="spellEnd"/>
      <w:r>
        <w:rPr>
          <w:rFonts w:asciiTheme="majorHAnsi" w:hAnsiTheme="majorHAnsi"/>
          <w:color w:val="000000" w:themeColor="text1"/>
        </w:rPr>
        <w:t>]</w:t>
      </w:r>
    </w:p>
    <w:p w14:paraId="7165FA4B" w14:textId="77777777" w:rsidR="007978AD" w:rsidRPr="007978AD" w:rsidRDefault="007978AD" w:rsidP="0080526C"/>
    <w:p w14:paraId="704012BE" w14:textId="77777777" w:rsidR="00B667AB" w:rsidRDefault="00B667AB" w:rsidP="00F9209E">
      <w:pPr>
        <w:rPr>
          <w:rFonts w:asciiTheme="majorHAnsi" w:hAnsiTheme="majorHAnsi"/>
        </w:rPr>
      </w:pPr>
      <w:r>
        <w:rPr>
          <w:rFonts w:asciiTheme="majorHAnsi" w:hAnsiTheme="majorHAnsi"/>
        </w:rPr>
        <w:lastRenderedPageBreak/>
        <w:t xml:space="preserve">Your answers to the next questions will help us determine what features to </w:t>
      </w:r>
      <w:r w:rsidR="00286130">
        <w:rPr>
          <w:rFonts w:asciiTheme="majorHAnsi" w:hAnsiTheme="majorHAnsi"/>
        </w:rPr>
        <w:t>include in a new program for veterans</w:t>
      </w:r>
      <w:r w:rsidR="00286130">
        <w:rPr>
          <w:rFonts w:asciiTheme="majorHAnsi" w:eastAsia="Times New Roman" w:hAnsiTheme="majorHAnsi"/>
        </w:rPr>
        <w:t>.</w:t>
      </w:r>
    </w:p>
    <w:p w14:paraId="651BFAD5" w14:textId="77777777" w:rsidR="00B667AB" w:rsidRDefault="00B667AB" w:rsidP="00F9209E">
      <w:pPr>
        <w:rPr>
          <w:rFonts w:asciiTheme="majorHAnsi" w:hAnsiTheme="majorHAnsi"/>
        </w:rPr>
      </w:pPr>
    </w:p>
    <w:p w14:paraId="7D72A84C" w14:textId="77777777" w:rsidR="00E317DD" w:rsidRDefault="00E317DD" w:rsidP="00F9209E">
      <w:pPr>
        <w:rPr>
          <w:rFonts w:asciiTheme="majorHAnsi" w:hAnsiTheme="majorHAnsi"/>
        </w:rPr>
      </w:pPr>
      <w:r w:rsidRPr="001C291E">
        <w:rPr>
          <w:rFonts w:asciiTheme="majorHAnsi" w:hAnsiTheme="majorHAnsi"/>
        </w:rPr>
        <w:t xml:space="preserve">Imagine there </w:t>
      </w:r>
      <w:r w:rsidR="00EA7774">
        <w:rPr>
          <w:rFonts w:asciiTheme="majorHAnsi" w:hAnsiTheme="majorHAnsi"/>
        </w:rPr>
        <w:t>were</w:t>
      </w:r>
      <w:r w:rsidR="00EA7774" w:rsidRPr="001C291E">
        <w:rPr>
          <w:rFonts w:asciiTheme="majorHAnsi" w:hAnsiTheme="majorHAnsi"/>
        </w:rPr>
        <w:t xml:space="preserve"> </w:t>
      </w:r>
      <w:r w:rsidRPr="001C291E">
        <w:rPr>
          <w:rFonts w:asciiTheme="majorHAnsi" w:hAnsiTheme="majorHAnsi"/>
        </w:rPr>
        <w:t xml:space="preserve">a </w:t>
      </w:r>
      <w:r w:rsidRPr="00FE552C">
        <w:rPr>
          <w:rFonts w:asciiTheme="majorHAnsi" w:hAnsiTheme="majorHAnsi"/>
          <w:color w:val="FF2D00"/>
        </w:rPr>
        <w:t>free online service</w:t>
      </w:r>
      <w:r w:rsidRPr="001C291E">
        <w:rPr>
          <w:rFonts w:asciiTheme="majorHAnsi" w:hAnsiTheme="majorHAnsi"/>
        </w:rPr>
        <w:t xml:space="preserve"> where you could interact with </w:t>
      </w:r>
      <w:r w:rsidRPr="00FE552C">
        <w:rPr>
          <w:rFonts w:asciiTheme="majorHAnsi" w:hAnsiTheme="majorHAnsi"/>
          <w:color w:val="FF2D00"/>
        </w:rPr>
        <w:t>a health care provider</w:t>
      </w:r>
      <w:r w:rsidRPr="001C291E">
        <w:rPr>
          <w:rFonts w:asciiTheme="majorHAnsi" w:hAnsiTheme="majorHAnsi"/>
        </w:rPr>
        <w:t>. This could be someone like a nurse, s</w:t>
      </w:r>
      <w:r w:rsidR="00FD2628">
        <w:rPr>
          <w:rFonts w:asciiTheme="majorHAnsi" w:hAnsiTheme="majorHAnsi"/>
        </w:rPr>
        <w:t>ocial worker, or counselor. It c</w:t>
      </w:r>
      <w:r w:rsidRPr="001C291E">
        <w:rPr>
          <w:rFonts w:asciiTheme="majorHAnsi" w:hAnsiTheme="majorHAnsi"/>
        </w:rPr>
        <w:t xml:space="preserve">ould be </w:t>
      </w:r>
      <w:r w:rsidRPr="00FE552C">
        <w:rPr>
          <w:rFonts w:asciiTheme="majorHAnsi" w:hAnsiTheme="majorHAnsi"/>
          <w:color w:val="FF2D00"/>
        </w:rPr>
        <w:t>private and anonymous</w:t>
      </w:r>
      <w:r w:rsidRPr="001C291E">
        <w:rPr>
          <w:rFonts w:asciiTheme="majorHAnsi" w:hAnsiTheme="majorHAnsi"/>
        </w:rPr>
        <w:t>—no real names or contact information required.</w:t>
      </w:r>
    </w:p>
    <w:p w14:paraId="32AF7388" w14:textId="77777777" w:rsidR="00286130" w:rsidRPr="001C291E" w:rsidRDefault="00286130" w:rsidP="00F9209E">
      <w:pPr>
        <w:numPr>
          <w:ins w:id="7" w:author="Alan Teo" w:date="2016-11-29T12:18:00Z"/>
        </w:numPr>
        <w:rPr>
          <w:rFonts w:asciiTheme="majorHAnsi" w:hAnsiTheme="majorHAnsi"/>
        </w:rPr>
      </w:pPr>
    </w:p>
    <w:p w14:paraId="0FEFEF11" w14:textId="77777777" w:rsidR="00E317DD" w:rsidRDefault="00E317DD" w:rsidP="00F9209E">
      <w:pPr>
        <w:rPr>
          <w:rFonts w:asciiTheme="majorHAnsi" w:hAnsiTheme="majorHAnsi"/>
        </w:rPr>
      </w:pPr>
      <w:r w:rsidRPr="00BF2DFB">
        <w:rPr>
          <w:rFonts w:asciiTheme="majorHAnsi" w:hAnsiTheme="majorHAnsi"/>
        </w:rPr>
        <w:t>How interested would you be in doing each of the following</w:t>
      </w:r>
      <w:r w:rsidR="00C72F45">
        <w:rPr>
          <w:rFonts w:asciiTheme="majorHAnsi" w:hAnsiTheme="majorHAnsi"/>
        </w:rPr>
        <w:t xml:space="preserve"> online with a health care provider</w:t>
      </w:r>
      <w:r w:rsidRPr="00BF2DFB">
        <w:rPr>
          <w:rFonts w:asciiTheme="majorHAnsi" w:hAnsiTheme="majorHAnsi"/>
        </w:rPr>
        <w:t>?</w:t>
      </w:r>
    </w:p>
    <w:tbl>
      <w:tblPr>
        <w:tblStyle w:val="LightShading-Accent1"/>
        <w:tblW w:w="10063" w:type="dxa"/>
        <w:tblInd w:w="108" w:type="dxa"/>
        <w:tblLayout w:type="fixed"/>
        <w:tblLook w:val="04A0" w:firstRow="1" w:lastRow="0" w:firstColumn="1" w:lastColumn="0" w:noHBand="0" w:noVBand="1"/>
      </w:tblPr>
      <w:tblGrid>
        <w:gridCol w:w="4590"/>
        <w:gridCol w:w="1378"/>
        <w:gridCol w:w="1051"/>
        <w:gridCol w:w="875"/>
        <w:gridCol w:w="810"/>
        <w:gridCol w:w="1359"/>
      </w:tblGrid>
      <w:tr w:rsidR="00B23166" w:rsidRPr="00BF2DFB" w14:paraId="54A90F83"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90" w:type="dxa"/>
          </w:tcPr>
          <w:p w14:paraId="02B31DAC" w14:textId="77777777" w:rsidR="00B23166" w:rsidRPr="00BF2DFB" w:rsidRDefault="00B23166" w:rsidP="002B673C">
            <w:pPr>
              <w:rPr>
                <w:rFonts w:asciiTheme="majorHAnsi" w:hAnsiTheme="majorHAnsi" w:cs="Arial"/>
                <w:b w:val="0"/>
                <w:color w:val="auto"/>
                <w:sz w:val="24"/>
                <w:szCs w:val="24"/>
              </w:rPr>
            </w:pPr>
          </w:p>
        </w:tc>
        <w:tc>
          <w:tcPr>
            <w:tcW w:w="1378" w:type="dxa"/>
          </w:tcPr>
          <w:p w14:paraId="2C85EF55" w14:textId="77777777" w:rsidR="00B23166" w:rsidRPr="00BF2DFB" w:rsidRDefault="00B23166" w:rsidP="002B673C">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b w:val="0"/>
                <w:color w:val="auto"/>
                <w:sz w:val="24"/>
                <w:szCs w:val="24"/>
              </w:rPr>
            </w:pPr>
            <w:r w:rsidRPr="00BF2DFB">
              <w:rPr>
                <w:rFonts w:asciiTheme="majorHAnsi" w:hAnsiTheme="majorHAnsi" w:cs="Arial"/>
                <w:color w:val="auto"/>
                <w:sz w:val="24"/>
                <w:szCs w:val="24"/>
              </w:rPr>
              <w:t>Not at all (0)</w:t>
            </w:r>
          </w:p>
        </w:tc>
        <w:tc>
          <w:tcPr>
            <w:tcW w:w="1051" w:type="dxa"/>
          </w:tcPr>
          <w:p w14:paraId="293B4AED" w14:textId="77777777" w:rsidR="00B23166" w:rsidRPr="00BF2DFB" w:rsidRDefault="00B23166" w:rsidP="002B673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color w:val="auto"/>
                <w:sz w:val="24"/>
                <w:szCs w:val="24"/>
              </w:rPr>
            </w:pPr>
            <w:r w:rsidRPr="00BF2DFB">
              <w:rPr>
                <w:rFonts w:asciiTheme="majorHAnsi" w:hAnsiTheme="majorHAnsi" w:cs="Arial"/>
                <w:color w:val="auto"/>
                <w:sz w:val="24"/>
                <w:szCs w:val="24"/>
              </w:rPr>
              <w:t>A little (1)</w:t>
            </w:r>
          </w:p>
        </w:tc>
        <w:tc>
          <w:tcPr>
            <w:tcW w:w="875" w:type="dxa"/>
          </w:tcPr>
          <w:p w14:paraId="62B635AB" w14:textId="77777777" w:rsidR="00B23166" w:rsidRPr="00BF2DFB" w:rsidRDefault="00B23166" w:rsidP="002B673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color w:val="auto"/>
                <w:sz w:val="24"/>
                <w:szCs w:val="24"/>
              </w:rPr>
            </w:pPr>
            <w:r w:rsidRPr="00BF2DFB">
              <w:rPr>
                <w:rFonts w:asciiTheme="majorHAnsi" w:hAnsiTheme="majorHAnsi" w:cs="Arial"/>
                <w:color w:val="auto"/>
                <w:sz w:val="24"/>
                <w:szCs w:val="24"/>
              </w:rPr>
              <w:t>Somewhat (2)</w:t>
            </w:r>
          </w:p>
        </w:tc>
        <w:tc>
          <w:tcPr>
            <w:tcW w:w="810" w:type="dxa"/>
          </w:tcPr>
          <w:p w14:paraId="0335DD95" w14:textId="77777777" w:rsidR="00B23166" w:rsidRPr="00BF2DFB" w:rsidRDefault="00B23166" w:rsidP="002B673C">
            <w:pP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F2DFB">
              <w:rPr>
                <w:rFonts w:asciiTheme="majorHAnsi" w:hAnsiTheme="majorHAnsi" w:cs="Arial"/>
                <w:color w:val="auto"/>
                <w:sz w:val="24"/>
                <w:szCs w:val="24"/>
              </w:rPr>
              <w:t>Very (3)</w:t>
            </w:r>
          </w:p>
        </w:tc>
        <w:tc>
          <w:tcPr>
            <w:tcW w:w="1359" w:type="dxa"/>
          </w:tcPr>
          <w:p w14:paraId="4482454A" w14:textId="77777777" w:rsidR="00B23166" w:rsidRPr="00BF2DFB" w:rsidRDefault="00B23166" w:rsidP="002B673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color w:val="auto"/>
                <w:sz w:val="24"/>
                <w:szCs w:val="24"/>
              </w:rPr>
            </w:pPr>
            <w:r w:rsidRPr="00BF2DFB">
              <w:rPr>
                <w:rFonts w:asciiTheme="majorHAnsi" w:hAnsiTheme="majorHAnsi" w:cs="Arial"/>
                <w:color w:val="auto"/>
                <w:sz w:val="24"/>
                <w:szCs w:val="24"/>
              </w:rPr>
              <w:t>Extremely (4)</w:t>
            </w:r>
          </w:p>
        </w:tc>
      </w:tr>
      <w:tr w:rsidR="00554429" w:rsidRPr="00BF2DFB" w14:paraId="7DFC21D9"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0" w:type="dxa"/>
            <w:vAlign w:val="center"/>
          </w:tcPr>
          <w:p w14:paraId="74C4E715" w14:textId="77777777" w:rsidR="00554429" w:rsidRPr="00BF2DFB" w:rsidRDefault="000551AD" w:rsidP="000551AD">
            <w:pPr>
              <w:rPr>
                <w:rFonts w:asciiTheme="majorHAnsi" w:hAnsiTheme="majorHAnsi" w:cs="Arial"/>
                <w:b w:val="0"/>
                <w:color w:val="auto"/>
                <w:sz w:val="24"/>
                <w:szCs w:val="24"/>
              </w:rPr>
            </w:pPr>
            <w:r w:rsidRPr="00BF2DFB">
              <w:rPr>
                <w:rFonts w:asciiTheme="majorHAnsi" w:hAnsiTheme="majorHAnsi" w:cs="Arial"/>
                <w:b w:val="0"/>
                <w:color w:val="auto"/>
                <w:sz w:val="24"/>
                <w:szCs w:val="24"/>
              </w:rPr>
              <w:t>Getting help with making more friends or other social connections</w:t>
            </w:r>
            <w:r>
              <w:rPr>
                <w:rFonts w:asciiTheme="majorHAnsi" w:hAnsiTheme="majorHAnsi" w:cs="Arial"/>
                <w:b w:val="0"/>
                <w:color w:val="auto"/>
                <w:sz w:val="24"/>
                <w:szCs w:val="24"/>
              </w:rPr>
              <w:t xml:space="preserve"> [</w:t>
            </w:r>
            <w:proofErr w:type="spellStart"/>
            <w:r>
              <w:rPr>
                <w:rFonts w:asciiTheme="majorHAnsi" w:hAnsiTheme="majorHAnsi" w:cs="Arial"/>
                <w:b w:val="0"/>
                <w:color w:val="auto"/>
                <w:sz w:val="24"/>
                <w:szCs w:val="24"/>
              </w:rPr>
              <w:t>interest_social</w:t>
            </w:r>
            <w:proofErr w:type="spellEnd"/>
            <w:r>
              <w:rPr>
                <w:rFonts w:asciiTheme="majorHAnsi" w:hAnsiTheme="majorHAnsi" w:cs="Arial"/>
                <w:b w:val="0"/>
                <w:color w:val="auto"/>
                <w:sz w:val="24"/>
                <w:szCs w:val="24"/>
              </w:rPr>
              <w:t>]</w:t>
            </w:r>
          </w:p>
        </w:tc>
        <w:tc>
          <w:tcPr>
            <w:tcW w:w="1378" w:type="dxa"/>
            <w:vAlign w:val="center"/>
          </w:tcPr>
          <w:p w14:paraId="40E2104F" w14:textId="77777777" w:rsidR="00554429"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713994599"/>
              </w:sdtPr>
              <w:sdtContent>
                <w:r w:rsidR="00554429" w:rsidRPr="00BF2DFB">
                  <w:rPr>
                    <w:rFonts w:ascii="MS Mincho" w:hAnsi="MS Mincho" w:cs="MS Mincho" w:hint="eastAsia"/>
                    <w:color w:val="auto"/>
                    <w:sz w:val="24"/>
                    <w:szCs w:val="24"/>
                  </w:rPr>
                  <w:t>☐</w:t>
                </w:r>
              </w:sdtContent>
            </w:sdt>
          </w:p>
        </w:tc>
        <w:tc>
          <w:tcPr>
            <w:tcW w:w="1051" w:type="dxa"/>
            <w:vAlign w:val="center"/>
          </w:tcPr>
          <w:p w14:paraId="3B986DF5" w14:textId="77777777" w:rsidR="00554429"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2077809042"/>
              </w:sdtPr>
              <w:sdtContent>
                <w:r w:rsidR="00554429" w:rsidRPr="00BF2DFB">
                  <w:rPr>
                    <w:rFonts w:ascii="MS Mincho" w:hAnsi="MS Mincho" w:cs="MS Mincho" w:hint="eastAsia"/>
                    <w:color w:val="auto"/>
                    <w:sz w:val="24"/>
                    <w:szCs w:val="24"/>
                  </w:rPr>
                  <w:t>☐</w:t>
                </w:r>
              </w:sdtContent>
            </w:sdt>
          </w:p>
        </w:tc>
        <w:tc>
          <w:tcPr>
            <w:tcW w:w="875" w:type="dxa"/>
            <w:vAlign w:val="center"/>
          </w:tcPr>
          <w:p w14:paraId="61BF1FE0" w14:textId="77777777" w:rsidR="00554429"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1623916824"/>
              </w:sdtPr>
              <w:sdtContent>
                <w:r w:rsidR="00554429" w:rsidRPr="00BF2DFB">
                  <w:rPr>
                    <w:rFonts w:ascii="MS Mincho" w:hAnsi="MS Mincho" w:cs="MS Mincho" w:hint="eastAsia"/>
                    <w:color w:val="auto"/>
                    <w:sz w:val="24"/>
                    <w:szCs w:val="24"/>
                  </w:rPr>
                  <w:t>☐</w:t>
                </w:r>
              </w:sdtContent>
            </w:sdt>
          </w:p>
        </w:tc>
        <w:tc>
          <w:tcPr>
            <w:tcW w:w="810" w:type="dxa"/>
            <w:vAlign w:val="center"/>
          </w:tcPr>
          <w:p w14:paraId="7C36C656" w14:textId="77777777" w:rsidR="00554429"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2007162728"/>
              </w:sdtPr>
              <w:sdtContent>
                <w:r w:rsidR="00554429" w:rsidRPr="00BF2DFB">
                  <w:rPr>
                    <w:rFonts w:ascii="MS Mincho" w:hAnsi="MS Mincho" w:cs="MS Mincho" w:hint="eastAsia"/>
                    <w:color w:val="auto"/>
                    <w:sz w:val="24"/>
                    <w:szCs w:val="24"/>
                  </w:rPr>
                  <w:t>☐</w:t>
                </w:r>
              </w:sdtContent>
            </w:sdt>
          </w:p>
        </w:tc>
        <w:tc>
          <w:tcPr>
            <w:tcW w:w="1359" w:type="dxa"/>
            <w:vAlign w:val="center"/>
          </w:tcPr>
          <w:p w14:paraId="5C63DC02" w14:textId="77777777" w:rsidR="00554429"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197555482"/>
              </w:sdtPr>
              <w:sdtContent>
                <w:r w:rsidR="00554429" w:rsidRPr="00BF2DFB">
                  <w:rPr>
                    <w:rFonts w:ascii="MS Mincho" w:hAnsi="MS Mincho" w:cs="MS Mincho" w:hint="eastAsia"/>
                    <w:color w:val="auto"/>
                    <w:sz w:val="24"/>
                    <w:szCs w:val="24"/>
                  </w:rPr>
                  <w:t>☐</w:t>
                </w:r>
              </w:sdtContent>
            </w:sdt>
          </w:p>
        </w:tc>
      </w:tr>
      <w:tr w:rsidR="00554429" w:rsidRPr="00BF2DFB" w14:paraId="4A692E51"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4590" w:type="dxa"/>
            <w:vAlign w:val="center"/>
          </w:tcPr>
          <w:p w14:paraId="4CAB7BF7" w14:textId="77777777" w:rsidR="00554429" w:rsidRPr="00BF2DFB" w:rsidRDefault="000551AD" w:rsidP="00F01279">
            <w:pPr>
              <w:rPr>
                <w:rFonts w:asciiTheme="majorHAnsi" w:hAnsiTheme="majorHAnsi" w:cs="Arial"/>
                <w:b w:val="0"/>
                <w:color w:val="auto"/>
                <w:sz w:val="24"/>
                <w:szCs w:val="24"/>
              </w:rPr>
            </w:pPr>
            <w:r>
              <w:rPr>
                <w:rFonts w:asciiTheme="majorHAnsi" w:hAnsiTheme="majorHAnsi" w:cs="Arial"/>
                <w:b w:val="0"/>
                <w:color w:val="auto"/>
                <w:sz w:val="24"/>
                <w:szCs w:val="24"/>
              </w:rPr>
              <w:t>Learning how to get more support from friends or family on Facebook [</w:t>
            </w:r>
            <w:proofErr w:type="spellStart"/>
            <w:r>
              <w:rPr>
                <w:rFonts w:asciiTheme="majorHAnsi" w:hAnsiTheme="majorHAnsi" w:cs="Arial"/>
                <w:b w:val="0"/>
                <w:color w:val="auto"/>
                <w:sz w:val="24"/>
                <w:szCs w:val="24"/>
              </w:rPr>
              <w:t>interest_fb_support</w:t>
            </w:r>
            <w:proofErr w:type="spellEnd"/>
            <w:r>
              <w:rPr>
                <w:rFonts w:asciiTheme="majorHAnsi" w:hAnsiTheme="majorHAnsi" w:cs="Arial"/>
                <w:b w:val="0"/>
                <w:color w:val="auto"/>
                <w:sz w:val="24"/>
                <w:szCs w:val="24"/>
              </w:rPr>
              <w:t>]</w:t>
            </w:r>
          </w:p>
        </w:tc>
        <w:tc>
          <w:tcPr>
            <w:tcW w:w="1378" w:type="dxa"/>
            <w:vAlign w:val="center"/>
          </w:tcPr>
          <w:p w14:paraId="69BF8F90" w14:textId="77777777" w:rsidR="00554429"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sz w:val="16"/>
                  <w:szCs w:val="16"/>
                </w:rPr>
                <w:id w:val="-819426122"/>
              </w:sdtPr>
              <w:sdtContent>
                <w:r w:rsidR="00554429" w:rsidRPr="00BF2DFB">
                  <w:rPr>
                    <w:rFonts w:ascii="MS Mincho" w:hAnsi="MS Mincho" w:cs="MS Mincho" w:hint="eastAsia"/>
                    <w:color w:val="auto"/>
                    <w:sz w:val="24"/>
                    <w:szCs w:val="24"/>
                  </w:rPr>
                  <w:t>☐</w:t>
                </w:r>
              </w:sdtContent>
            </w:sdt>
          </w:p>
        </w:tc>
        <w:tc>
          <w:tcPr>
            <w:tcW w:w="1051" w:type="dxa"/>
            <w:vAlign w:val="center"/>
          </w:tcPr>
          <w:p w14:paraId="74F38989" w14:textId="77777777" w:rsidR="00554429"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2092918336"/>
              </w:sdtPr>
              <w:sdtContent>
                <w:r w:rsidR="00554429" w:rsidRPr="00BF2DFB">
                  <w:rPr>
                    <w:rFonts w:ascii="MS Mincho" w:hAnsi="MS Mincho" w:cs="MS Mincho" w:hint="eastAsia"/>
                    <w:color w:val="auto"/>
                    <w:sz w:val="24"/>
                    <w:szCs w:val="24"/>
                  </w:rPr>
                  <w:t>☐</w:t>
                </w:r>
              </w:sdtContent>
            </w:sdt>
          </w:p>
        </w:tc>
        <w:tc>
          <w:tcPr>
            <w:tcW w:w="875" w:type="dxa"/>
            <w:vAlign w:val="center"/>
          </w:tcPr>
          <w:p w14:paraId="3DF04122" w14:textId="77777777" w:rsidR="00554429"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1376389028"/>
              </w:sdtPr>
              <w:sdtContent>
                <w:r w:rsidR="00554429" w:rsidRPr="00BF2DFB">
                  <w:rPr>
                    <w:rFonts w:ascii="MS Mincho" w:hAnsi="MS Mincho" w:cs="MS Mincho" w:hint="eastAsia"/>
                    <w:color w:val="auto"/>
                    <w:sz w:val="24"/>
                    <w:szCs w:val="24"/>
                  </w:rPr>
                  <w:t>☐</w:t>
                </w:r>
              </w:sdtContent>
            </w:sdt>
          </w:p>
        </w:tc>
        <w:tc>
          <w:tcPr>
            <w:tcW w:w="810" w:type="dxa"/>
            <w:vAlign w:val="center"/>
          </w:tcPr>
          <w:p w14:paraId="44FF92A3" w14:textId="77777777" w:rsidR="00554429"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1407343373"/>
              </w:sdtPr>
              <w:sdtContent>
                <w:r w:rsidR="00554429" w:rsidRPr="00BF2DFB">
                  <w:rPr>
                    <w:rFonts w:ascii="MS Mincho" w:hAnsi="MS Mincho" w:cs="MS Mincho" w:hint="eastAsia"/>
                    <w:color w:val="auto"/>
                    <w:sz w:val="24"/>
                    <w:szCs w:val="24"/>
                  </w:rPr>
                  <w:t>☐</w:t>
                </w:r>
              </w:sdtContent>
            </w:sdt>
          </w:p>
        </w:tc>
        <w:tc>
          <w:tcPr>
            <w:tcW w:w="1359" w:type="dxa"/>
            <w:vAlign w:val="center"/>
          </w:tcPr>
          <w:p w14:paraId="1BA95687" w14:textId="77777777" w:rsidR="00554429"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1717701217"/>
              </w:sdtPr>
              <w:sdtContent>
                <w:r w:rsidR="00554429" w:rsidRPr="00BF2DFB">
                  <w:rPr>
                    <w:rFonts w:ascii="MS Mincho" w:hAnsi="MS Mincho" w:cs="MS Mincho" w:hint="eastAsia"/>
                    <w:color w:val="auto"/>
                    <w:sz w:val="24"/>
                    <w:szCs w:val="24"/>
                  </w:rPr>
                  <w:t>☐</w:t>
                </w:r>
              </w:sdtContent>
            </w:sdt>
          </w:p>
        </w:tc>
      </w:tr>
      <w:tr w:rsidR="00F01279" w:rsidRPr="00BF2DFB" w14:paraId="02461579"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0" w:type="dxa"/>
            <w:vAlign w:val="center"/>
          </w:tcPr>
          <w:p w14:paraId="4022B8E2" w14:textId="77777777" w:rsidR="00F01279" w:rsidRPr="00BF2DFB" w:rsidRDefault="00052F95" w:rsidP="00675958">
            <w:pPr>
              <w:rPr>
                <w:rFonts w:asciiTheme="majorHAnsi" w:hAnsiTheme="majorHAnsi" w:cs="Arial"/>
              </w:rPr>
            </w:pPr>
            <w:r w:rsidRPr="00BF2DFB">
              <w:rPr>
                <w:rFonts w:asciiTheme="majorHAnsi" w:hAnsiTheme="majorHAnsi" w:cs="Arial"/>
                <w:b w:val="0"/>
                <w:color w:val="auto"/>
                <w:sz w:val="24"/>
                <w:szCs w:val="24"/>
              </w:rPr>
              <w:t xml:space="preserve">Getting </w:t>
            </w:r>
            <w:r>
              <w:rPr>
                <w:rFonts w:asciiTheme="majorHAnsi" w:hAnsiTheme="majorHAnsi" w:cs="Arial"/>
                <w:b w:val="0"/>
                <w:color w:val="auto"/>
                <w:sz w:val="24"/>
                <w:szCs w:val="24"/>
              </w:rPr>
              <w:t>tips on how to manage stress [</w:t>
            </w:r>
            <w:proofErr w:type="spellStart"/>
            <w:r>
              <w:rPr>
                <w:rFonts w:asciiTheme="majorHAnsi" w:hAnsiTheme="majorHAnsi" w:cs="Arial"/>
                <w:b w:val="0"/>
                <w:color w:val="auto"/>
                <w:sz w:val="24"/>
                <w:szCs w:val="24"/>
              </w:rPr>
              <w:t>interest_stress_tips</w:t>
            </w:r>
            <w:proofErr w:type="spellEnd"/>
            <w:r>
              <w:rPr>
                <w:rFonts w:asciiTheme="majorHAnsi" w:hAnsiTheme="majorHAnsi" w:cs="Arial"/>
                <w:b w:val="0"/>
                <w:color w:val="auto"/>
                <w:sz w:val="24"/>
                <w:szCs w:val="24"/>
              </w:rPr>
              <w:t>]</w:t>
            </w:r>
          </w:p>
        </w:tc>
        <w:tc>
          <w:tcPr>
            <w:tcW w:w="1378" w:type="dxa"/>
            <w:vAlign w:val="center"/>
          </w:tcPr>
          <w:p w14:paraId="0F1B9FAE" w14:textId="77777777" w:rsidR="00F01279"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rPr>
            </w:pPr>
            <w:sdt>
              <w:sdtPr>
                <w:rPr>
                  <w:rFonts w:asciiTheme="majorHAnsi" w:hAnsiTheme="majorHAnsi" w:cs="Arial"/>
                </w:rPr>
                <w:id w:val="353853403"/>
              </w:sdtPr>
              <w:sdtContent>
                <w:r w:rsidR="00F01279" w:rsidRPr="00BF2DFB">
                  <w:rPr>
                    <w:rFonts w:ascii="MS Mincho" w:hAnsi="MS Mincho" w:cs="MS Mincho" w:hint="eastAsia"/>
                    <w:color w:val="auto"/>
                    <w:sz w:val="24"/>
                    <w:szCs w:val="24"/>
                  </w:rPr>
                  <w:t>☐</w:t>
                </w:r>
              </w:sdtContent>
            </w:sdt>
          </w:p>
        </w:tc>
        <w:tc>
          <w:tcPr>
            <w:tcW w:w="1051" w:type="dxa"/>
            <w:vAlign w:val="center"/>
          </w:tcPr>
          <w:p w14:paraId="31C98711" w14:textId="77777777" w:rsidR="00F01279"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rPr>
            </w:pPr>
            <w:sdt>
              <w:sdtPr>
                <w:rPr>
                  <w:rFonts w:asciiTheme="majorHAnsi" w:hAnsiTheme="majorHAnsi" w:cs="Arial"/>
                </w:rPr>
                <w:id w:val="-1448160351"/>
              </w:sdtPr>
              <w:sdtContent>
                <w:r w:rsidR="00F01279" w:rsidRPr="00BF2DFB">
                  <w:rPr>
                    <w:rFonts w:ascii="MS Mincho" w:hAnsi="MS Mincho" w:cs="MS Mincho" w:hint="eastAsia"/>
                    <w:color w:val="auto"/>
                    <w:sz w:val="24"/>
                    <w:szCs w:val="24"/>
                  </w:rPr>
                  <w:t>☐</w:t>
                </w:r>
              </w:sdtContent>
            </w:sdt>
          </w:p>
        </w:tc>
        <w:tc>
          <w:tcPr>
            <w:tcW w:w="875" w:type="dxa"/>
            <w:vAlign w:val="center"/>
          </w:tcPr>
          <w:p w14:paraId="1B4F5B23" w14:textId="77777777" w:rsidR="00F01279"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rPr>
            </w:pPr>
            <w:sdt>
              <w:sdtPr>
                <w:rPr>
                  <w:rFonts w:asciiTheme="majorHAnsi" w:hAnsiTheme="majorHAnsi" w:cs="Arial"/>
                </w:rPr>
                <w:id w:val="1032998916"/>
              </w:sdtPr>
              <w:sdtContent>
                <w:r w:rsidR="00F01279" w:rsidRPr="00BF2DFB">
                  <w:rPr>
                    <w:rFonts w:ascii="MS Mincho" w:hAnsi="MS Mincho" w:cs="MS Mincho" w:hint="eastAsia"/>
                    <w:color w:val="auto"/>
                    <w:sz w:val="24"/>
                    <w:szCs w:val="24"/>
                  </w:rPr>
                  <w:t>☐</w:t>
                </w:r>
              </w:sdtContent>
            </w:sdt>
          </w:p>
        </w:tc>
        <w:tc>
          <w:tcPr>
            <w:tcW w:w="810" w:type="dxa"/>
            <w:vAlign w:val="center"/>
          </w:tcPr>
          <w:p w14:paraId="4E681DE3" w14:textId="77777777" w:rsidR="00F01279"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rPr>
            </w:pPr>
            <w:sdt>
              <w:sdtPr>
                <w:rPr>
                  <w:rFonts w:asciiTheme="majorHAnsi" w:hAnsiTheme="majorHAnsi" w:cs="Arial"/>
                </w:rPr>
                <w:id w:val="217720115"/>
              </w:sdtPr>
              <w:sdtContent>
                <w:r w:rsidR="00F01279" w:rsidRPr="00BF2DFB">
                  <w:rPr>
                    <w:rFonts w:ascii="MS Mincho" w:hAnsi="MS Mincho" w:cs="MS Mincho" w:hint="eastAsia"/>
                    <w:color w:val="auto"/>
                    <w:sz w:val="24"/>
                    <w:szCs w:val="24"/>
                  </w:rPr>
                  <w:t>☐</w:t>
                </w:r>
              </w:sdtContent>
            </w:sdt>
          </w:p>
        </w:tc>
        <w:tc>
          <w:tcPr>
            <w:tcW w:w="1359" w:type="dxa"/>
            <w:vAlign w:val="center"/>
          </w:tcPr>
          <w:p w14:paraId="0B4F74F2" w14:textId="77777777" w:rsidR="00F01279"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rPr>
            </w:pPr>
            <w:sdt>
              <w:sdtPr>
                <w:rPr>
                  <w:rFonts w:asciiTheme="majorHAnsi" w:hAnsiTheme="majorHAnsi" w:cs="Arial"/>
                </w:rPr>
                <w:id w:val="1481193615"/>
              </w:sdtPr>
              <w:sdtContent>
                <w:r w:rsidR="00F01279" w:rsidRPr="00BF2DFB">
                  <w:rPr>
                    <w:rFonts w:ascii="MS Mincho" w:hAnsi="MS Mincho" w:cs="MS Mincho" w:hint="eastAsia"/>
                    <w:color w:val="auto"/>
                    <w:sz w:val="24"/>
                    <w:szCs w:val="24"/>
                  </w:rPr>
                  <w:t>☐</w:t>
                </w:r>
              </w:sdtContent>
            </w:sdt>
          </w:p>
        </w:tc>
      </w:tr>
      <w:tr w:rsidR="00F01279" w:rsidRPr="00BF2DFB" w14:paraId="2B3031F8"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4590" w:type="dxa"/>
            <w:vAlign w:val="center"/>
          </w:tcPr>
          <w:p w14:paraId="55B28737" w14:textId="77777777" w:rsidR="00F01279" w:rsidRPr="00BF2DFB" w:rsidRDefault="00052F95"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 xml:space="preserve">Talking about </w:t>
            </w:r>
            <w:r>
              <w:rPr>
                <w:rFonts w:asciiTheme="majorHAnsi" w:hAnsiTheme="majorHAnsi" w:cs="Arial"/>
                <w:b w:val="0"/>
                <w:color w:val="auto"/>
                <w:sz w:val="24"/>
                <w:szCs w:val="24"/>
              </w:rPr>
              <w:t>symptoms such as mood swings</w:t>
            </w:r>
            <w:r w:rsidRPr="00BF2DFB">
              <w:rPr>
                <w:rFonts w:asciiTheme="majorHAnsi" w:hAnsiTheme="majorHAnsi" w:cs="Arial"/>
                <w:b w:val="0"/>
                <w:color w:val="auto"/>
                <w:sz w:val="24"/>
                <w:szCs w:val="24"/>
              </w:rPr>
              <w:t xml:space="preserve">, depression, </w:t>
            </w:r>
            <w:r>
              <w:rPr>
                <w:rFonts w:asciiTheme="majorHAnsi" w:hAnsiTheme="majorHAnsi" w:cs="Arial"/>
                <w:b w:val="0"/>
                <w:color w:val="auto"/>
                <w:sz w:val="24"/>
                <w:szCs w:val="24"/>
              </w:rPr>
              <w:t xml:space="preserve">anxiety, </w:t>
            </w:r>
            <w:r w:rsidRPr="00BF2DFB">
              <w:rPr>
                <w:rFonts w:asciiTheme="majorHAnsi" w:hAnsiTheme="majorHAnsi" w:cs="Arial"/>
                <w:b w:val="0"/>
                <w:color w:val="auto"/>
                <w:sz w:val="24"/>
                <w:szCs w:val="24"/>
              </w:rPr>
              <w:t>or</w:t>
            </w:r>
            <w:r>
              <w:rPr>
                <w:rFonts w:asciiTheme="majorHAnsi" w:hAnsiTheme="majorHAnsi" w:cs="Arial"/>
                <w:b w:val="0"/>
                <w:color w:val="auto"/>
                <w:sz w:val="24"/>
                <w:szCs w:val="24"/>
              </w:rPr>
              <w:t xml:space="preserve"> sleep problems</w:t>
            </w:r>
            <w:r w:rsidRPr="00BF2DFB">
              <w:rPr>
                <w:rFonts w:asciiTheme="majorHAnsi" w:hAnsiTheme="majorHAnsi" w:cs="Arial"/>
                <w:b w:val="0"/>
                <w:color w:val="auto"/>
                <w:sz w:val="24"/>
                <w:szCs w:val="24"/>
              </w:rPr>
              <w:t xml:space="preserve"> </w:t>
            </w:r>
            <w:r>
              <w:rPr>
                <w:rFonts w:asciiTheme="majorHAnsi" w:hAnsiTheme="majorHAnsi" w:cs="Arial"/>
                <w:b w:val="0"/>
                <w:color w:val="auto"/>
                <w:sz w:val="24"/>
                <w:szCs w:val="24"/>
              </w:rPr>
              <w:t>[</w:t>
            </w:r>
            <w:proofErr w:type="spellStart"/>
            <w:r>
              <w:rPr>
                <w:rFonts w:asciiTheme="majorHAnsi" w:hAnsiTheme="majorHAnsi" w:cs="Arial"/>
                <w:b w:val="0"/>
                <w:color w:val="auto"/>
                <w:sz w:val="24"/>
                <w:szCs w:val="24"/>
              </w:rPr>
              <w:t>interest_talk_symptoms</w:t>
            </w:r>
            <w:proofErr w:type="spellEnd"/>
            <w:r>
              <w:rPr>
                <w:rFonts w:asciiTheme="majorHAnsi" w:hAnsiTheme="majorHAnsi" w:cs="Arial"/>
                <w:b w:val="0"/>
                <w:color w:val="auto"/>
                <w:sz w:val="24"/>
                <w:szCs w:val="24"/>
              </w:rPr>
              <w:t xml:space="preserve">] </w:t>
            </w:r>
          </w:p>
        </w:tc>
        <w:tc>
          <w:tcPr>
            <w:tcW w:w="1378" w:type="dxa"/>
            <w:vAlign w:val="center"/>
          </w:tcPr>
          <w:p w14:paraId="3CFA3508" w14:textId="77777777" w:rsidR="00F01279"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2135929800"/>
              </w:sdtPr>
              <w:sdtContent>
                <w:r w:rsidR="00F01279" w:rsidRPr="00BF2DFB">
                  <w:rPr>
                    <w:rFonts w:ascii="MS Mincho" w:hAnsi="MS Mincho" w:cs="MS Mincho" w:hint="eastAsia"/>
                    <w:color w:val="auto"/>
                    <w:sz w:val="24"/>
                    <w:szCs w:val="24"/>
                  </w:rPr>
                  <w:t>☐</w:t>
                </w:r>
              </w:sdtContent>
            </w:sdt>
          </w:p>
        </w:tc>
        <w:tc>
          <w:tcPr>
            <w:tcW w:w="1051" w:type="dxa"/>
            <w:vAlign w:val="center"/>
          </w:tcPr>
          <w:p w14:paraId="65D13B89" w14:textId="77777777" w:rsidR="00F01279"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1509175738"/>
              </w:sdtPr>
              <w:sdtContent>
                <w:r w:rsidR="00F01279" w:rsidRPr="00BF2DFB">
                  <w:rPr>
                    <w:rFonts w:ascii="MS Mincho" w:hAnsi="MS Mincho" w:cs="MS Mincho" w:hint="eastAsia"/>
                    <w:color w:val="auto"/>
                    <w:sz w:val="24"/>
                    <w:szCs w:val="24"/>
                  </w:rPr>
                  <w:t>☐</w:t>
                </w:r>
              </w:sdtContent>
            </w:sdt>
          </w:p>
        </w:tc>
        <w:tc>
          <w:tcPr>
            <w:tcW w:w="875" w:type="dxa"/>
            <w:vAlign w:val="center"/>
          </w:tcPr>
          <w:p w14:paraId="26E5E97D" w14:textId="77777777" w:rsidR="00F01279"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48540048"/>
              </w:sdtPr>
              <w:sdtContent>
                <w:r w:rsidR="00F01279" w:rsidRPr="00BF2DFB">
                  <w:rPr>
                    <w:rFonts w:ascii="MS Mincho" w:hAnsi="MS Mincho" w:cs="MS Mincho" w:hint="eastAsia"/>
                    <w:color w:val="auto"/>
                    <w:sz w:val="24"/>
                    <w:szCs w:val="24"/>
                  </w:rPr>
                  <w:t>☐</w:t>
                </w:r>
              </w:sdtContent>
            </w:sdt>
          </w:p>
        </w:tc>
        <w:tc>
          <w:tcPr>
            <w:tcW w:w="810" w:type="dxa"/>
            <w:vAlign w:val="center"/>
          </w:tcPr>
          <w:p w14:paraId="5D3B1768" w14:textId="77777777" w:rsidR="00F01279"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1474943012"/>
              </w:sdtPr>
              <w:sdtContent>
                <w:r w:rsidR="00F01279" w:rsidRPr="00BF2DFB">
                  <w:rPr>
                    <w:rFonts w:ascii="MS Mincho" w:hAnsi="MS Mincho" w:cs="MS Mincho" w:hint="eastAsia"/>
                    <w:color w:val="auto"/>
                    <w:sz w:val="24"/>
                    <w:szCs w:val="24"/>
                  </w:rPr>
                  <w:t>☐</w:t>
                </w:r>
              </w:sdtContent>
            </w:sdt>
          </w:p>
        </w:tc>
        <w:tc>
          <w:tcPr>
            <w:tcW w:w="1359" w:type="dxa"/>
            <w:vAlign w:val="center"/>
          </w:tcPr>
          <w:p w14:paraId="3EFDD70F" w14:textId="77777777" w:rsidR="00F01279"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877043771"/>
              </w:sdtPr>
              <w:sdtContent>
                <w:r w:rsidR="00F01279" w:rsidRPr="00BF2DFB">
                  <w:rPr>
                    <w:rFonts w:ascii="MS Mincho" w:hAnsi="MS Mincho" w:cs="MS Mincho" w:hint="eastAsia"/>
                    <w:color w:val="auto"/>
                    <w:sz w:val="24"/>
                    <w:szCs w:val="24"/>
                  </w:rPr>
                  <w:t>☐</w:t>
                </w:r>
              </w:sdtContent>
            </w:sdt>
          </w:p>
        </w:tc>
      </w:tr>
      <w:tr w:rsidR="00F01279" w:rsidRPr="00BF2DFB" w14:paraId="4121D419"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0" w:type="dxa"/>
            <w:vAlign w:val="center"/>
          </w:tcPr>
          <w:p w14:paraId="72F9B090" w14:textId="77777777" w:rsidR="00F01279" w:rsidRPr="00BF2DFB" w:rsidRDefault="00052F95" w:rsidP="00052F95">
            <w:pPr>
              <w:rPr>
                <w:rFonts w:asciiTheme="majorHAnsi" w:hAnsiTheme="majorHAnsi" w:cs="Arial"/>
                <w:b w:val="0"/>
                <w:color w:val="auto"/>
                <w:sz w:val="24"/>
                <w:szCs w:val="24"/>
              </w:rPr>
            </w:pPr>
            <w:r w:rsidRPr="00BF2DFB">
              <w:rPr>
                <w:rFonts w:asciiTheme="majorHAnsi" w:hAnsiTheme="majorHAnsi" w:cs="Arial"/>
                <w:b w:val="0"/>
                <w:color w:val="auto"/>
                <w:sz w:val="24"/>
                <w:szCs w:val="24"/>
              </w:rPr>
              <w:t>Learning where to find mental health resources, services, or treatment options</w:t>
            </w:r>
            <w:r>
              <w:rPr>
                <w:rFonts w:asciiTheme="majorHAnsi" w:hAnsiTheme="majorHAnsi" w:cs="Arial"/>
                <w:b w:val="0"/>
                <w:color w:val="auto"/>
                <w:sz w:val="24"/>
                <w:szCs w:val="24"/>
              </w:rPr>
              <w:t xml:space="preserve"> [</w:t>
            </w:r>
            <w:proofErr w:type="spellStart"/>
            <w:r>
              <w:rPr>
                <w:rFonts w:asciiTheme="majorHAnsi" w:hAnsiTheme="majorHAnsi" w:cs="Arial"/>
                <w:b w:val="0"/>
                <w:color w:val="auto"/>
                <w:sz w:val="24"/>
                <w:szCs w:val="24"/>
              </w:rPr>
              <w:t>interest_resources</w:t>
            </w:r>
            <w:proofErr w:type="spellEnd"/>
            <w:r>
              <w:rPr>
                <w:rFonts w:asciiTheme="majorHAnsi" w:hAnsiTheme="majorHAnsi" w:cs="Arial"/>
                <w:b w:val="0"/>
                <w:color w:val="auto"/>
                <w:sz w:val="24"/>
                <w:szCs w:val="24"/>
              </w:rPr>
              <w:t>]</w:t>
            </w:r>
            <w:r w:rsidRPr="00BF2DFB">
              <w:rPr>
                <w:rFonts w:asciiTheme="majorHAnsi" w:hAnsiTheme="majorHAnsi" w:cs="Arial"/>
                <w:b w:val="0"/>
                <w:color w:val="auto"/>
                <w:sz w:val="24"/>
                <w:szCs w:val="24"/>
              </w:rPr>
              <w:t xml:space="preserve"> </w:t>
            </w:r>
          </w:p>
        </w:tc>
        <w:tc>
          <w:tcPr>
            <w:tcW w:w="1378" w:type="dxa"/>
            <w:vAlign w:val="center"/>
          </w:tcPr>
          <w:p w14:paraId="6FF76A5D" w14:textId="77777777" w:rsidR="00F01279" w:rsidRPr="00BF2DFB" w:rsidRDefault="00390F6D" w:rsidP="00CF7CB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2109388736"/>
              </w:sdtPr>
              <w:sdtContent>
                <w:r w:rsidR="00F01279" w:rsidRPr="00BF2DFB">
                  <w:rPr>
                    <w:rFonts w:ascii="MS Mincho" w:hAnsi="MS Mincho" w:cs="MS Mincho" w:hint="eastAsia"/>
                    <w:color w:val="auto"/>
                    <w:sz w:val="24"/>
                    <w:szCs w:val="24"/>
                  </w:rPr>
                  <w:t>☐</w:t>
                </w:r>
              </w:sdtContent>
            </w:sdt>
          </w:p>
        </w:tc>
        <w:tc>
          <w:tcPr>
            <w:tcW w:w="1051" w:type="dxa"/>
            <w:vAlign w:val="center"/>
          </w:tcPr>
          <w:p w14:paraId="01B85AEA" w14:textId="77777777" w:rsidR="00F01279" w:rsidRPr="00BF2DFB" w:rsidRDefault="00390F6D" w:rsidP="00CF7CB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1237236062"/>
              </w:sdtPr>
              <w:sdtContent>
                <w:r w:rsidR="00F01279" w:rsidRPr="00BF2DFB">
                  <w:rPr>
                    <w:rFonts w:ascii="MS Mincho" w:hAnsi="MS Mincho" w:cs="MS Mincho" w:hint="eastAsia"/>
                    <w:color w:val="auto"/>
                    <w:sz w:val="24"/>
                    <w:szCs w:val="24"/>
                  </w:rPr>
                  <w:t>☐</w:t>
                </w:r>
              </w:sdtContent>
            </w:sdt>
          </w:p>
        </w:tc>
        <w:tc>
          <w:tcPr>
            <w:tcW w:w="875" w:type="dxa"/>
            <w:vAlign w:val="center"/>
          </w:tcPr>
          <w:p w14:paraId="1884707E" w14:textId="77777777" w:rsidR="00F01279" w:rsidRPr="00BF2DFB" w:rsidRDefault="00390F6D" w:rsidP="00CF7CB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107012400"/>
              </w:sdtPr>
              <w:sdtContent>
                <w:r w:rsidR="00F01279" w:rsidRPr="00BF2DFB">
                  <w:rPr>
                    <w:rFonts w:ascii="MS Mincho" w:hAnsi="MS Mincho" w:cs="MS Mincho" w:hint="eastAsia"/>
                    <w:color w:val="auto"/>
                    <w:sz w:val="24"/>
                    <w:szCs w:val="24"/>
                  </w:rPr>
                  <w:t>☐</w:t>
                </w:r>
              </w:sdtContent>
            </w:sdt>
          </w:p>
        </w:tc>
        <w:tc>
          <w:tcPr>
            <w:tcW w:w="810" w:type="dxa"/>
            <w:vAlign w:val="center"/>
          </w:tcPr>
          <w:p w14:paraId="2BDC4F12" w14:textId="77777777" w:rsidR="00F01279" w:rsidRPr="00BF2DFB" w:rsidRDefault="00390F6D" w:rsidP="00CF7CB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1616486517"/>
              </w:sdtPr>
              <w:sdtContent>
                <w:r w:rsidR="00F01279" w:rsidRPr="00BF2DFB">
                  <w:rPr>
                    <w:rFonts w:ascii="MS Mincho" w:hAnsi="MS Mincho" w:cs="MS Mincho" w:hint="eastAsia"/>
                    <w:color w:val="auto"/>
                    <w:sz w:val="24"/>
                    <w:szCs w:val="24"/>
                  </w:rPr>
                  <w:t>☐</w:t>
                </w:r>
              </w:sdtContent>
            </w:sdt>
          </w:p>
        </w:tc>
        <w:tc>
          <w:tcPr>
            <w:tcW w:w="1359" w:type="dxa"/>
            <w:vAlign w:val="center"/>
          </w:tcPr>
          <w:p w14:paraId="3DD21FFC" w14:textId="77777777" w:rsidR="00F01279" w:rsidRPr="00BF2DFB" w:rsidRDefault="00390F6D" w:rsidP="00CF7CB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12921585"/>
              </w:sdtPr>
              <w:sdtContent>
                <w:r w:rsidR="00F01279" w:rsidRPr="00BF2DFB">
                  <w:rPr>
                    <w:rFonts w:ascii="MS Mincho" w:hAnsi="MS Mincho" w:cs="MS Mincho" w:hint="eastAsia"/>
                    <w:color w:val="auto"/>
                    <w:sz w:val="24"/>
                    <w:szCs w:val="24"/>
                  </w:rPr>
                  <w:t>☐</w:t>
                </w:r>
              </w:sdtContent>
            </w:sdt>
          </w:p>
        </w:tc>
      </w:tr>
      <w:tr w:rsidR="00F01279" w:rsidRPr="00BF2DFB" w14:paraId="1C6B5B24"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4590" w:type="dxa"/>
            <w:vAlign w:val="center"/>
          </w:tcPr>
          <w:p w14:paraId="49D29CD9" w14:textId="77777777" w:rsidR="00F01279" w:rsidRPr="00BF2DFB" w:rsidRDefault="00052F95" w:rsidP="00A1407F">
            <w:pPr>
              <w:rPr>
                <w:rFonts w:asciiTheme="majorHAnsi" w:hAnsiTheme="majorHAnsi" w:cs="Arial"/>
                <w:b w:val="0"/>
                <w:sz w:val="24"/>
                <w:szCs w:val="24"/>
              </w:rPr>
            </w:pPr>
            <w:r w:rsidRPr="00BF2DFB">
              <w:rPr>
                <w:rFonts w:asciiTheme="majorHAnsi" w:hAnsiTheme="majorHAnsi" w:cs="Arial"/>
                <w:b w:val="0"/>
                <w:color w:val="auto"/>
                <w:sz w:val="24"/>
                <w:szCs w:val="24"/>
              </w:rPr>
              <w:t xml:space="preserve">Learning about </w:t>
            </w:r>
            <w:r w:rsidRPr="0016655C">
              <w:rPr>
                <w:rFonts w:asciiTheme="majorHAnsi" w:hAnsiTheme="majorHAnsi" w:cs="Arial"/>
                <w:b w:val="0"/>
                <w:color w:val="auto"/>
                <w:sz w:val="24"/>
                <w:szCs w:val="24"/>
              </w:rPr>
              <w:t>enrolling</w:t>
            </w:r>
            <w:r w:rsidRPr="00052F95">
              <w:rPr>
                <w:rFonts w:asciiTheme="majorHAnsi" w:hAnsiTheme="majorHAnsi" w:cs="Arial"/>
                <w:b w:val="0"/>
                <w:color w:val="auto"/>
                <w:sz w:val="24"/>
                <w:szCs w:val="24"/>
              </w:rPr>
              <w:t xml:space="preserve"> in VA </w:t>
            </w:r>
            <w:r w:rsidRPr="00BF2DFB">
              <w:rPr>
                <w:rFonts w:asciiTheme="majorHAnsi" w:hAnsiTheme="majorHAnsi" w:cs="Arial"/>
                <w:b w:val="0"/>
                <w:color w:val="auto"/>
                <w:sz w:val="24"/>
                <w:szCs w:val="24"/>
              </w:rPr>
              <w:t>health care benefits</w:t>
            </w:r>
            <w:r>
              <w:rPr>
                <w:rFonts w:asciiTheme="majorHAnsi" w:hAnsiTheme="majorHAnsi" w:cs="Arial"/>
                <w:b w:val="0"/>
                <w:color w:val="auto"/>
                <w:sz w:val="24"/>
                <w:szCs w:val="24"/>
              </w:rPr>
              <w:t xml:space="preserve"> [</w:t>
            </w:r>
            <w:proofErr w:type="spellStart"/>
            <w:r>
              <w:rPr>
                <w:rFonts w:asciiTheme="majorHAnsi" w:hAnsiTheme="majorHAnsi" w:cs="Arial"/>
                <w:b w:val="0"/>
                <w:color w:val="auto"/>
                <w:sz w:val="24"/>
                <w:szCs w:val="24"/>
              </w:rPr>
              <w:t>interest_enrollva</w:t>
            </w:r>
            <w:proofErr w:type="spellEnd"/>
            <w:r>
              <w:rPr>
                <w:rFonts w:asciiTheme="majorHAnsi" w:hAnsiTheme="majorHAnsi" w:cs="Arial"/>
                <w:b w:val="0"/>
                <w:color w:val="auto"/>
                <w:sz w:val="24"/>
                <w:szCs w:val="24"/>
              </w:rPr>
              <w:t>]</w:t>
            </w:r>
          </w:p>
        </w:tc>
        <w:tc>
          <w:tcPr>
            <w:tcW w:w="1378" w:type="dxa"/>
            <w:vAlign w:val="center"/>
          </w:tcPr>
          <w:p w14:paraId="2FD7FB89" w14:textId="77777777" w:rsidR="00F01279"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MS Mincho"/>
                <w:sz w:val="24"/>
                <w:szCs w:val="24"/>
              </w:rPr>
            </w:pPr>
            <w:sdt>
              <w:sdtPr>
                <w:rPr>
                  <w:rFonts w:asciiTheme="majorHAnsi" w:hAnsiTheme="majorHAnsi" w:cs="Arial"/>
                </w:rPr>
                <w:id w:val="1537920158"/>
              </w:sdtPr>
              <w:sdtContent>
                <w:r w:rsidR="00F01279" w:rsidRPr="00BF2DFB">
                  <w:rPr>
                    <w:rFonts w:ascii="MS Mincho" w:hAnsi="MS Mincho" w:cs="MS Mincho" w:hint="eastAsia"/>
                    <w:color w:val="auto"/>
                    <w:sz w:val="24"/>
                    <w:szCs w:val="24"/>
                  </w:rPr>
                  <w:t>☐</w:t>
                </w:r>
              </w:sdtContent>
            </w:sdt>
          </w:p>
        </w:tc>
        <w:tc>
          <w:tcPr>
            <w:tcW w:w="1051" w:type="dxa"/>
            <w:vAlign w:val="center"/>
          </w:tcPr>
          <w:p w14:paraId="0BD99449" w14:textId="77777777" w:rsidR="00F01279"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1007105742"/>
              </w:sdtPr>
              <w:sdtContent>
                <w:r w:rsidR="00F01279" w:rsidRPr="00BF2DFB">
                  <w:rPr>
                    <w:rFonts w:ascii="MS Mincho" w:hAnsi="MS Mincho" w:cs="MS Mincho" w:hint="eastAsia"/>
                    <w:color w:val="auto"/>
                    <w:sz w:val="24"/>
                    <w:szCs w:val="24"/>
                  </w:rPr>
                  <w:t>☐</w:t>
                </w:r>
              </w:sdtContent>
            </w:sdt>
          </w:p>
        </w:tc>
        <w:tc>
          <w:tcPr>
            <w:tcW w:w="875" w:type="dxa"/>
            <w:vAlign w:val="center"/>
          </w:tcPr>
          <w:p w14:paraId="351A5C02" w14:textId="77777777" w:rsidR="00F01279"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732149967"/>
              </w:sdtPr>
              <w:sdtContent>
                <w:r w:rsidR="00F01279" w:rsidRPr="00BF2DFB">
                  <w:rPr>
                    <w:rFonts w:ascii="MS Mincho" w:hAnsi="MS Mincho" w:cs="MS Mincho" w:hint="eastAsia"/>
                    <w:color w:val="auto"/>
                    <w:sz w:val="24"/>
                    <w:szCs w:val="24"/>
                  </w:rPr>
                  <w:t>☐</w:t>
                </w:r>
              </w:sdtContent>
            </w:sdt>
          </w:p>
        </w:tc>
        <w:tc>
          <w:tcPr>
            <w:tcW w:w="810" w:type="dxa"/>
            <w:vAlign w:val="center"/>
          </w:tcPr>
          <w:p w14:paraId="4F488800" w14:textId="77777777" w:rsidR="00F01279"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2016259850"/>
              </w:sdtPr>
              <w:sdtContent>
                <w:r w:rsidR="00F01279" w:rsidRPr="00BF2DFB">
                  <w:rPr>
                    <w:rFonts w:ascii="MS Mincho" w:hAnsi="MS Mincho" w:cs="MS Mincho" w:hint="eastAsia"/>
                    <w:color w:val="auto"/>
                    <w:sz w:val="24"/>
                    <w:szCs w:val="24"/>
                  </w:rPr>
                  <w:t>☐</w:t>
                </w:r>
              </w:sdtContent>
            </w:sdt>
          </w:p>
        </w:tc>
        <w:tc>
          <w:tcPr>
            <w:tcW w:w="1359" w:type="dxa"/>
            <w:vAlign w:val="center"/>
          </w:tcPr>
          <w:p w14:paraId="2C964896" w14:textId="77777777" w:rsidR="00F01279"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1928838213"/>
              </w:sdtPr>
              <w:sdtContent>
                <w:r w:rsidR="00F01279" w:rsidRPr="00BF2DFB">
                  <w:rPr>
                    <w:rFonts w:ascii="MS Mincho" w:hAnsi="MS Mincho" w:cs="MS Mincho" w:hint="eastAsia"/>
                    <w:color w:val="auto"/>
                    <w:sz w:val="24"/>
                    <w:szCs w:val="24"/>
                  </w:rPr>
                  <w:t>☐</w:t>
                </w:r>
              </w:sdtContent>
            </w:sdt>
          </w:p>
        </w:tc>
      </w:tr>
      <w:tr w:rsidR="00F01279" w:rsidRPr="00BF2DFB" w14:paraId="3D7F5E72"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0" w:type="dxa"/>
            <w:vAlign w:val="center"/>
          </w:tcPr>
          <w:p w14:paraId="5D9433D7" w14:textId="77777777" w:rsidR="00F01279" w:rsidRPr="00BF2DFB" w:rsidRDefault="00052F95"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 xml:space="preserve">Learning about </w:t>
            </w:r>
            <w:r w:rsidRPr="0016655C">
              <w:rPr>
                <w:rFonts w:asciiTheme="majorHAnsi" w:hAnsiTheme="majorHAnsi" w:cs="Arial"/>
                <w:b w:val="0"/>
                <w:color w:val="auto"/>
                <w:sz w:val="24"/>
                <w:szCs w:val="24"/>
              </w:rPr>
              <w:t>using</w:t>
            </w:r>
            <w:r w:rsidRPr="00BF2DFB">
              <w:rPr>
                <w:rFonts w:asciiTheme="majorHAnsi" w:hAnsiTheme="majorHAnsi" w:cs="Arial"/>
                <w:b w:val="0"/>
                <w:color w:val="auto"/>
                <w:sz w:val="24"/>
                <w:szCs w:val="24"/>
              </w:rPr>
              <w:t xml:space="preserve"> VA health care benefits</w:t>
            </w:r>
            <w:r>
              <w:rPr>
                <w:rFonts w:asciiTheme="majorHAnsi" w:hAnsiTheme="majorHAnsi" w:cs="Arial"/>
                <w:b w:val="0"/>
                <w:color w:val="auto"/>
                <w:sz w:val="24"/>
                <w:szCs w:val="24"/>
              </w:rPr>
              <w:t xml:space="preserve"> [</w:t>
            </w:r>
            <w:proofErr w:type="spellStart"/>
            <w:r>
              <w:rPr>
                <w:rFonts w:asciiTheme="majorHAnsi" w:hAnsiTheme="majorHAnsi" w:cs="Arial"/>
                <w:b w:val="0"/>
                <w:color w:val="auto"/>
                <w:sz w:val="24"/>
                <w:szCs w:val="24"/>
              </w:rPr>
              <w:t>interest_useva</w:t>
            </w:r>
            <w:proofErr w:type="spellEnd"/>
            <w:r>
              <w:rPr>
                <w:rFonts w:asciiTheme="majorHAnsi" w:hAnsiTheme="majorHAnsi" w:cs="Arial"/>
                <w:b w:val="0"/>
                <w:color w:val="auto"/>
                <w:sz w:val="24"/>
                <w:szCs w:val="24"/>
              </w:rPr>
              <w:t>]</w:t>
            </w:r>
          </w:p>
        </w:tc>
        <w:tc>
          <w:tcPr>
            <w:tcW w:w="1378" w:type="dxa"/>
            <w:vAlign w:val="center"/>
          </w:tcPr>
          <w:p w14:paraId="1995AF0D" w14:textId="77777777" w:rsidR="00F01279"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MS Mincho"/>
                <w:sz w:val="24"/>
                <w:szCs w:val="24"/>
              </w:rPr>
            </w:pPr>
            <w:sdt>
              <w:sdtPr>
                <w:rPr>
                  <w:rFonts w:asciiTheme="majorHAnsi" w:hAnsiTheme="majorHAnsi" w:cs="Arial"/>
                </w:rPr>
                <w:id w:val="1549715434"/>
              </w:sdtPr>
              <w:sdtContent>
                <w:r w:rsidR="00F01279" w:rsidRPr="00BF2DFB">
                  <w:rPr>
                    <w:rFonts w:ascii="MS Mincho" w:hAnsi="MS Mincho" w:cs="MS Mincho" w:hint="eastAsia"/>
                    <w:color w:val="auto"/>
                    <w:sz w:val="24"/>
                    <w:szCs w:val="24"/>
                  </w:rPr>
                  <w:t>☐</w:t>
                </w:r>
              </w:sdtContent>
            </w:sdt>
          </w:p>
        </w:tc>
        <w:tc>
          <w:tcPr>
            <w:tcW w:w="1051" w:type="dxa"/>
            <w:vAlign w:val="center"/>
          </w:tcPr>
          <w:p w14:paraId="1E694770" w14:textId="77777777" w:rsidR="00F01279"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1189224545"/>
              </w:sdtPr>
              <w:sdtContent>
                <w:r w:rsidR="00F01279" w:rsidRPr="00BF2DFB">
                  <w:rPr>
                    <w:rFonts w:ascii="MS Mincho" w:hAnsi="MS Mincho" w:cs="MS Mincho" w:hint="eastAsia"/>
                    <w:color w:val="auto"/>
                    <w:sz w:val="24"/>
                    <w:szCs w:val="24"/>
                  </w:rPr>
                  <w:t>☐</w:t>
                </w:r>
              </w:sdtContent>
            </w:sdt>
            <w:r w:rsidR="00F01279" w:rsidRPr="00BF2DFB">
              <w:rPr>
                <w:rFonts w:asciiTheme="majorHAnsi" w:hAnsiTheme="majorHAnsi" w:cs="Arial"/>
                <w:sz w:val="24"/>
                <w:szCs w:val="24"/>
              </w:rPr>
              <w:t xml:space="preserve"> </w:t>
            </w:r>
            <w:sdt>
              <w:sdtPr>
                <w:rPr>
                  <w:rFonts w:asciiTheme="majorHAnsi" w:hAnsiTheme="majorHAnsi" w:cs="Arial"/>
                </w:rPr>
                <w:id w:val="1279905723"/>
                <w:showingPlcHdr/>
              </w:sdtPr>
              <w:sdtContent>
                <w:r w:rsidR="00F01279" w:rsidRPr="00BF2DFB">
                  <w:rPr>
                    <w:rFonts w:asciiTheme="majorHAnsi" w:hAnsiTheme="majorHAnsi" w:cs="Arial"/>
                    <w:sz w:val="24"/>
                    <w:szCs w:val="24"/>
                  </w:rPr>
                  <w:t xml:space="preserve">     </w:t>
                </w:r>
              </w:sdtContent>
            </w:sdt>
          </w:p>
        </w:tc>
        <w:tc>
          <w:tcPr>
            <w:tcW w:w="875" w:type="dxa"/>
            <w:vAlign w:val="center"/>
          </w:tcPr>
          <w:p w14:paraId="47E652A1" w14:textId="77777777" w:rsidR="00F01279"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1385018877"/>
              </w:sdtPr>
              <w:sdtContent>
                <w:r w:rsidR="00F01279" w:rsidRPr="00BF2DFB">
                  <w:rPr>
                    <w:rFonts w:ascii="MS Mincho" w:hAnsi="MS Mincho" w:cs="MS Mincho" w:hint="eastAsia"/>
                    <w:color w:val="auto"/>
                    <w:sz w:val="24"/>
                    <w:szCs w:val="24"/>
                  </w:rPr>
                  <w:t>☐</w:t>
                </w:r>
              </w:sdtContent>
            </w:sdt>
          </w:p>
        </w:tc>
        <w:tc>
          <w:tcPr>
            <w:tcW w:w="810" w:type="dxa"/>
            <w:vAlign w:val="center"/>
          </w:tcPr>
          <w:p w14:paraId="69FCB424" w14:textId="77777777" w:rsidR="00F01279"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1598324835"/>
              </w:sdtPr>
              <w:sdtContent>
                <w:r w:rsidR="00F01279" w:rsidRPr="00BF2DFB">
                  <w:rPr>
                    <w:rFonts w:ascii="MS Mincho" w:hAnsi="MS Mincho" w:cs="MS Mincho" w:hint="eastAsia"/>
                    <w:color w:val="auto"/>
                    <w:sz w:val="24"/>
                    <w:szCs w:val="24"/>
                  </w:rPr>
                  <w:t>☐</w:t>
                </w:r>
              </w:sdtContent>
            </w:sdt>
          </w:p>
        </w:tc>
        <w:tc>
          <w:tcPr>
            <w:tcW w:w="1359" w:type="dxa"/>
            <w:vAlign w:val="center"/>
          </w:tcPr>
          <w:p w14:paraId="1E97B820" w14:textId="77777777" w:rsidR="00F01279"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261419702"/>
              </w:sdtPr>
              <w:sdtContent>
                <w:r w:rsidR="00F01279" w:rsidRPr="00BF2DFB">
                  <w:rPr>
                    <w:rFonts w:ascii="MS Mincho" w:hAnsi="MS Mincho" w:cs="MS Mincho" w:hint="eastAsia"/>
                    <w:color w:val="auto"/>
                    <w:sz w:val="24"/>
                    <w:szCs w:val="24"/>
                  </w:rPr>
                  <w:t>☐</w:t>
                </w:r>
              </w:sdtContent>
            </w:sdt>
          </w:p>
        </w:tc>
      </w:tr>
      <w:tr w:rsidR="00F01279" w:rsidRPr="00BF2DFB" w14:paraId="24438B01"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4590" w:type="dxa"/>
            <w:vAlign w:val="center"/>
          </w:tcPr>
          <w:p w14:paraId="5A570571" w14:textId="77777777" w:rsidR="00F01279" w:rsidRPr="00BF2DFB" w:rsidRDefault="00F01279" w:rsidP="00F9209E">
            <w:pPr>
              <w:rPr>
                <w:rFonts w:asciiTheme="majorHAnsi" w:hAnsiTheme="majorHAnsi" w:cs="Arial"/>
                <w:sz w:val="24"/>
                <w:szCs w:val="24"/>
              </w:rPr>
            </w:pPr>
            <w:r w:rsidRPr="00BF2DFB">
              <w:rPr>
                <w:rFonts w:asciiTheme="majorHAnsi" w:hAnsiTheme="majorHAnsi" w:cs="Arial"/>
                <w:b w:val="0"/>
                <w:color w:val="auto"/>
                <w:sz w:val="24"/>
                <w:szCs w:val="24"/>
              </w:rPr>
              <w:t>Learning how to spot warning signs of suicide</w:t>
            </w:r>
            <w:r>
              <w:rPr>
                <w:rFonts w:asciiTheme="majorHAnsi" w:hAnsiTheme="majorHAnsi" w:cs="Arial"/>
                <w:b w:val="0"/>
                <w:color w:val="auto"/>
                <w:sz w:val="24"/>
                <w:szCs w:val="24"/>
              </w:rPr>
              <w:t xml:space="preserve"> [</w:t>
            </w:r>
            <w:proofErr w:type="spellStart"/>
            <w:r>
              <w:rPr>
                <w:rFonts w:asciiTheme="majorHAnsi" w:hAnsiTheme="majorHAnsi" w:cs="Arial"/>
                <w:b w:val="0"/>
                <w:color w:val="auto"/>
                <w:sz w:val="24"/>
                <w:szCs w:val="24"/>
              </w:rPr>
              <w:t>interest_suicide_warnings</w:t>
            </w:r>
            <w:proofErr w:type="spellEnd"/>
            <w:r>
              <w:rPr>
                <w:rFonts w:asciiTheme="majorHAnsi" w:hAnsiTheme="majorHAnsi" w:cs="Arial"/>
                <w:b w:val="0"/>
                <w:color w:val="auto"/>
                <w:sz w:val="24"/>
                <w:szCs w:val="24"/>
              </w:rPr>
              <w:t>]</w:t>
            </w:r>
          </w:p>
        </w:tc>
        <w:tc>
          <w:tcPr>
            <w:tcW w:w="1378" w:type="dxa"/>
            <w:vAlign w:val="center"/>
          </w:tcPr>
          <w:p w14:paraId="5778AB92" w14:textId="77777777" w:rsidR="00F01279"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MS Mincho"/>
                <w:sz w:val="24"/>
                <w:szCs w:val="24"/>
              </w:rPr>
            </w:pPr>
            <w:sdt>
              <w:sdtPr>
                <w:rPr>
                  <w:rFonts w:asciiTheme="majorHAnsi" w:hAnsiTheme="majorHAnsi" w:cs="Arial"/>
                </w:rPr>
                <w:id w:val="-1930113923"/>
              </w:sdtPr>
              <w:sdtContent>
                <w:r w:rsidR="00F01279" w:rsidRPr="00BF2DFB">
                  <w:rPr>
                    <w:rFonts w:ascii="MS Mincho" w:hAnsi="MS Mincho" w:cs="MS Mincho" w:hint="eastAsia"/>
                    <w:color w:val="auto"/>
                    <w:sz w:val="24"/>
                    <w:szCs w:val="24"/>
                  </w:rPr>
                  <w:t>☐</w:t>
                </w:r>
              </w:sdtContent>
            </w:sdt>
          </w:p>
        </w:tc>
        <w:tc>
          <w:tcPr>
            <w:tcW w:w="1051" w:type="dxa"/>
            <w:vAlign w:val="center"/>
          </w:tcPr>
          <w:p w14:paraId="4B5AF2FB" w14:textId="77777777" w:rsidR="00F01279"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952596006"/>
              </w:sdtPr>
              <w:sdtContent>
                <w:r w:rsidR="00F01279" w:rsidRPr="00BF2DFB">
                  <w:rPr>
                    <w:rFonts w:ascii="MS Mincho" w:hAnsi="MS Mincho" w:cs="MS Mincho" w:hint="eastAsia"/>
                    <w:color w:val="auto"/>
                    <w:sz w:val="24"/>
                    <w:szCs w:val="24"/>
                  </w:rPr>
                  <w:t>☐</w:t>
                </w:r>
              </w:sdtContent>
            </w:sdt>
            <w:r w:rsidR="00F01279" w:rsidRPr="00BF2DFB">
              <w:rPr>
                <w:rFonts w:asciiTheme="majorHAnsi" w:hAnsiTheme="majorHAnsi" w:cs="Arial"/>
                <w:sz w:val="24"/>
                <w:szCs w:val="24"/>
              </w:rPr>
              <w:t xml:space="preserve"> </w:t>
            </w:r>
            <w:sdt>
              <w:sdtPr>
                <w:rPr>
                  <w:rFonts w:asciiTheme="majorHAnsi" w:hAnsiTheme="majorHAnsi" w:cs="Arial"/>
                </w:rPr>
                <w:id w:val="-91173416"/>
                <w:showingPlcHdr/>
              </w:sdtPr>
              <w:sdtContent>
                <w:r w:rsidR="00F01279" w:rsidRPr="00BF2DFB">
                  <w:rPr>
                    <w:rFonts w:asciiTheme="majorHAnsi" w:hAnsiTheme="majorHAnsi" w:cs="Arial"/>
                    <w:sz w:val="24"/>
                    <w:szCs w:val="24"/>
                  </w:rPr>
                  <w:t xml:space="preserve">     </w:t>
                </w:r>
              </w:sdtContent>
            </w:sdt>
          </w:p>
        </w:tc>
        <w:tc>
          <w:tcPr>
            <w:tcW w:w="875" w:type="dxa"/>
            <w:vAlign w:val="center"/>
          </w:tcPr>
          <w:p w14:paraId="7B285315" w14:textId="77777777" w:rsidR="00F01279"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1086738230"/>
              </w:sdtPr>
              <w:sdtContent>
                <w:r w:rsidR="00F01279" w:rsidRPr="00BF2DFB">
                  <w:rPr>
                    <w:rFonts w:ascii="MS Mincho" w:hAnsi="MS Mincho" w:cs="MS Mincho" w:hint="eastAsia"/>
                    <w:color w:val="auto"/>
                    <w:sz w:val="24"/>
                    <w:szCs w:val="24"/>
                  </w:rPr>
                  <w:t>☐</w:t>
                </w:r>
              </w:sdtContent>
            </w:sdt>
          </w:p>
        </w:tc>
        <w:tc>
          <w:tcPr>
            <w:tcW w:w="810" w:type="dxa"/>
            <w:vAlign w:val="center"/>
          </w:tcPr>
          <w:p w14:paraId="55084CE8" w14:textId="77777777" w:rsidR="00F01279"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556821097"/>
              </w:sdtPr>
              <w:sdtContent>
                <w:r w:rsidR="00F01279" w:rsidRPr="00BF2DFB">
                  <w:rPr>
                    <w:rFonts w:ascii="MS Mincho" w:hAnsi="MS Mincho" w:cs="MS Mincho" w:hint="eastAsia"/>
                    <w:color w:val="auto"/>
                    <w:sz w:val="24"/>
                    <w:szCs w:val="24"/>
                  </w:rPr>
                  <w:t>☐</w:t>
                </w:r>
              </w:sdtContent>
            </w:sdt>
          </w:p>
        </w:tc>
        <w:tc>
          <w:tcPr>
            <w:tcW w:w="1359" w:type="dxa"/>
            <w:vAlign w:val="center"/>
          </w:tcPr>
          <w:p w14:paraId="3A7B38EC" w14:textId="77777777" w:rsidR="00F01279"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1708558554"/>
              </w:sdtPr>
              <w:sdtContent>
                <w:r w:rsidR="00F01279" w:rsidRPr="00BF2DFB">
                  <w:rPr>
                    <w:rFonts w:ascii="MS Mincho" w:hAnsi="MS Mincho" w:cs="MS Mincho" w:hint="eastAsia"/>
                    <w:color w:val="auto"/>
                    <w:sz w:val="24"/>
                    <w:szCs w:val="24"/>
                  </w:rPr>
                  <w:t>☐</w:t>
                </w:r>
              </w:sdtContent>
            </w:sdt>
          </w:p>
        </w:tc>
      </w:tr>
      <w:tr w:rsidR="00F01279" w:rsidRPr="00BF2DFB" w14:paraId="1E8D1D28"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0" w:type="dxa"/>
            <w:vAlign w:val="center"/>
          </w:tcPr>
          <w:p w14:paraId="4E3873F6" w14:textId="77777777" w:rsidR="00F01279" w:rsidRPr="00BF2DFB" w:rsidRDefault="00F01279" w:rsidP="00F9209E">
            <w:pPr>
              <w:rPr>
                <w:rFonts w:asciiTheme="majorHAnsi" w:hAnsiTheme="majorHAnsi" w:cs="Arial"/>
                <w:sz w:val="24"/>
                <w:szCs w:val="24"/>
              </w:rPr>
            </w:pPr>
            <w:r w:rsidRPr="00BF2DFB">
              <w:rPr>
                <w:rFonts w:asciiTheme="majorHAnsi" w:hAnsiTheme="majorHAnsi" w:cs="Arial"/>
                <w:b w:val="0"/>
                <w:color w:val="auto"/>
                <w:sz w:val="24"/>
                <w:szCs w:val="24"/>
              </w:rPr>
              <w:t>Learning what to do if someone is having thoughts of suicide</w:t>
            </w:r>
            <w:r>
              <w:rPr>
                <w:rFonts w:asciiTheme="majorHAnsi" w:hAnsiTheme="majorHAnsi" w:cs="Arial"/>
                <w:b w:val="0"/>
                <w:color w:val="auto"/>
                <w:sz w:val="24"/>
                <w:szCs w:val="24"/>
              </w:rPr>
              <w:t xml:space="preserve"> [</w:t>
            </w:r>
            <w:proofErr w:type="spellStart"/>
            <w:r>
              <w:rPr>
                <w:rFonts w:asciiTheme="majorHAnsi" w:hAnsiTheme="majorHAnsi" w:cs="Arial"/>
                <w:b w:val="0"/>
                <w:color w:val="auto"/>
                <w:sz w:val="24"/>
                <w:szCs w:val="24"/>
              </w:rPr>
              <w:t>interest_suicide_intervene</w:t>
            </w:r>
            <w:proofErr w:type="spellEnd"/>
            <w:r>
              <w:rPr>
                <w:rFonts w:asciiTheme="majorHAnsi" w:hAnsiTheme="majorHAnsi" w:cs="Arial"/>
                <w:b w:val="0"/>
                <w:color w:val="auto"/>
                <w:sz w:val="24"/>
                <w:szCs w:val="24"/>
              </w:rPr>
              <w:t>]</w:t>
            </w:r>
          </w:p>
        </w:tc>
        <w:tc>
          <w:tcPr>
            <w:tcW w:w="1378" w:type="dxa"/>
            <w:vAlign w:val="center"/>
          </w:tcPr>
          <w:p w14:paraId="66C592F6" w14:textId="77777777" w:rsidR="00F01279"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MS Mincho"/>
                <w:sz w:val="24"/>
                <w:szCs w:val="24"/>
              </w:rPr>
            </w:pPr>
            <w:sdt>
              <w:sdtPr>
                <w:rPr>
                  <w:rFonts w:asciiTheme="majorHAnsi" w:hAnsiTheme="majorHAnsi" w:cs="Arial"/>
                </w:rPr>
                <w:id w:val="1193501410"/>
              </w:sdtPr>
              <w:sdtContent>
                <w:r w:rsidR="00F01279" w:rsidRPr="00BF2DFB">
                  <w:rPr>
                    <w:rFonts w:ascii="MS Mincho" w:hAnsi="MS Mincho" w:cs="MS Mincho" w:hint="eastAsia"/>
                    <w:color w:val="auto"/>
                    <w:sz w:val="24"/>
                    <w:szCs w:val="24"/>
                  </w:rPr>
                  <w:t>☐</w:t>
                </w:r>
              </w:sdtContent>
            </w:sdt>
          </w:p>
        </w:tc>
        <w:tc>
          <w:tcPr>
            <w:tcW w:w="1051" w:type="dxa"/>
            <w:vAlign w:val="center"/>
          </w:tcPr>
          <w:p w14:paraId="44A3C51A" w14:textId="77777777" w:rsidR="00F01279"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826822085"/>
              </w:sdtPr>
              <w:sdtContent>
                <w:r w:rsidR="00F01279" w:rsidRPr="00BF2DFB">
                  <w:rPr>
                    <w:rFonts w:ascii="MS Mincho" w:hAnsi="MS Mincho" w:cs="MS Mincho" w:hint="eastAsia"/>
                    <w:color w:val="auto"/>
                    <w:sz w:val="24"/>
                    <w:szCs w:val="24"/>
                  </w:rPr>
                  <w:t>☐</w:t>
                </w:r>
              </w:sdtContent>
            </w:sdt>
            <w:r w:rsidR="00F01279" w:rsidRPr="00BF2DFB">
              <w:rPr>
                <w:rFonts w:asciiTheme="majorHAnsi" w:hAnsiTheme="majorHAnsi" w:cs="Arial"/>
                <w:sz w:val="24"/>
                <w:szCs w:val="24"/>
              </w:rPr>
              <w:t xml:space="preserve"> </w:t>
            </w:r>
            <w:sdt>
              <w:sdtPr>
                <w:rPr>
                  <w:rFonts w:asciiTheme="majorHAnsi" w:hAnsiTheme="majorHAnsi" w:cs="Arial"/>
                </w:rPr>
                <w:id w:val="-300002675"/>
                <w:showingPlcHdr/>
              </w:sdtPr>
              <w:sdtContent>
                <w:r w:rsidR="00F01279" w:rsidRPr="00BF2DFB">
                  <w:rPr>
                    <w:rFonts w:asciiTheme="majorHAnsi" w:hAnsiTheme="majorHAnsi" w:cs="Arial"/>
                    <w:sz w:val="24"/>
                    <w:szCs w:val="24"/>
                  </w:rPr>
                  <w:t xml:space="preserve">     </w:t>
                </w:r>
              </w:sdtContent>
            </w:sdt>
          </w:p>
        </w:tc>
        <w:tc>
          <w:tcPr>
            <w:tcW w:w="875" w:type="dxa"/>
            <w:vAlign w:val="center"/>
          </w:tcPr>
          <w:p w14:paraId="59CD5933" w14:textId="77777777" w:rsidR="00F01279"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1114946015"/>
              </w:sdtPr>
              <w:sdtContent>
                <w:r w:rsidR="00F01279" w:rsidRPr="00BF2DFB">
                  <w:rPr>
                    <w:rFonts w:ascii="MS Mincho" w:hAnsi="MS Mincho" w:cs="MS Mincho" w:hint="eastAsia"/>
                    <w:color w:val="auto"/>
                    <w:sz w:val="24"/>
                    <w:szCs w:val="24"/>
                  </w:rPr>
                  <w:t>☐</w:t>
                </w:r>
              </w:sdtContent>
            </w:sdt>
          </w:p>
        </w:tc>
        <w:tc>
          <w:tcPr>
            <w:tcW w:w="810" w:type="dxa"/>
            <w:vAlign w:val="center"/>
          </w:tcPr>
          <w:p w14:paraId="35E3E2CD" w14:textId="77777777" w:rsidR="00F01279"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auto"/>
                <w:sz w:val="24"/>
                <w:szCs w:val="24"/>
              </w:rPr>
            </w:pPr>
            <w:sdt>
              <w:sdtPr>
                <w:rPr>
                  <w:rFonts w:asciiTheme="majorHAnsi" w:hAnsiTheme="majorHAnsi" w:cs="Arial"/>
                </w:rPr>
                <w:id w:val="118800971"/>
              </w:sdtPr>
              <w:sdtContent>
                <w:r w:rsidR="00F01279" w:rsidRPr="00BF2DFB">
                  <w:rPr>
                    <w:rFonts w:ascii="MS Mincho" w:hAnsi="MS Mincho" w:cs="MS Mincho" w:hint="eastAsia"/>
                    <w:color w:val="auto"/>
                    <w:sz w:val="24"/>
                    <w:szCs w:val="24"/>
                  </w:rPr>
                  <w:t>☐</w:t>
                </w:r>
              </w:sdtContent>
            </w:sdt>
          </w:p>
        </w:tc>
        <w:tc>
          <w:tcPr>
            <w:tcW w:w="1359" w:type="dxa"/>
            <w:vAlign w:val="center"/>
          </w:tcPr>
          <w:p w14:paraId="0280B42F" w14:textId="77777777" w:rsidR="00F01279"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515814721"/>
              </w:sdtPr>
              <w:sdtContent>
                <w:r w:rsidR="00F01279" w:rsidRPr="00BF2DFB">
                  <w:rPr>
                    <w:rFonts w:ascii="MS Mincho" w:hAnsi="MS Mincho" w:cs="MS Mincho" w:hint="eastAsia"/>
                    <w:color w:val="auto"/>
                    <w:sz w:val="24"/>
                    <w:szCs w:val="24"/>
                  </w:rPr>
                  <w:t>☐</w:t>
                </w:r>
              </w:sdtContent>
            </w:sdt>
          </w:p>
        </w:tc>
      </w:tr>
    </w:tbl>
    <w:p w14:paraId="26A45636" w14:textId="77777777" w:rsidR="00E317DD" w:rsidRDefault="00E317DD" w:rsidP="00F626EE">
      <w:pPr>
        <w:rPr>
          <w:rFonts w:asciiTheme="majorHAnsi" w:hAnsiTheme="majorHAnsi"/>
        </w:rPr>
      </w:pPr>
    </w:p>
    <w:p w14:paraId="098C1576" w14:textId="77777777" w:rsidR="0072644B" w:rsidRDefault="00F626EE" w:rsidP="00F626EE">
      <w:pPr>
        <w:rPr>
          <w:rFonts w:asciiTheme="majorHAnsi" w:hAnsiTheme="majorHAnsi"/>
        </w:rPr>
      </w:pPr>
      <w:r>
        <w:rPr>
          <w:rFonts w:asciiTheme="majorHAnsi" w:hAnsiTheme="majorHAnsi"/>
        </w:rPr>
        <w:t>{Page break}</w:t>
      </w:r>
    </w:p>
    <w:p w14:paraId="5E1FFA0D" w14:textId="77777777" w:rsidR="00F626EE" w:rsidRPr="00BF2DFB" w:rsidRDefault="00F626EE" w:rsidP="00F626EE">
      <w:pPr>
        <w:rPr>
          <w:rFonts w:asciiTheme="majorHAnsi" w:hAnsiTheme="majorHAnsi"/>
        </w:rPr>
      </w:pPr>
    </w:p>
    <w:p w14:paraId="0BC8A8AE" w14:textId="77777777" w:rsidR="00DE1D78" w:rsidRPr="00D010EE" w:rsidRDefault="00F626EE" w:rsidP="00F9209E">
      <w:pPr>
        <w:pStyle w:val="ListParagraph"/>
        <w:ind w:left="0"/>
        <w:rPr>
          <w:rFonts w:asciiTheme="majorHAnsi" w:hAnsiTheme="majorHAnsi" w:cs="Arial"/>
          <w:color w:val="C00000"/>
        </w:rPr>
      </w:pPr>
      <w:r w:rsidRPr="00D010EE">
        <w:rPr>
          <w:rFonts w:asciiTheme="majorHAnsi" w:hAnsiTheme="majorHAnsi" w:cs="Arial"/>
          <w:color w:val="C00000"/>
        </w:rPr>
        <w:t xml:space="preserve">{If </w:t>
      </w:r>
      <w:r w:rsidR="00F63247">
        <w:rPr>
          <w:rFonts w:asciiTheme="majorHAnsi" w:hAnsiTheme="majorHAnsi" w:cs="Arial"/>
          <w:color w:val="C00000"/>
        </w:rPr>
        <w:t>[</w:t>
      </w:r>
      <w:proofErr w:type="spellStart"/>
      <w:r w:rsidR="00F63247">
        <w:rPr>
          <w:rFonts w:asciiTheme="majorHAnsi" w:hAnsiTheme="majorHAnsi" w:cs="Arial"/>
          <w:color w:val="C00000"/>
        </w:rPr>
        <w:t>interest_fb_support</w:t>
      </w:r>
      <w:proofErr w:type="spellEnd"/>
      <w:r w:rsidR="00F63247">
        <w:rPr>
          <w:rFonts w:asciiTheme="majorHAnsi" w:hAnsiTheme="majorHAnsi" w:cs="Arial"/>
          <w:color w:val="C00000"/>
        </w:rPr>
        <w:t xml:space="preserve">] &lt; </w:t>
      </w:r>
      <w:r w:rsidRPr="00D010EE">
        <w:rPr>
          <w:rFonts w:asciiTheme="majorHAnsi" w:hAnsiTheme="majorHAnsi" w:cs="Arial"/>
          <w:color w:val="C00000"/>
        </w:rPr>
        <w:t xml:space="preserve">2 and </w:t>
      </w:r>
      <w:r w:rsidR="00753E1D" w:rsidRPr="00D010EE">
        <w:rPr>
          <w:rFonts w:asciiTheme="majorHAnsi" w:hAnsiTheme="majorHAnsi" w:cs="Arial"/>
          <w:color w:val="C00000"/>
        </w:rPr>
        <w:t>[</w:t>
      </w:r>
      <w:proofErr w:type="spellStart"/>
      <w:r w:rsidRPr="00D010EE">
        <w:rPr>
          <w:rFonts w:asciiTheme="majorHAnsi" w:hAnsiTheme="majorHAnsi" w:cs="Arial"/>
          <w:color w:val="C00000"/>
        </w:rPr>
        <w:t>interest_social</w:t>
      </w:r>
      <w:proofErr w:type="spellEnd"/>
      <w:r w:rsidR="00753E1D" w:rsidRPr="00D010EE">
        <w:rPr>
          <w:rFonts w:asciiTheme="majorHAnsi" w:hAnsiTheme="majorHAnsi" w:cs="Arial"/>
          <w:color w:val="C00000"/>
        </w:rPr>
        <w:t>]</w:t>
      </w:r>
      <w:r w:rsidRPr="00D010EE">
        <w:rPr>
          <w:rFonts w:asciiTheme="majorHAnsi" w:hAnsiTheme="majorHAnsi" w:cs="Arial"/>
          <w:color w:val="C00000"/>
        </w:rPr>
        <w:t xml:space="preserve"> &lt; 2 and </w:t>
      </w:r>
      <w:r w:rsidR="00753E1D" w:rsidRPr="00D010EE">
        <w:rPr>
          <w:rFonts w:asciiTheme="majorHAnsi" w:hAnsiTheme="majorHAnsi" w:cs="Arial"/>
          <w:color w:val="C00000"/>
        </w:rPr>
        <w:t>[</w:t>
      </w:r>
      <w:proofErr w:type="spellStart"/>
      <w:r w:rsidRPr="00D010EE">
        <w:rPr>
          <w:rFonts w:asciiTheme="majorHAnsi" w:hAnsiTheme="majorHAnsi" w:cs="Arial"/>
          <w:color w:val="C00000"/>
        </w:rPr>
        <w:t>interest_stress_tips</w:t>
      </w:r>
      <w:proofErr w:type="spellEnd"/>
      <w:r w:rsidR="00753E1D" w:rsidRPr="00D010EE">
        <w:rPr>
          <w:rFonts w:asciiTheme="majorHAnsi" w:hAnsiTheme="majorHAnsi" w:cs="Arial"/>
          <w:color w:val="C00000"/>
        </w:rPr>
        <w:t>]</w:t>
      </w:r>
      <w:r w:rsidRPr="00D010EE">
        <w:rPr>
          <w:rFonts w:asciiTheme="majorHAnsi" w:hAnsiTheme="majorHAnsi" w:cs="Arial"/>
          <w:color w:val="C00000"/>
        </w:rPr>
        <w:t xml:space="preserve"> &lt; 2 and </w:t>
      </w:r>
      <w:r w:rsidR="00753E1D" w:rsidRPr="00D010EE">
        <w:rPr>
          <w:rFonts w:asciiTheme="majorHAnsi" w:hAnsiTheme="majorHAnsi" w:cs="Arial"/>
          <w:color w:val="C00000"/>
        </w:rPr>
        <w:t>[</w:t>
      </w:r>
      <w:proofErr w:type="spellStart"/>
      <w:r w:rsidRPr="00D010EE">
        <w:rPr>
          <w:rFonts w:asciiTheme="majorHAnsi" w:hAnsiTheme="majorHAnsi" w:cs="Arial"/>
          <w:color w:val="C00000"/>
        </w:rPr>
        <w:t>interest_talk_symptoms</w:t>
      </w:r>
      <w:proofErr w:type="spellEnd"/>
      <w:r w:rsidR="00753E1D" w:rsidRPr="00D010EE">
        <w:rPr>
          <w:rFonts w:asciiTheme="majorHAnsi" w:hAnsiTheme="majorHAnsi" w:cs="Arial"/>
          <w:color w:val="C00000"/>
        </w:rPr>
        <w:t>]</w:t>
      </w:r>
      <w:r w:rsidRPr="00D010EE">
        <w:rPr>
          <w:rFonts w:asciiTheme="majorHAnsi" w:hAnsiTheme="majorHAnsi" w:cs="Arial"/>
          <w:color w:val="C00000"/>
        </w:rPr>
        <w:t xml:space="preserve"> &lt; 2 and </w:t>
      </w:r>
      <w:r w:rsidR="00753E1D" w:rsidRPr="00D010EE">
        <w:rPr>
          <w:rFonts w:asciiTheme="majorHAnsi" w:hAnsiTheme="majorHAnsi" w:cs="Arial"/>
          <w:color w:val="C00000"/>
        </w:rPr>
        <w:t>[</w:t>
      </w:r>
      <w:proofErr w:type="spellStart"/>
      <w:r w:rsidRPr="00D010EE">
        <w:rPr>
          <w:rFonts w:asciiTheme="majorHAnsi" w:hAnsiTheme="majorHAnsi" w:cs="Arial"/>
          <w:color w:val="C00000"/>
        </w:rPr>
        <w:t>interest_resources</w:t>
      </w:r>
      <w:proofErr w:type="spellEnd"/>
      <w:r w:rsidR="00753E1D" w:rsidRPr="00D010EE">
        <w:rPr>
          <w:rFonts w:asciiTheme="majorHAnsi" w:hAnsiTheme="majorHAnsi" w:cs="Arial"/>
          <w:color w:val="C00000"/>
        </w:rPr>
        <w:t>]</w:t>
      </w:r>
      <w:r w:rsidRPr="00D010EE">
        <w:rPr>
          <w:rFonts w:asciiTheme="majorHAnsi" w:hAnsiTheme="majorHAnsi" w:cs="Arial"/>
          <w:color w:val="C00000"/>
        </w:rPr>
        <w:t xml:space="preserve"> &lt; 2 and </w:t>
      </w:r>
      <w:r w:rsidR="00F63247" w:rsidRPr="00D010EE">
        <w:rPr>
          <w:rFonts w:asciiTheme="majorHAnsi" w:hAnsiTheme="majorHAnsi" w:cs="Arial"/>
          <w:color w:val="C00000"/>
        </w:rPr>
        <w:t>[</w:t>
      </w:r>
      <w:proofErr w:type="spellStart"/>
      <w:r w:rsidR="00F63247" w:rsidRPr="00D010EE">
        <w:rPr>
          <w:rFonts w:asciiTheme="majorHAnsi" w:hAnsiTheme="majorHAnsi" w:cs="Arial"/>
          <w:color w:val="C00000"/>
        </w:rPr>
        <w:t>interest_enrollva</w:t>
      </w:r>
      <w:proofErr w:type="spellEnd"/>
      <w:r w:rsidR="00F63247" w:rsidRPr="00D010EE">
        <w:rPr>
          <w:rFonts w:asciiTheme="majorHAnsi" w:hAnsiTheme="majorHAnsi" w:cs="Arial"/>
          <w:color w:val="C00000"/>
        </w:rPr>
        <w:t>] &lt; 2 and [</w:t>
      </w:r>
      <w:proofErr w:type="spellStart"/>
      <w:r w:rsidR="00F63247" w:rsidRPr="00D010EE">
        <w:rPr>
          <w:rFonts w:asciiTheme="majorHAnsi" w:hAnsiTheme="majorHAnsi" w:cs="Arial"/>
          <w:color w:val="C00000"/>
        </w:rPr>
        <w:t>interest_useva</w:t>
      </w:r>
      <w:proofErr w:type="spellEnd"/>
      <w:r w:rsidR="00F63247" w:rsidRPr="00D010EE">
        <w:rPr>
          <w:rFonts w:asciiTheme="majorHAnsi" w:hAnsiTheme="majorHAnsi" w:cs="Arial"/>
          <w:color w:val="C00000"/>
        </w:rPr>
        <w:t xml:space="preserve">] &lt; </w:t>
      </w:r>
      <w:r w:rsidR="00F63247">
        <w:rPr>
          <w:rFonts w:asciiTheme="majorHAnsi" w:hAnsiTheme="majorHAnsi" w:cs="Arial"/>
          <w:color w:val="C00000"/>
        </w:rPr>
        <w:t xml:space="preserve">2 and </w:t>
      </w:r>
      <w:r w:rsidR="00753E1D" w:rsidRPr="00D010EE">
        <w:rPr>
          <w:rFonts w:asciiTheme="majorHAnsi" w:hAnsiTheme="majorHAnsi" w:cs="Arial"/>
          <w:color w:val="C00000"/>
        </w:rPr>
        <w:t>[</w:t>
      </w:r>
      <w:proofErr w:type="spellStart"/>
      <w:r w:rsidRPr="00D010EE">
        <w:rPr>
          <w:rFonts w:asciiTheme="majorHAnsi" w:hAnsiTheme="majorHAnsi" w:cs="Arial"/>
          <w:color w:val="C00000"/>
        </w:rPr>
        <w:t>interest_suicide_warnings</w:t>
      </w:r>
      <w:proofErr w:type="spellEnd"/>
      <w:r w:rsidR="00753E1D" w:rsidRPr="00D010EE">
        <w:rPr>
          <w:rFonts w:asciiTheme="majorHAnsi" w:hAnsiTheme="majorHAnsi" w:cs="Arial"/>
          <w:color w:val="C00000"/>
        </w:rPr>
        <w:t>]</w:t>
      </w:r>
      <w:r w:rsidRPr="00D010EE">
        <w:rPr>
          <w:rFonts w:asciiTheme="majorHAnsi" w:hAnsiTheme="majorHAnsi" w:cs="Arial"/>
          <w:color w:val="C00000"/>
        </w:rPr>
        <w:t xml:space="preserve"> &lt;</w:t>
      </w:r>
      <w:r w:rsidR="00D010EE">
        <w:rPr>
          <w:rFonts w:asciiTheme="majorHAnsi" w:hAnsiTheme="majorHAnsi" w:cs="Arial"/>
          <w:color w:val="C00000"/>
        </w:rPr>
        <w:t xml:space="preserve"> </w:t>
      </w:r>
      <w:r w:rsidRPr="00D010EE">
        <w:rPr>
          <w:rFonts w:asciiTheme="majorHAnsi" w:hAnsiTheme="majorHAnsi" w:cs="Arial"/>
          <w:color w:val="C00000"/>
        </w:rPr>
        <w:t xml:space="preserve">2 and </w:t>
      </w:r>
      <w:r w:rsidR="00753E1D" w:rsidRPr="00D010EE">
        <w:rPr>
          <w:rFonts w:asciiTheme="majorHAnsi" w:hAnsiTheme="majorHAnsi" w:cs="Arial"/>
          <w:color w:val="C00000"/>
        </w:rPr>
        <w:t>[</w:t>
      </w:r>
      <w:proofErr w:type="spellStart"/>
      <w:r w:rsidRPr="00D010EE">
        <w:rPr>
          <w:rFonts w:asciiTheme="majorHAnsi" w:hAnsiTheme="majorHAnsi" w:cs="Arial"/>
          <w:color w:val="C00000"/>
        </w:rPr>
        <w:t>interest_suicide_intervene</w:t>
      </w:r>
      <w:proofErr w:type="spellEnd"/>
      <w:r w:rsidR="00753E1D" w:rsidRPr="00D010EE">
        <w:rPr>
          <w:rFonts w:asciiTheme="majorHAnsi" w:hAnsiTheme="majorHAnsi" w:cs="Arial"/>
          <w:color w:val="C00000"/>
        </w:rPr>
        <w:t>]</w:t>
      </w:r>
      <w:r w:rsidRPr="00D010EE">
        <w:rPr>
          <w:rFonts w:asciiTheme="majorHAnsi" w:hAnsiTheme="majorHAnsi" w:cs="Arial"/>
          <w:color w:val="C00000"/>
        </w:rPr>
        <w:t xml:space="preserve"> &lt; 2, go to </w:t>
      </w:r>
      <w:r w:rsidR="00753E1D" w:rsidRPr="00D010EE">
        <w:rPr>
          <w:rFonts w:asciiTheme="majorHAnsi" w:hAnsiTheme="majorHAnsi" w:cs="Arial"/>
          <w:color w:val="C00000"/>
        </w:rPr>
        <w:t>[</w:t>
      </w:r>
      <w:proofErr w:type="spellStart"/>
      <w:r w:rsidRPr="00D010EE">
        <w:rPr>
          <w:rFonts w:asciiTheme="majorHAnsi" w:hAnsiTheme="majorHAnsi" w:cs="Arial"/>
          <w:color w:val="C00000"/>
        </w:rPr>
        <w:t>disinterest_reasons</w:t>
      </w:r>
      <w:proofErr w:type="spellEnd"/>
      <w:r w:rsidR="00753E1D" w:rsidRPr="00D010EE">
        <w:rPr>
          <w:rFonts w:asciiTheme="majorHAnsi" w:hAnsiTheme="majorHAnsi" w:cs="Arial"/>
          <w:color w:val="C00000"/>
        </w:rPr>
        <w:t>]</w:t>
      </w:r>
      <w:r w:rsidRPr="00D010EE">
        <w:rPr>
          <w:rFonts w:asciiTheme="majorHAnsi" w:hAnsiTheme="majorHAnsi" w:cs="Arial"/>
          <w:color w:val="C00000"/>
        </w:rPr>
        <w:t>}</w:t>
      </w:r>
    </w:p>
    <w:p w14:paraId="2BFBDA87" w14:textId="77777777" w:rsidR="00F626EE" w:rsidRPr="00DE1D78" w:rsidRDefault="00F626EE" w:rsidP="00F9209E">
      <w:pPr>
        <w:pStyle w:val="ListParagraph"/>
        <w:ind w:left="0"/>
        <w:rPr>
          <w:rFonts w:asciiTheme="majorHAnsi" w:hAnsiTheme="majorHAnsi" w:cs="Arial"/>
          <w:color w:val="FF0000"/>
        </w:rPr>
      </w:pPr>
    </w:p>
    <w:p w14:paraId="77FB332C" w14:textId="77777777" w:rsidR="00F34DA8" w:rsidRDefault="00E317DD" w:rsidP="00F9209E">
      <w:pPr>
        <w:pStyle w:val="ListParagraph"/>
        <w:ind w:left="0"/>
        <w:rPr>
          <w:rFonts w:asciiTheme="majorHAnsi" w:hAnsiTheme="majorHAnsi" w:cs="Arial"/>
        </w:rPr>
      </w:pPr>
      <w:r>
        <w:rPr>
          <w:rFonts w:asciiTheme="majorHAnsi" w:hAnsiTheme="majorHAnsi" w:cs="Arial"/>
        </w:rPr>
        <w:t xml:space="preserve">Now think for a moment </w:t>
      </w:r>
      <w:r w:rsidR="00955C78">
        <w:rPr>
          <w:rFonts w:asciiTheme="majorHAnsi" w:hAnsiTheme="majorHAnsi" w:cs="Arial"/>
        </w:rPr>
        <w:t xml:space="preserve">about the things you </w:t>
      </w:r>
      <w:r w:rsidR="003717F6">
        <w:rPr>
          <w:rFonts w:asciiTheme="majorHAnsi" w:hAnsiTheme="majorHAnsi" w:cs="Arial"/>
        </w:rPr>
        <w:t xml:space="preserve">said you </w:t>
      </w:r>
      <w:r w:rsidR="00955C78">
        <w:rPr>
          <w:rFonts w:asciiTheme="majorHAnsi" w:hAnsiTheme="majorHAnsi" w:cs="Arial"/>
        </w:rPr>
        <w:t>would be interested in doing online</w:t>
      </w:r>
      <w:r w:rsidR="00F82CED">
        <w:rPr>
          <w:rFonts w:asciiTheme="majorHAnsi" w:hAnsiTheme="majorHAnsi" w:cs="Arial"/>
        </w:rPr>
        <w:t xml:space="preserve"> </w:t>
      </w:r>
      <w:r w:rsidR="00F34DA8">
        <w:rPr>
          <w:rFonts w:asciiTheme="majorHAnsi" w:hAnsiTheme="majorHAnsi" w:cs="Arial"/>
        </w:rPr>
        <w:t>with a health care provider, that is:</w:t>
      </w:r>
    </w:p>
    <w:p w14:paraId="7AE71FC8" w14:textId="77777777" w:rsidR="00F626EE" w:rsidRDefault="00F626EE" w:rsidP="00F9209E">
      <w:pPr>
        <w:pStyle w:val="ListParagraph"/>
        <w:ind w:left="0"/>
        <w:rPr>
          <w:rFonts w:asciiTheme="majorHAnsi" w:hAnsiTheme="majorHAnsi" w:cs="Arial"/>
        </w:rPr>
      </w:pPr>
    </w:p>
    <w:p w14:paraId="0FBB4527" w14:textId="77777777" w:rsidR="00F63247" w:rsidRPr="00D010EE" w:rsidRDefault="00F63247" w:rsidP="00F63247">
      <w:pPr>
        <w:pStyle w:val="ListParagraph"/>
        <w:ind w:left="0"/>
        <w:rPr>
          <w:rFonts w:asciiTheme="majorHAnsi" w:hAnsiTheme="majorHAnsi" w:cs="Arial"/>
          <w:color w:val="C00000"/>
        </w:rPr>
      </w:pPr>
      <w:r w:rsidRPr="00D010EE">
        <w:rPr>
          <w:rFonts w:asciiTheme="majorHAnsi" w:hAnsiTheme="majorHAnsi" w:cs="Arial"/>
          <w:color w:val="C00000"/>
        </w:rPr>
        <w:t>{Show if [</w:t>
      </w:r>
      <w:proofErr w:type="spellStart"/>
      <w:r w:rsidRPr="00D010EE">
        <w:rPr>
          <w:rFonts w:asciiTheme="majorHAnsi" w:hAnsiTheme="majorHAnsi" w:cs="Arial"/>
          <w:color w:val="C00000"/>
        </w:rPr>
        <w:t>interest_</w:t>
      </w:r>
      <w:r>
        <w:rPr>
          <w:rFonts w:asciiTheme="majorHAnsi" w:hAnsiTheme="majorHAnsi" w:cs="Arial"/>
          <w:color w:val="C00000"/>
        </w:rPr>
        <w:t>fb_support</w:t>
      </w:r>
      <w:proofErr w:type="spellEnd"/>
      <w:r w:rsidRPr="00D010EE">
        <w:rPr>
          <w:rFonts w:asciiTheme="majorHAnsi" w:hAnsiTheme="majorHAnsi" w:cs="Arial"/>
          <w:color w:val="C00000"/>
        </w:rPr>
        <w:t>]&gt; 1}</w:t>
      </w:r>
    </w:p>
    <w:p w14:paraId="1E58A8A2" w14:textId="77777777" w:rsidR="00F63247" w:rsidRDefault="00F63247" w:rsidP="00F9209E">
      <w:pPr>
        <w:pStyle w:val="ListParagraph"/>
        <w:ind w:left="0"/>
        <w:rPr>
          <w:rFonts w:asciiTheme="majorHAnsi" w:hAnsiTheme="majorHAnsi" w:cs="Arial"/>
        </w:rPr>
      </w:pPr>
      <w:r>
        <w:rPr>
          <w:rFonts w:asciiTheme="majorHAnsi" w:hAnsiTheme="majorHAnsi" w:cs="Arial"/>
        </w:rPr>
        <w:lastRenderedPageBreak/>
        <w:t>Learning how to get more support and help from friends and family on Facebook</w:t>
      </w:r>
    </w:p>
    <w:p w14:paraId="4A4A22EC" w14:textId="77777777" w:rsidR="00F626EE" w:rsidRDefault="00F626EE" w:rsidP="00F9209E">
      <w:pPr>
        <w:pStyle w:val="ListParagraph"/>
        <w:ind w:left="0"/>
        <w:rPr>
          <w:rFonts w:asciiTheme="majorHAnsi" w:hAnsiTheme="majorHAnsi" w:cs="Arial"/>
        </w:rPr>
      </w:pPr>
    </w:p>
    <w:p w14:paraId="192A89EF" w14:textId="77777777" w:rsidR="00F626EE" w:rsidRPr="00D010EE" w:rsidRDefault="00F626EE" w:rsidP="00F626EE">
      <w:pPr>
        <w:pStyle w:val="ListParagraph"/>
        <w:ind w:left="0"/>
        <w:rPr>
          <w:rFonts w:asciiTheme="majorHAnsi" w:hAnsiTheme="majorHAnsi" w:cs="Arial"/>
          <w:color w:val="C00000"/>
        </w:rPr>
      </w:pPr>
      <w:r w:rsidRPr="00D010EE">
        <w:rPr>
          <w:rFonts w:asciiTheme="majorHAnsi" w:hAnsiTheme="majorHAnsi" w:cs="Arial"/>
          <w:color w:val="C00000"/>
        </w:rPr>
        <w:t xml:space="preserve">{Show if </w:t>
      </w:r>
      <w:r w:rsidR="00753E1D" w:rsidRPr="00D010EE">
        <w:rPr>
          <w:rFonts w:asciiTheme="majorHAnsi" w:hAnsiTheme="majorHAnsi" w:cs="Arial"/>
          <w:color w:val="C00000"/>
        </w:rPr>
        <w:t>[</w:t>
      </w:r>
      <w:proofErr w:type="spellStart"/>
      <w:r w:rsidRPr="00D010EE">
        <w:rPr>
          <w:rFonts w:asciiTheme="majorHAnsi" w:hAnsiTheme="majorHAnsi" w:cs="Arial"/>
          <w:color w:val="C00000"/>
        </w:rPr>
        <w:t>interest_social</w:t>
      </w:r>
      <w:proofErr w:type="spellEnd"/>
      <w:r w:rsidR="00753E1D" w:rsidRPr="00D010EE">
        <w:rPr>
          <w:rFonts w:asciiTheme="majorHAnsi" w:hAnsiTheme="majorHAnsi" w:cs="Arial"/>
          <w:color w:val="C00000"/>
        </w:rPr>
        <w:t>]</w:t>
      </w:r>
      <w:r w:rsidRPr="00D010EE">
        <w:rPr>
          <w:rFonts w:asciiTheme="majorHAnsi" w:hAnsiTheme="majorHAnsi" w:cs="Arial"/>
          <w:color w:val="C00000"/>
        </w:rPr>
        <w:t>&gt; 1}</w:t>
      </w:r>
    </w:p>
    <w:p w14:paraId="0FFA5345" w14:textId="77777777" w:rsidR="00F626EE" w:rsidRDefault="00F626EE" w:rsidP="00F9209E">
      <w:pPr>
        <w:pStyle w:val="ListParagraph"/>
        <w:ind w:left="0"/>
        <w:rPr>
          <w:rFonts w:asciiTheme="majorHAnsi" w:hAnsiTheme="majorHAnsi" w:cs="Arial"/>
        </w:rPr>
      </w:pPr>
      <w:r w:rsidRPr="00F626EE">
        <w:rPr>
          <w:rFonts w:asciiTheme="majorHAnsi" w:hAnsiTheme="majorHAnsi" w:cs="Arial"/>
        </w:rPr>
        <w:t>Getting help with making more friends or other social connections</w:t>
      </w:r>
    </w:p>
    <w:p w14:paraId="11592F73" w14:textId="77777777" w:rsidR="00F626EE" w:rsidRDefault="00F626EE" w:rsidP="00F9209E">
      <w:pPr>
        <w:pStyle w:val="ListParagraph"/>
        <w:ind w:left="0"/>
        <w:rPr>
          <w:rFonts w:asciiTheme="majorHAnsi" w:hAnsiTheme="majorHAnsi" w:cs="Arial"/>
        </w:rPr>
      </w:pPr>
    </w:p>
    <w:p w14:paraId="257DF6CA" w14:textId="77777777" w:rsidR="00F626EE" w:rsidRPr="00D010EE" w:rsidRDefault="00F626EE" w:rsidP="00F9209E">
      <w:pPr>
        <w:pStyle w:val="ListParagraph"/>
        <w:ind w:left="0"/>
        <w:rPr>
          <w:rFonts w:asciiTheme="majorHAnsi" w:hAnsiTheme="majorHAnsi" w:cs="Arial"/>
          <w:color w:val="C00000"/>
        </w:rPr>
      </w:pPr>
      <w:r w:rsidRPr="00D010EE">
        <w:rPr>
          <w:rFonts w:asciiTheme="majorHAnsi" w:hAnsiTheme="majorHAnsi" w:cs="Arial"/>
          <w:color w:val="C00000"/>
        </w:rPr>
        <w:t xml:space="preserve">{Show if </w:t>
      </w:r>
      <w:r w:rsidR="00753E1D" w:rsidRPr="00D010EE">
        <w:rPr>
          <w:rFonts w:asciiTheme="majorHAnsi" w:hAnsiTheme="majorHAnsi" w:cs="Arial"/>
          <w:color w:val="C00000"/>
        </w:rPr>
        <w:t>[</w:t>
      </w:r>
      <w:proofErr w:type="spellStart"/>
      <w:r w:rsidRPr="00D010EE">
        <w:rPr>
          <w:rFonts w:asciiTheme="majorHAnsi" w:hAnsiTheme="majorHAnsi" w:cs="Arial"/>
          <w:color w:val="C00000"/>
        </w:rPr>
        <w:t>interest_stres</w:t>
      </w:r>
      <w:r w:rsidR="00E827B1" w:rsidRPr="00D010EE">
        <w:rPr>
          <w:rFonts w:asciiTheme="majorHAnsi" w:hAnsiTheme="majorHAnsi" w:cs="Arial"/>
          <w:color w:val="C00000"/>
        </w:rPr>
        <w:t>s</w:t>
      </w:r>
      <w:r w:rsidRPr="00D010EE">
        <w:rPr>
          <w:rFonts w:asciiTheme="majorHAnsi" w:hAnsiTheme="majorHAnsi" w:cs="Arial"/>
          <w:color w:val="C00000"/>
        </w:rPr>
        <w:t>_tips</w:t>
      </w:r>
      <w:proofErr w:type="spellEnd"/>
      <w:r w:rsidR="00753E1D" w:rsidRPr="00D010EE">
        <w:rPr>
          <w:rFonts w:asciiTheme="majorHAnsi" w:hAnsiTheme="majorHAnsi" w:cs="Arial"/>
          <w:color w:val="C00000"/>
        </w:rPr>
        <w:t>]</w:t>
      </w:r>
      <w:r w:rsidRPr="00D010EE">
        <w:rPr>
          <w:rFonts w:asciiTheme="majorHAnsi" w:hAnsiTheme="majorHAnsi" w:cs="Arial"/>
          <w:color w:val="C00000"/>
        </w:rPr>
        <w:t xml:space="preserve"> &gt; 1}</w:t>
      </w:r>
    </w:p>
    <w:p w14:paraId="6C717D12" w14:textId="77777777" w:rsidR="00F626EE" w:rsidRPr="00F626EE" w:rsidRDefault="00F626EE" w:rsidP="00F9209E">
      <w:pPr>
        <w:pStyle w:val="ListParagraph"/>
        <w:ind w:left="0"/>
        <w:rPr>
          <w:rFonts w:asciiTheme="majorHAnsi" w:hAnsiTheme="majorHAnsi" w:cs="Arial"/>
        </w:rPr>
      </w:pPr>
      <w:r w:rsidRPr="00F626EE">
        <w:rPr>
          <w:rFonts w:asciiTheme="majorHAnsi" w:hAnsiTheme="majorHAnsi" w:cs="Arial"/>
        </w:rPr>
        <w:t>Getting tips on how to manage stress</w:t>
      </w:r>
    </w:p>
    <w:p w14:paraId="58D805A3" w14:textId="77777777" w:rsidR="00F626EE" w:rsidRDefault="00F626EE" w:rsidP="00F9209E">
      <w:pPr>
        <w:pStyle w:val="ListParagraph"/>
        <w:ind w:left="0"/>
        <w:rPr>
          <w:rFonts w:asciiTheme="majorHAnsi" w:hAnsiTheme="majorHAnsi" w:cs="Arial"/>
        </w:rPr>
      </w:pPr>
    </w:p>
    <w:p w14:paraId="725D1FD8" w14:textId="77777777" w:rsidR="00F626EE" w:rsidRPr="00D010EE" w:rsidRDefault="00F626EE" w:rsidP="00F626EE">
      <w:pPr>
        <w:pStyle w:val="ListParagraph"/>
        <w:ind w:left="0"/>
        <w:rPr>
          <w:rFonts w:asciiTheme="majorHAnsi" w:hAnsiTheme="majorHAnsi" w:cs="Arial"/>
          <w:color w:val="C00000"/>
        </w:rPr>
      </w:pPr>
      <w:r w:rsidRPr="00D010EE">
        <w:rPr>
          <w:rFonts w:asciiTheme="majorHAnsi" w:hAnsiTheme="majorHAnsi" w:cs="Arial"/>
          <w:color w:val="C00000"/>
        </w:rPr>
        <w:t xml:space="preserve">{Show if </w:t>
      </w:r>
      <w:r w:rsidR="00753E1D" w:rsidRPr="00D010EE">
        <w:rPr>
          <w:rFonts w:asciiTheme="majorHAnsi" w:hAnsiTheme="majorHAnsi" w:cs="Arial"/>
          <w:color w:val="C00000"/>
        </w:rPr>
        <w:t>[</w:t>
      </w:r>
      <w:proofErr w:type="spellStart"/>
      <w:r w:rsidRPr="00D010EE">
        <w:rPr>
          <w:rFonts w:asciiTheme="majorHAnsi" w:hAnsiTheme="majorHAnsi" w:cs="Arial"/>
          <w:color w:val="C00000"/>
        </w:rPr>
        <w:t>interest_talk_symptoms</w:t>
      </w:r>
      <w:proofErr w:type="spellEnd"/>
      <w:r w:rsidR="00753E1D" w:rsidRPr="00D010EE">
        <w:rPr>
          <w:rFonts w:asciiTheme="majorHAnsi" w:hAnsiTheme="majorHAnsi" w:cs="Arial"/>
          <w:color w:val="C00000"/>
        </w:rPr>
        <w:t>]</w:t>
      </w:r>
      <w:r w:rsidRPr="00D010EE">
        <w:rPr>
          <w:rFonts w:asciiTheme="majorHAnsi" w:hAnsiTheme="majorHAnsi" w:cs="Arial"/>
          <w:color w:val="C00000"/>
        </w:rPr>
        <w:t xml:space="preserve"> &gt; 1}</w:t>
      </w:r>
    </w:p>
    <w:p w14:paraId="799B954E" w14:textId="77777777" w:rsidR="00F626EE" w:rsidRPr="00F626EE" w:rsidRDefault="00F626EE" w:rsidP="00F9209E">
      <w:pPr>
        <w:pStyle w:val="ListParagraph"/>
        <w:ind w:left="0"/>
        <w:rPr>
          <w:rFonts w:asciiTheme="majorHAnsi" w:hAnsiTheme="majorHAnsi" w:cs="Arial"/>
        </w:rPr>
      </w:pPr>
      <w:r w:rsidRPr="00F626EE">
        <w:rPr>
          <w:rFonts w:asciiTheme="majorHAnsi" w:hAnsiTheme="majorHAnsi" w:cs="Arial"/>
        </w:rPr>
        <w:t>Talking about symptoms such as mood swings, depression, anxiety, or sleep problems</w:t>
      </w:r>
    </w:p>
    <w:p w14:paraId="60BBCAA5" w14:textId="77777777" w:rsidR="00F626EE" w:rsidRDefault="00F626EE" w:rsidP="00F9209E">
      <w:pPr>
        <w:pStyle w:val="ListParagraph"/>
        <w:ind w:left="0"/>
        <w:rPr>
          <w:rFonts w:asciiTheme="majorHAnsi" w:hAnsiTheme="majorHAnsi" w:cs="Arial"/>
        </w:rPr>
      </w:pPr>
    </w:p>
    <w:p w14:paraId="1F59F8C8" w14:textId="77777777" w:rsidR="00F626EE" w:rsidRPr="00D010EE" w:rsidRDefault="00F626EE" w:rsidP="00F626EE">
      <w:pPr>
        <w:pStyle w:val="ListParagraph"/>
        <w:ind w:left="0"/>
        <w:rPr>
          <w:rFonts w:asciiTheme="majorHAnsi" w:hAnsiTheme="majorHAnsi" w:cs="Arial"/>
          <w:color w:val="C00000"/>
        </w:rPr>
      </w:pPr>
      <w:r w:rsidRPr="00D010EE">
        <w:rPr>
          <w:rFonts w:asciiTheme="majorHAnsi" w:hAnsiTheme="majorHAnsi" w:cs="Arial"/>
          <w:color w:val="C00000"/>
        </w:rPr>
        <w:t xml:space="preserve">{Show if </w:t>
      </w:r>
      <w:r w:rsidR="00753E1D" w:rsidRPr="00D010EE">
        <w:rPr>
          <w:rFonts w:asciiTheme="majorHAnsi" w:hAnsiTheme="majorHAnsi" w:cs="Arial"/>
          <w:color w:val="C00000"/>
        </w:rPr>
        <w:t>[</w:t>
      </w:r>
      <w:proofErr w:type="spellStart"/>
      <w:r w:rsidRPr="00D010EE">
        <w:rPr>
          <w:rFonts w:asciiTheme="majorHAnsi" w:hAnsiTheme="majorHAnsi" w:cs="Arial"/>
          <w:color w:val="C00000"/>
        </w:rPr>
        <w:t>interest_resources</w:t>
      </w:r>
      <w:proofErr w:type="spellEnd"/>
      <w:r w:rsidR="00753E1D" w:rsidRPr="00D010EE">
        <w:rPr>
          <w:rFonts w:asciiTheme="majorHAnsi" w:hAnsiTheme="majorHAnsi" w:cs="Arial"/>
          <w:color w:val="C00000"/>
        </w:rPr>
        <w:t>]</w:t>
      </w:r>
      <w:r w:rsidRPr="00D010EE">
        <w:rPr>
          <w:rFonts w:asciiTheme="majorHAnsi" w:hAnsiTheme="majorHAnsi" w:cs="Arial"/>
          <w:color w:val="C00000"/>
        </w:rPr>
        <w:t xml:space="preserve"> &gt; 1}</w:t>
      </w:r>
    </w:p>
    <w:p w14:paraId="59A9C627" w14:textId="77777777" w:rsidR="00F626EE" w:rsidRDefault="00F626EE" w:rsidP="00F9209E">
      <w:pPr>
        <w:pStyle w:val="ListParagraph"/>
        <w:ind w:left="0"/>
        <w:rPr>
          <w:rFonts w:asciiTheme="majorHAnsi" w:hAnsiTheme="majorHAnsi" w:cs="Arial"/>
        </w:rPr>
      </w:pPr>
      <w:r w:rsidRPr="00F626EE">
        <w:rPr>
          <w:rFonts w:asciiTheme="majorHAnsi" w:hAnsiTheme="majorHAnsi" w:cs="Arial"/>
        </w:rPr>
        <w:t>Learning where to find mental health resources, services, or treatment options</w:t>
      </w:r>
    </w:p>
    <w:p w14:paraId="6123BA88" w14:textId="77777777" w:rsidR="00F63247" w:rsidRDefault="00F63247" w:rsidP="00F9209E">
      <w:pPr>
        <w:pStyle w:val="ListParagraph"/>
        <w:ind w:left="0"/>
        <w:rPr>
          <w:rFonts w:asciiTheme="majorHAnsi" w:hAnsiTheme="majorHAnsi" w:cs="Arial"/>
        </w:rPr>
      </w:pPr>
    </w:p>
    <w:p w14:paraId="32B7D09E" w14:textId="77777777" w:rsidR="00F63247" w:rsidRPr="00D010EE" w:rsidRDefault="00F63247" w:rsidP="00F63247">
      <w:pPr>
        <w:pStyle w:val="ListParagraph"/>
        <w:ind w:left="0"/>
        <w:rPr>
          <w:rFonts w:asciiTheme="majorHAnsi" w:hAnsiTheme="majorHAnsi" w:cs="Arial"/>
          <w:color w:val="C00000"/>
        </w:rPr>
      </w:pPr>
      <w:r w:rsidRPr="00D010EE">
        <w:rPr>
          <w:rFonts w:asciiTheme="majorHAnsi" w:hAnsiTheme="majorHAnsi" w:cs="Arial"/>
          <w:color w:val="C00000"/>
        </w:rPr>
        <w:t>{Show if [</w:t>
      </w:r>
      <w:proofErr w:type="spellStart"/>
      <w:r w:rsidRPr="00D010EE">
        <w:rPr>
          <w:rFonts w:asciiTheme="majorHAnsi" w:hAnsiTheme="majorHAnsi" w:cs="Arial"/>
          <w:color w:val="C00000"/>
        </w:rPr>
        <w:t>interest_enrollva</w:t>
      </w:r>
      <w:proofErr w:type="spellEnd"/>
      <w:r w:rsidRPr="00D010EE">
        <w:rPr>
          <w:rFonts w:asciiTheme="majorHAnsi" w:hAnsiTheme="majorHAnsi" w:cs="Arial"/>
          <w:color w:val="C00000"/>
        </w:rPr>
        <w:t>] &gt; 1}</w:t>
      </w:r>
    </w:p>
    <w:p w14:paraId="50CB15BD" w14:textId="77777777" w:rsidR="00F63247" w:rsidRDefault="00F63247" w:rsidP="00F63247">
      <w:pPr>
        <w:pStyle w:val="ListParagraph"/>
        <w:ind w:left="0"/>
        <w:rPr>
          <w:rFonts w:asciiTheme="majorHAnsi" w:hAnsiTheme="majorHAnsi" w:cs="Arial"/>
        </w:rPr>
      </w:pPr>
      <w:r w:rsidRPr="00F626EE">
        <w:rPr>
          <w:rFonts w:asciiTheme="majorHAnsi" w:hAnsiTheme="majorHAnsi" w:cs="Arial"/>
        </w:rPr>
        <w:t xml:space="preserve">Learning about </w:t>
      </w:r>
      <w:r w:rsidRPr="00F626EE">
        <w:rPr>
          <w:rFonts w:asciiTheme="majorHAnsi" w:hAnsiTheme="majorHAnsi" w:cs="Arial"/>
          <w:u w:val="single"/>
        </w:rPr>
        <w:t>enrolling</w:t>
      </w:r>
      <w:r w:rsidRPr="00F626EE">
        <w:rPr>
          <w:rFonts w:asciiTheme="majorHAnsi" w:hAnsiTheme="majorHAnsi" w:cs="Arial"/>
        </w:rPr>
        <w:t xml:space="preserve"> in VA health care</w:t>
      </w:r>
    </w:p>
    <w:p w14:paraId="1A0DD36C" w14:textId="77777777" w:rsidR="00F63247" w:rsidRDefault="00F63247" w:rsidP="00F63247">
      <w:pPr>
        <w:pStyle w:val="ListParagraph"/>
        <w:ind w:left="0"/>
        <w:rPr>
          <w:rFonts w:asciiTheme="majorHAnsi" w:hAnsiTheme="majorHAnsi" w:cs="Arial"/>
        </w:rPr>
      </w:pPr>
    </w:p>
    <w:p w14:paraId="1F748EF5" w14:textId="77777777" w:rsidR="00F63247" w:rsidRPr="00D010EE" w:rsidRDefault="00F63247" w:rsidP="00F63247">
      <w:pPr>
        <w:pStyle w:val="ListParagraph"/>
        <w:ind w:left="0"/>
        <w:rPr>
          <w:rFonts w:asciiTheme="majorHAnsi" w:hAnsiTheme="majorHAnsi" w:cs="Arial"/>
          <w:color w:val="C00000"/>
        </w:rPr>
      </w:pPr>
      <w:r w:rsidRPr="00D010EE">
        <w:rPr>
          <w:rFonts w:asciiTheme="majorHAnsi" w:hAnsiTheme="majorHAnsi" w:cs="Arial"/>
          <w:color w:val="C00000"/>
        </w:rPr>
        <w:t>{Show if [</w:t>
      </w:r>
      <w:proofErr w:type="spellStart"/>
      <w:r w:rsidRPr="00D010EE">
        <w:rPr>
          <w:rFonts w:asciiTheme="majorHAnsi" w:hAnsiTheme="majorHAnsi" w:cs="Arial"/>
          <w:color w:val="C00000"/>
        </w:rPr>
        <w:t>interest_useva</w:t>
      </w:r>
      <w:proofErr w:type="spellEnd"/>
      <w:r w:rsidRPr="00D010EE">
        <w:rPr>
          <w:rFonts w:asciiTheme="majorHAnsi" w:hAnsiTheme="majorHAnsi" w:cs="Arial"/>
          <w:color w:val="C00000"/>
        </w:rPr>
        <w:t>] &gt; 1}</w:t>
      </w:r>
    </w:p>
    <w:p w14:paraId="559D13BC" w14:textId="77777777" w:rsidR="00F63247" w:rsidRDefault="00F63247" w:rsidP="00F63247">
      <w:pPr>
        <w:pStyle w:val="ListParagraph"/>
        <w:ind w:left="0"/>
        <w:rPr>
          <w:rFonts w:asciiTheme="majorHAnsi" w:hAnsiTheme="majorHAnsi" w:cs="Arial"/>
        </w:rPr>
      </w:pPr>
      <w:r w:rsidRPr="00F626EE">
        <w:rPr>
          <w:rFonts w:asciiTheme="majorHAnsi" w:hAnsiTheme="majorHAnsi" w:cs="Arial"/>
        </w:rPr>
        <w:t xml:space="preserve">Learning about </w:t>
      </w:r>
      <w:r w:rsidRPr="00F626EE">
        <w:rPr>
          <w:rFonts w:asciiTheme="majorHAnsi" w:hAnsiTheme="majorHAnsi" w:cs="Arial"/>
          <w:u w:val="single"/>
        </w:rPr>
        <w:t>using</w:t>
      </w:r>
      <w:r w:rsidRPr="00F626EE">
        <w:rPr>
          <w:rFonts w:asciiTheme="majorHAnsi" w:hAnsiTheme="majorHAnsi" w:cs="Arial"/>
        </w:rPr>
        <w:t xml:space="preserve"> VA health care benefits</w:t>
      </w:r>
    </w:p>
    <w:p w14:paraId="060AFF1F" w14:textId="77777777" w:rsidR="00E827B1" w:rsidRPr="00F626EE" w:rsidRDefault="00E827B1" w:rsidP="00F9209E">
      <w:pPr>
        <w:pStyle w:val="ListParagraph"/>
        <w:ind w:left="0"/>
        <w:rPr>
          <w:rFonts w:asciiTheme="majorHAnsi" w:hAnsiTheme="majorHAnsi" w:cs="Arial"/>
        </w:rPr>
      </w:pPr>
    </w:p>
    <w:p w14:paraId="6EEA0A59" w14:textId="77777777" w:rsidR="00F626EE" w:rsidRPr="00D010EE" w:rsidRDefault="00F626EE" w:rsidP="00F626EE">
      <w:pPr>
        <w:pStyle w:val="ListParagraph"/>
        <w:ind w:left="0"/>
        <w:rPr>
          <w:rFonts w:asciiTheme="majorHAnsi" w:hAnsiTheme="majorHAnsi" w:cs="Arial"/>
          <w:color w:val="C00000"/>
        </w:rPr>
      </w:pPr>
      <w:r w:rsidRPr="00D010EE">
        <w:rPr>
          <w:rFonts w:asciiTheme="majorHAnsi" w:hAnsiTheme="majorHAnsi" w:cs="Arial"/>
          <w:color w:val="C00000"/>
        </w:rPr>
        <w:t xml:space="preserve">{Show if </w:t>
      </w:r>
      <w:r w:rsidR="00753E1D" w:rsidRPr="00D010EE">
        <w:rPr>
          <w:rFonts w:asciiTheme="majorHAnsi" w:hAnsiTheme="majorHAnsi" w:cs="Arial"/>
          <w:color w:val="C00000"/>
        </w:rPr>
        <w:t>[</w:t>
      </w:r>
      <w:proofErr w:type="spellStart"/>
      <w:r w:rsidRPr="00D010EE">
        <w:rPr>
          <w:rFonts w:asciiTheme="majorHAnsi" w:hAnsiTheme="majorHAnsi" w:cs="Arial"/>
          <w:color w:val="C00000"/>
        </w:rPr>
        <w:t>interest_suicide_warnings</w:t>
      </w:r>
      <w:proofErr w:type="spellEnd"/>
      <w:r w:rsidR="00753E1D" w:rsidRPr="00D010EE">
        <w:rPr>
          <w:rFonts w:asciiTheme="majorHAnsi" w:hAnsiTheme="majorHAnsi" w:cs="Arial"/>
          <w:color w:val="C00000"/>
        </w:rPr>
        <w:t>]</w:t>
      </w:r>
      <w:r w:rsidRPr="00D010EE">
        <w:rPr>
          <w:rFonts w:asciiTheme="majorHAnsi" w:hAnsiTheme="majorHAnsi" w:cs="Arial"/>
          <w:color w:val="C00000"/>
        </w:rPr>
        <w:t xml:space="preserve"> &gt; 1}</w:t>
      </w:r>
    </w:p>
    <w:p w14:paraId="239BDA1E" w14:textId="77777777" w:rsidR="00F626EE" w:rsidRDefault="00F626EE" w:rsidP="00F9209E">
      <w:pPr>
        <w:pStyle w:val="ListParagraph"/>
        <w:ind w:left="0"/>
        <w:rPr>
          <w:rFonts w:asciiTheme="majorHAnsi" w:hAnsiTheme="majorHAnsi" w:cs="Arial"/>
        </w:rPr>
      </w:pPr>
      <w:r w:rsidRPr="00F626EE">
        <w:rPr>
          <w:rFonts w:asciiTheme="majorHAnsi" w:hAnsiTheme="majorHAnsi" w:cs="Arial"/>
        </w:rPr>
        <w:t>Learning how to spot warning signs of suicide</w:t>
      </w:r>
    </w:p>
    <w:p w14:paraId="2D0B6606" w14:textId="77777777" w:rsidR="00E827B1" w:rsidRPr="00F626EE" w:rsidRDefault="00E827B1" w:rsidP="00F9209E">
      <w:pPr>
        <w:pStyle w:val="ListParagraph"/>
        <w:ind w:left="0"/>
        <w:rPr>
          <w:rFonts w:asciiTheme="majorHAnsi" w:hAnsiTheme="majorHAnsi" w:cs="Arial"/>
        </w:rPr>
      </w:pPr>
    </w:p>
    <w:p w14:paraId="2955C5B4" w14:textId="77777777" w:rsidR="00F626EE" w:rsidRPr="00D010EE" w:rsidRDefault="00F626EE" w:rsidP="00F626EE">
      <w:pPr>
        <w:pStyle w:val="ListParagraph"/>
        <w:ind w:left="0"/>
        <w:rPr>
          <w:rFonts w:asciiTheme="majorHAnsi" w:hAnsiTheme="majorHAnsi" w:cs="Arial"/>
          <w:color w:val="C00000"/>
        </w:rPr>
      </w:pPr>
      <w:r w:rsidRPr="00D010EE">
        <w:rPr>
          <w:rFonts w:asciiTheme="majorHAnsi" w:hAnsiTheme="majorHAnsi" w:cs="Arial"/>
          <w:color w:val="C00000"/>
        </w:rPr>
        <w:t xml:space="preserve">{Show if </w:t>
      </w:r>
      <w:r w:rsidR="00753E1D" w:rsidRPr="00D010EE">
        <w:rPr>
          <w:rFonts w:asciiTheme="majorHAnsi" w:hAnsiTheme="majorHAnsi" w:cs="Arial"/>
          <w:color w:val="C00000"/>
        </w:rPr>
        <w:t>[</w:t>
      </w:r>
      <w:proofErr w:type="spellStart"/>
      <w:r w:rsidRPr="00D010EE">
        <w:rPr>
          <w:rFonts w:asciiTheme="majorHAnsi" w:hAnsiTheme="majorHAnsi" w:cs="Arial"/>
          <w:color w:val="C00000"/>
        </w:rPr>
        <w:t>interest_suicide_intervene</w:t>
      </w:r>
      <w:proofErr w:type="spellEnd"/>
      <w:r w:rsidR="00753E1D" w:rsidRPr="00D010EE">
        <w:rPr>
          <w:rFonts w:asciiTheme="majorHAnsi" w:hAnsiTheme="majorHAnsi" w:cs="Arial"/>
          <w:color w:val="C00000"/>
        </w:rPr>
        <w:t>]</w:t>
      </w:r>
      <w:r w:rsidRPr="00D010EE">
        <w:rPr>
          <w:rFonts w:asciiTheme="majorHAnsi" w:hAnsiTheme="majorHAnsi" w:cs="Arial"/>
          <w:color w:val="C00000"/>
        </w:rPr>
        <w:t xml:space="preserve"> &gt; 1}</w:t>
      </w:r>
    </w:p>
    <w:p w14:paraId="5A8E55D8" w14:textId="77777777" w:rsidR="00F626EE" w:rsidRPr="00F626EE" w:rsidRDefault="00F626EE" w:rsidP="00F9209E">
      <w:pPr>
        <w:pStyle w:val="ListParagraph"/>
        <w:ind w:left="0"/>
        <w:rPr>
          <w:rFonts w:asciiTheme="majorHAnsi" w:hAnsiTheme="majorHAnsi" w:cs="Arial"/>
          <w:color w:val="FF0000"/>
        </w:rPr>
      </w:pPr>
      <w:r w:rsidRPr="00F626EE">
        <w:rPr>
          <w:rFonts w:asciiTheme="majorHAnsi" w:hAnsiTheme="majorHAnsi" w:cs="Arial"/>
        </w:rPr>
        <w:t>Learning what to do if someone is having thoughts of suicide</w:t>
      </w:r>
    </w:p>
    <w:p w14:paraId="218015F0" w14:textId="77777777" w:rsidR="00F626EE" w:rsidRDefault="00F626EE" w:rsidP="00F9209E">
      <w:pPr>
        <w:pStyle w:val="ListParagraph"/>
        <w:ind w:left="0"/>
        <w:rPr>
          <w:rFonts w:asciiTheme="majorHAnsi" w:hAnsiTheme="majorHAnsi" w:cs="Arial"/>
        </w:rPr>
      </w:pPr>
    </w:p>
    <w:p w14:paraId="49D66331" w14:textId="77777777" w:rsidR="00EC3832" w:rsidRDefault="00955C78" w:rsidP="00EC3832">
      <w:pPr>
        <w:rPr>
          <w:rFonts w:asciiTheme="majorHAnsi" w:hAnsiTheme="majorHAnsi" w:cs="Arial"/>
        </w:rPr>
      </w:pPr>
      <w:r w:rsidRPr="00BF2DFB">
        <w:rPr>
          <w:rFonts w:asciiTheme="majorHAnsi" w:hAnsiTheme="majorHAnsi" w:cs="Arial"/>
        </w:rPr>
        <w:t>A</w:t>
      </w:r>
      <w:r w:rsidR="004F72BF">
        <w:rPr>
          <w:rFonts w:asciiTheme="majorHAnsi" w:hAnsiTheme="majorHAnsi" w:cs="Arial"/>
        </w:rPr>
        <w:t>bout how often</w:t>
      </w:r>
      <w:r w:rsidRPr="00BF2DFB">
        <w:rPr>
          <w:rFonts w:asciiTheme="majorHAnsi" w:hAnsiTheme="majorHAnsi" w:cs="Arial"/>
        </w:rPr>
        <w:t xml:space="preserve"> </w:t>
      </w:r>
      <w:r w:rsidR="00286130">
        <w:rPr>
          <w:rFonts w:asciiTheme="majorHAnsi" w:hAnsiTheme="majorHAnsi" w:cs="Arial"/>
        </w:rPr>
        <w:t>might</w:t>
      </w:r>
      <w:r w:rsidR="00286130" w:rsidRPr="00BF2DFB">
        <w:rPr>
          <w:rFonts w:asciiTheme="majorHAnsi" w:hAnsiTheme="majorHAnsi" w:cs="Arial"/>
        </w:rPr>
        <w:t xml:space="preserve"> </w:t>
      </w:r>
      <w:r w:rsidRPr="00BF2DFB">
        <w:rPr>
          <w:rFonts w:asciiTheme="majorHAnsi" w:hAnsiTheme="majorHAnsi" w:cs="Arial"/>
        </w:rPr>
        <w:t xml:space="preserve">you want to do </w:t>
      </w:r>
      <w:r w:rsidR="00286130" w:rsidRPr="00D010EE">
        <w:rPr>
          <w:rFonts w:asciiTheme="majorHAnsi" w:hAnsiTheme="majorHAnsi" w:cs="Arial"/>
          <w:u w:val="single"/>
        </w:rPr>
        <w:t>any</w:t>
      </w:r>
      <w:r w:rsidR="00286130">
        <w:rPr>
          <w:rFonts w:asciiTheme="majorHAnsi" w:hAnsiTheme="majorHAnsi" w:cs="Arial"/>
        </w:rPr>
        <w:t xml:space="preserve"> of </w:t>
      </w:r>
      <w:r w:rsidRPr="00BF2DFB">
        <w:rPr>
          <w:rFonts w:asciiTheme="majorHAnsi" w:hAnsiTheme="majorHAnsi" w:cs="Arial"/>
        </w:rPr>
        <w:t>these things?</w:t>
      </w:r>
    </w:p>
    <w:p w14:paraId="40A821D2" w14:textId="77777777" w:rsidR="00955C78" w:rsidRPr="00BF2DFB" w:rsidRDefault="00F626EE" w:rsidP="00EC3832">
      <w:pPr>
        <w:spacing w:after="120"/>
        <w:rPr>
          <w:rFonts w:asciiTheme="majorHAnsi" w:hAnsiTheme="majorHAnsi" w:cs="Arial"/>
        </w:rPr>
      </w:pPr>
      <w:r>
        <w:rPr>
          <w:rFonts w:asciiTheme="majorHAnsi" w:hAnsiTheme="majorHAnsi" w:cs="Arial"/>
        </w:rPr>
        <w:t>[</w:t>
      </w:r>
      <w:proofErr w:type="spellStart"/>
      <w:r>
        <w:rPr>
          <w:rFonts w:asciiTheme="majorHAnsi" w:hAnsiTheme="majorHAnsi" w:cs="Arial"/>
        </w:rPr>
        <w:t>interest_freq</w:t>
      </w:r>
      <w:proofErr w:type="spellEnd"/>
      <w:r>
        <w:rPr>
          <w:rFonts w:asciiTheme="majorHAnsi" w:hAnsiTheme="majorHAnsi" w:cs="Arial"/>
        </w:rPr>
        <w:t>]</w:t>
      </w:r>
    </w:p>
    <w:tbl>
      <w:tblPr>
        <w:tblStyle w:val="LightShading-Accent1"/>
        <w:tblW w:w="9098" w:type="dxa"/>
        <w:tblInd w:w="108" w:type="dxa"/>
        <w:tblLayout w:type="fixed"/>
        <w:tblLook w:val="04A0" w:firstRow="1" w:lastRow="0" w:firstColumn="1" w:lastColumn="0" w:noHBand="0" w:noVBand="1"/>
      </w:tblPr>
      <w:tblGrid>
        <w:gridCol w:w="8262"/>
        <w:gridCol w:w="836"/>
      </w:tblGrid>
      <w:tr w:rsidR="001365F8" w:rsidRPr="00BF2DFB" w14:paraId="7C41A459" w14:textId="77777777">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0D265906" w14:textId="77777777" w:rsidR="001365F8" w:rsidRPr="00BF2DFB" w:rsidRDefault="004F72BF" w:rsidP="00F9209E">
            <w:pPr>
              <w:rPr>
                <w:rFonts w:asciiTheme="majorHAnsi" w:hAnsiTheme="majorHAnsi" w:cs="Arial"/>
                <w:b w:val="0"/>
                <w:color w:val="auto"/>
                <w:sz w:val="24"/>
                <w:szCs w:val="24"/>
              </w:rPr>
            </w:pPr>
            <w:r>
              <w:rPr>
                <w:rFonts w:asciiTheme="majorHAnsi" w:hAnsiTheme="majorHAnsi" w:cs="Arial"/>
                <w:b w:val="0"/>
                <w:color w:val="auto"/>
                <w:sz w:val="24"/>
                <w:szCs w:val="24"/>
              </w:rPr>
              <w:t>Daily (4)</w:t>
            </w:r>
          </w:p>
        </w:tc>
        <w:tc>
          <w:tcPr>
            <w:tcW w:w="836" w:type="dxa"/>
            <w:vAlign w:val="center"/>
          </w:tcPr>
          <w:p w14:paraId="1331E598" w14:textId="77777777" w:rsidR="001365F8" w:rsidRPr="00BF2DFB" w:rsidRDefault="00390F6D" w:rsidP="00F9209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b w:val="0"/>
                <w:color w:val="auto"/>
                <w:sz w:val="24"/>
                <w:szCs w:val="24"/>
              </w:rPr>
            </w:pPr>
            <w:sdt>
              <w:sdtPr>
                <w:rPr>
                  <w:rFonts w:asciiTheme="majorHAnsi" w:hAnsiTheme="majorHAnsi" w:cs="Arial"/>
                </w:rPr>
                <w:id w:val="-779882518"/>
              </w:sdtPr>
              <w:sdtContent>
                <w:r w:rsidR="001365F8" w:rsidRPr="00BF2DFB">
                  <w:rPr>
                    <w:rFonts w:ascii="MS Mincho" w:hAnsi="MS Mincho" w:cs="MS Mincho" w:hint="eastAsia"/>
                    <w:b w:val="0"/>
                    <w:color w:val="auto"/>
                    <w:sz w:val="24"/>
                    <w:szCs w:val="24"/>
                  </w:rPr>
                  <w:t>☐</w:t>
                </w:r>
              </w:sdtContent>
            </w:sdt>
          </w:p>
        </w:tc>
      </w:tr>
      <w:tr w:rsidR="001365F8" w:rsidRPr="00BF2DFB" w14:paraId="2A17F248"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7D4AEA02" w14:textId="77777777" w:rsidR="001365F8" w:rsidRPr="00BF2DFB" w:rsidRDefault="004F72BF" w:rsidP="00F9209E">
            <w:pPr>
              <w:rPr>
                <w:rFonts w:asciiTheme="majorHAnsi" w:hAnsiTheme="majorHAnsi" w:cs="Arial"/>
                <w:b w:val="0"/>
                <w:color w:val="auto"/>
                <w:sz w:val="24"/>
                <w:szCs w:val="24"/>
              </w:rPr>
            </w:pPr>
            <w:r>
              <w:rPr>
                <w:rFonts w:asciiTheme="majorHAnsi" w:hAnsiTheme="majorHAnsi" w:cs="Arial"/>
                <w:b w:val="0"/>
                <w:color w:val="auto"/>
                <w:sz w:val="24"/>
                <w:szCs w:val="24"/>
              </w:rPr>
              <w:t>Weekly (3)</w:t>
            </w:r>
          </w:p>
        </w:tc>
        <w:tc>
          <w:tcPr>
            <w:tcW w:w="836" w:type="dxa"/>
            <w:vAlign w:val="center"/>
          </w:tcPr>
          <w:p w14:paraId="3E003C59" w14:textId="77777777" w:rsidR="001365F8"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333716269"/>
              </w:sdtPr>
              <w:sdtContent>
                <w:r w:rsidR="001365F8" w:rsidRPr="00BF2DFB">
                  <w:rPr>
                    <w:rFonts w:ascii="MS Mincho" w:hAnsi="MS Mincho" w:cs="MS Mincho" w:hint="eastAsia"/>
                    <w:color w:val="auto"/>
                    <w:sz w:val="24"/>
                    <w:szCs w:val="24"/>
                  </w:rPr>
                  <w:t>☐</w:t>
                </w:r>
              </w:sdtContent>
            </w:sdt>
          </w:p>
        </w:tc>
      </w:tr>
      <w:tr w:rsidR="001365F8" w:rsidRPr="00BF2DFB" w14:paraId="1A922DC6"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73B686B9" w14:textId="77777777" w:rsidR="001365F8" w:rsidRPr="00BF2DFB" w:rsidRDefault="004F72BF" w:rsidP="00F9209E">
            <w:pPr>
              <w:rPr>
                <w:rFonts w:asciiTheme="majorHAnsi" w:hAnsiTheme="majorHAnsi" w:cs="Arial"/>
                <w:b w:val="0"/>
                <w:color w:val="auto"/>
                <w:sz w:val="24"/>
                <w:szCs w:val="24"/>
              </w:rPr>
            </w:pPr>
            <w:r>
              <w:rPr>
                <w:rFonts w:asciiTheme="majorHAnsi" w:hAnsiTheme="majorHAnsi" w:cs="Arial"/>
                <w:b w:val="0"/>
                <w:color w:val="auto"/>
                <w:sz w:val="24"/>
                <w:szCs w:val="24"/>
              </w:rPr>
              <w:t>Monthly (2)</w:t>
            </w:r>
          </w:p>
        </w:tc>
        <w:tc>
          <w:tcPr>
            <w:tcW w:w="836" w:type="dxa"/>
            <w:vAlign w:val="center"/>
          </w:tcPr>
          <w:p w14:paraId="3C5B6DDB" w14:textId="77777777" w:rsidR="001365F8"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813438829"/>
              </w:sdtPr>
              <w:sdtContent>
                <w:r w:rsidR="001365F8" w:rsidRPr="00BF2DFB">
                  <w:rPr>
                    <w:rFonts w:ascii="MS Mincho" w:hAnsi="MS Mincho" w:cs="MS Mincho" w:hint="eastAsia"/>
                    <w:color w:val="auto"/>
                    <w:sz w:val="24"/>
                    <w:szCs w:val="24"/>
                  </w:rPr>
                  <w:t>☐</w:t>
                </w:r>
              </w:sdtContent>
            </w:sdt>
          </w:p>
        </w:tc>
      </w:tr>
      <w:tr w:rsidR="001365F8" w:rsidRPr="00BF2DFB" w14:paraId="6483A46E"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74F2B5C8" w14:textId="77777777" w:rsidR="001365F8" w:rsidRPr="00BF2DFB" w:rsidRDefault="004F72BF" w:rsidP="00F9209E">
            <w:pPr>
              <w:rPr>
                <w:rFonts w:asciiTheme="majorHAnsi" w:hAnsiTheme="majorHAnsi" w:cs="Arial"/>
                <w:b w:val="0"/>
                <w:color w:val="auto"/>
                <w:sz w:val="24"/>
                <w:szCs w:val="24"/>
              </w:rPr>
            </w:pPr>
            <w:r>
              <w:rPr>
                <w:rFonts w:asciiTheme="majorHAnsi" w:hAnsiTheme="majorHAnsi" w:cs="Arial"/>
                <w:b w:val="0"/>
                <w:color w:val="auto"/>
                <w:sz w:val="24"/>
                <w:szCs w:val="24"/>
              </w:rPr>
              <w:t>Less often than once a month (1)</w:t>
            </w:r>
          </w:p>
        </w:tc>
        <w:tc>
          <w:tcPr>
            <w:tcW w:w="836" w:type="dxa"/>
            <w:vAlign w:val="center"/>
          </w:tcPr>
          <w:p w14:paraId="1E34A3FB" w14:textId="77777777" w:rsidR="001365F8"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b/>
                <w:color w:val="auto"/>
                <w:sz w:val="24"/>
                <w:szCs w:val="24"/>
              </w:rPr>
            </w:pPr>
            <w:sdt>
              <w:sdtPr>
                <w:rPr>
                  <w:rFonts w:asciiTheme="majorHAnsi" w:hAnsiTheme="majorHAnsi" w:cs="Arial"/>
                </w:rPr>
                <w:id w:val="1887216288"/>
              </w:sdtPr>
              <w:sdtContent>
                <w:r w:rsidR="001365F8" w:rsidRPr="00BF2DFB">
                  <w:rPr>
                    <w:rFonts w:ascii="MS Mincho" w:hAnsi="MS Mincho" w:cs="MS Mincho" w:hint="eastAsia"/>
                    <w:color w:val="auto"/>
                    <w:sz w:val="24"/>
                    <w:szCs w:val="24"/>
                  </w:rPr>
                  <w:t>☐</w:t>
                </w:r>
              </w:sdtContent>
            </w:sdt>
          </w:p>
        </w:tc>
      </w:tr>
    </w:tbl>
    <w:p w14:paraId="2947FE68" w14:textId="77777777" w:rsidR="001365F8" w:rsidRPr="00BF2DFB" w:rsidRDefault="001365F8" w:rsidP="00F9209E">
      <w:pPr>
        <w:rPr>
          <w:rFonts w:asciiTheme="majorHAnsi" w:hAnsiTheme="majorHAnsi" w:cs="Arial"/>
        </w:rPr>
      </w:pPr>
    </w:p>
    <w:p w14:paraId="49F7AB94" w14:textId="77777777" w:rsidR="00EC3832" w:rsidRDefault="00955C78" w:rsidP="00EC3832">
      <w:pPr>
        <w:rPr>
          <w:rFonts w:asciiTheme="majorHAnsi" w:hAnsiTheme="majorHAnsi" w:cs="Arial"/>
        </w:rPr>
      </w:pPr>
      <w:r w:rsidRPr="00BF2DFB">
        <w:rPr>
          <w:rFonts w:asciiTheme="majorHAnsi" w:hAnsiTheme="majorHAnsi" w:cs="Arial"/>
        </w:rPr>
        <w:t xml:space="preserve">About how long would you </w:t>
      </w:r>
      <w:r w:rsidR="00C0378D">
        <w:rPr>
          <w:rFonts w:asciiTheme="majorHAnsi" w:hAnsiTheme="majorHAnsi" w:cs="Arial"/>
        </w:rPr>
        <w:t>be likely</w:t>
      </w:r>
      <w:r w:rsidR="00C0378D" w:rsidRPr="00BF2DFB">
        <w:rPr>
          <w:rFonts w:asciiTheme="majorHAnsi" w:hAnsiTheme="majorHAnsi" w:cs="Arial"/>
        </w:rPr>
        <w:t xml:space="preserve"> </w:t>
      </w:r>
      <w:r w:rsidRPr="00BF2DFB">
        <w:rPr>
          <w:rFonts w:asciiTheme="majorHAnsi" w:hAnsiTheme="majorHAnsi" w:cs="Arial"/>
        </w:rPr>
        <w:t xml:space="preserve">to participate in a </w:t>
      </w:r>
      <w:r w:rsidRPr="00BF2DFB">
        <w:rPr>
          <w:rFonts w:asciiTheme="majorHAnsi" w:hAnsiTheme="majorHAnsi" w:cs="Arial"/>
          <w:u w:val="single"/>
        </w:rPr>
        <w:t>single</w:t>
      </w:r>
      <w:r w:rsidRPr="00BF2DFB">
        <w:rPr>
          <w:rFonts w:asciiTheme="majorHAnsi" w:hAnsiTheme="majorHAnsi" w:cs="Arial"/>
        </w:rPr>
        <w:t xml:space="preserve"> online session?</w:t>
      </w:r>
    </w:p>
    <w:p w14:paraId="3D7E37C4" w14:textId="77777777" w:rsidR="00955C78" w:rsidRPr="00BF2DFB" w:rsidRDefault="00F626EE" w:rsidP="00EC3832">
      <w:pPr>
        <w:spacing w:after="120"/>
        <w:rPr>
          <w:rFonts w:asciiTheme="majorHAnsi" w:hAnsiTheme="majorHAnsi" w:cs="Arial"/>
        </w:rPr>
      </w:pPr>
      <w:r>
        <w:rPr>
          <w:rFonts w:asciiTheme="majorHAnsi" w:hAnsiTheme="majorHAnsi" w:cs="Arial"/>
        </w:rPr>
        <w:t>[</w:t>
      </w:r>
      <w:proofErr w:type="spellStart"/>
      <w:r>
        <w:rPr>
          <w:rFonts w:asciiTheme="majorHAnsi" w:hAnsiTheme="majorHAnsi" w:cs="Arial"/>
        </w:rPr>
        <w:t>interest_duration</w:t>
      </w:r>
      <w:proofErr w:type="spellEnd"/>
      <w:r>
        <w:rPr>
          <w:rFonts w:asciiTheme="majorHAnsi" w:hAnsiTheme="majorHAnsi" w:cs="Arial"/>
        </w:rPr>
        <w:t>]</w:t>
      </w:r>
    </w:p>
    <w:tbl>
      <w:tblPr>
        <w:tblStyle w:val="LightShading-Accent1"/>
        <w:tblW w:w="9098" w:type="dxa"/>
        <w:tblInd w:w="108" w:type="dxa"/>
        <w:tblLayout w:type="fixed"/>
        <w:tblLook w:val="04A0" w:firstRow="1" w:lastRow="0" w:firstColumn="1" w:lastColumn="0" w:noHBand="0" w:noVBand="1"/>
      </w:tblPr>
      <w:tblGrid>
        <w:gridCol w:w="8262"/>
        <w:gridCol w:w="836"/>
      </w:tblGrid>
      <w:tr w:rsidR="001365F8" w:rsidRPr="00BF2DFB" w14:paraId="20D1D310" w14:textId="77777777">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2E2E1C5E" w14:textId="77777777" w:rsidR="001365F8" w:rsidRPr="00BF2DFB" w:rsidRDefault="001365F8"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5 minutes</w:t>
            </w:r>
            <w:r w:rsidR="00E5654A" w:rsidRPr="00BF2DFB">
              <w:rPr>
                <w:rFonts w:asciiTheme="majorHAnsi" w:hAnsiTheme="majorHAnsi" w:cs="Arial"/>
                <w:b w:val="0"/>
                <w:color w:val="auto"/>
                <w:sz w:val="24"/>
                <w:szCs w:val="24"/>
              </w:rPr>
              <w:t xml:space="preserve"> (1)</w:t>
            </w:r>
          </w:p>
        </w:tc>
        <w:tc>
          <w:tcPr>
            <w:tcW w:w="836" w:type="dxa"/>
            <w:vAlign w:val="center"/>
          </w:tcPr>
          <w:p w14:paraId="3A030489" w14:textId="77777777" w:rsidR="001365F8" w:rsidRPr="00BF2DFB" w:rsidRDefault="00390F6D" w:rsidP="00F9209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b w:val="0"/>
                <w:color w:val="auto"/>
                <w:sz w:val="24"/>
                <w:szCs w:val="24"/>
              </w:rPr>
            </w:pPr>
            <w:sdt>
              <w:sdtPr>
                <w:rPr>
                  <w:rFonts w:asciiTheme="majorHAnsi" w:hAnsiTheme="majorHAnsi" w:cs="Arial"/>
                </w:rPr>
                <w:id w:val="-559874186"/>
              </w:sdtPr>
              <w:sdtContent>
                <w:r w:rsidR="001365F8" w:rsidRPr="00BF2DFB">
                  <w:rPr>
                    <w:rFonts w:ascii="MS Mincho" w:hAnsi="MS Mincho" w:cs="MS Mincho" w:hint="eastAsia"/>
                    <w:b w:val="0"/>
                    <w:color w:val="auto"/>
                    <w:sz w:val="24"/>
                    <w:szCs w:val="24"/>
                  </w:rPr>
                  <w:t>☐</w:t>
                </w:r>
              </w:sdtContent>
            </w:sdt>
          </w:p>
        </w:tc>
      </w:tr>
      <w:tr w:rsidR="001365F8" w:rsidRPr="00BF2DFB" w14:paraId="5899A0C0"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2C9AD7BE" w14:textId="77777777" w:rsidR="001365F8" w:rsidRPr="00BF2DFB" w:rsidRDefault="001365F8"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15 minutes</w:t>
            </w:r>
            <w:r w:rsidR="00E5654A" w:rsidRPr="00BF2DFB">
              <w:rPr>
                <w:rFonts w:asciiTheme="majorHAnsi" w:hAnsiTheme="majorHAnsi" w:cs="Arial"/>
                <w:b w:val="0"/>
                <w:color w:val="auto"/>
                <w:sz w:val="24"/>
                <w:szCs w:val="24"/>
              </w:rPr>
              <w:t xml:space="preserve"> (2)</w:t>
            </w:r>
          </w:p>
        </w:tc>
        <w:tc>
          <w:tcPr>
            <w:tcW w:w="836" w:type="dxa"/>
            <w:vAlign w:val="center"/>
          </w:tcPr>
          <w:p w14:paraId="4B536013" w14:textId="77777777" w:rsidR="001365F8"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962652522"/>
              </w:sdtPr>
              <w:sdtContent>
                <w:r w:rsidR="001365F8" w:rsidRPr="00BF2DFB">
                  <w:rPr>
                    <w:rFonts w:ascii="MS Mincho" w:hAnsi="MS Mincho" w:cs="MS Mincho" w:hint="eastAsia"/>
                    <w:color w:val="auto"/>
                    <w:sz w:val="24"/>
                    <w:szCs w:val="24"/>
                  </w:rPr>
                  <w:t>☐</w:t>
                </w:r>
              </w:sdtContent>
            </w:sdt>
          </w:p>
        </w:tc>
      </w:tr>
      <w:tr w:rsidR="001365F8" w:rsidRPr="00BF2DFB" w14:paraId="4F2A1F3A"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18B8DC84" w14:textId="77777777" w:rsidR="001365F8" w:rsidRPr="00BF2DFB" w:rsidRDefault="001365F8"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Half an hour</w:t>
            </w:r>
            <w:r w:rsidR="00E5654A" w:rsidRPr="00BF2DFB">
              <w:rPr>
                <w:rFonts w:asciiTheme="majorHAnsi" w:hAnsiTheme="majorHAnsi" w:cs="Arial"/>
                <w:b w:val="0"/>
                <w:color w:val="auto"/>
                <w:sz w:val="24"/>
                <w:szCs w:val="24"/>
              </w:rPr>
              <w:t xml:space="preserve"> (3)</w:t>
            </w:r>
          </w:p>
        </w:tc>
        <w:tc>
          <w:tcPr>
            <w:tcW w:w="836" w:type="dxa"/>
            <w:vAlign w:val="center"/>
          </w:tcPr>
          <w:p w14:paraId="06F0639D" w14:textId="77777777" w:rsidR="001365F8"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976300788"/>
              </w:sdtPr>
              <w:sdtContent>
                <w:r w:rsidR="001365F8" w:rsidRPr="00BF2DFB">
                  <w:rPr>
                    <w:rFonts w:ascii="MS Mincho" w:hAnsi="MS Mincho" w:cs="MS Mincho" w:hint="eastAsia"/>
                    <w:color w:val="auto"/>
                    <w:sz w:val="24"/>
                    <w:szCs w:val="24"/>
                  </w:rPr>
                  <w:t>☐</w:t>
                </w:r>
              </w:sdtContent>
            </w:sdt>
          </w:p>
        </w:tc>
      </w:tr>
      <w:tr w:rsidR="001365F8" w:rsidRPr="00BF2DFB" w14:paraId="26EB19B0"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1DFCDFD2" w14:textId="77777777" w:rsidR="001365F8" w:rsidRPr="00BF2DFB" w:rsidRDefault="001365F8"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1 hour or more</w:t>
            </w:r>
            <w:r w:rsidR="00E5654A" w:rsidRPr="00BF2DFB">
              <w:rPr>
                <w:rFonts w:asciiTheme="majorHAnsi" w:hAnsiTheme="majorHAnsi" w:cs="Arial"/>
                <w:b w:val="0"/>
                <w:color w:val="auto"/>
                <w:sz w:val="24"/>
                <w:szCs w:val="24"/>
              </w:rPr>
              <w:t xml:space="preserve"> (4)</w:t>
            </w:r>
          </w:p>
        </w:tc>
        <w:tc>
          <w:tcPr>
            <w:tcW w:w="836" w:type="dxa"/>
            <w:vAlign w:val="center"/>
          </w:tcPr>
          <w:p w14:paraId="09233669" w14:textId="77777777" w:rsidR="001365F8"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b/>
                <w:color w:val="auto"/>
                <w:sz w:val="24"/>
                <w:szCs w:val="24"/>
              </w:rPr>
            </w:pPr>
            <w:sdt>
              <w:sdtPr>
                <w:rPr>
                  <w:rFonts w:asciiTheme="majorHAnsi" w:hAnsiTheme="majorHAnsi" w:cs="Arial"/>
                </w:rPr>
                <w:id w:val="-1666088645"/>
              </w:sdtPr>
              <w:sdtContent>
                <w:r w:rsidR="001365F8" w:rsidRPr="00BF2DFB">
                  <w:rPr>
                    <w:rFonts w:ascii="MS Mincho" w:hAnsi="MS Mincho" w:cs="MS Mincho" w:hint="eastAsia"/>
                    <w:color w:val="auto"/>
                    <w:sz w:val="24"/>
                    <w:szCs w:val="24"/>
                  </w:rPr>
                  <w:t>☐</w:t>
                </w:r>
              </w:sdtContent>
            </w:sdt>
          </w:p>
        </w:tc>
      </w:tr>
    </w:tbl>
    <w:p w14:paraId="2445299D" w14:textId="77777777" w:rsidR="00955C78" w:rsidRDefault="00955C78" w:rsidP="00F626EE">
      <w:pPr>
        <w:rPr>
          <w:rFonts w:asciiTheme="majorHAnsi" w:hAnsiTheme="majorHAnsi" w:cs="Arial"/>
        </w:rPr>
      </w:pPr>
    </w:p>
    <w:p w14:paraId="0C5A3A1D" w14:textId="77777777" w:rsidR="0072644B" w:rsidRDefault="00EC3832" w:rsidP="00F9209E">
      <w:pPr>
        <w:rPr>
          <w:rFonts w:asciiTheme="majorHAnsi" w:hAnsiTheme="majorHAnsi"/>
        </w:rPr>
      </w:pPr>
      <w:r>
        <w:rPr>
          <w:rFonts w:asciiTheme="majorHAnsi" w:hAnsiTheme="majorHAnsi"/>
        </w:rPr>
        <w:t>{Page break}</w:t>
      </w:r>
    </w:p>
    <w:p w14:paraId="7C742859" w14:textId="77777777" w:rsidR="00D010EE" w:rsidRPr="0072644B" w:rsidRDefault="00D010EE" w:rsidP="00F9209E">
      <w:pPr>
        <w:rPr>
          <w:rFonts w:asciiTheme="majorHAnsi" w:hAnsiTheme="majorHAnsi"/>
        </w:rPr>
      </w:pPr>
    </w:p>
    <w:p w14:paraId="0F3CD8EB" w14:textId="77777777" w:rsidR="001365F8" w:rsidRPr="00BF2DFB" w:rsidRDefault="001365F8" w:rsidP="00F9209E">
      <w:pPr>
        <w:rPr>
          <w:rFonts w:asciiTheme="majorHAnsi" w:hAnsiTheme="majorHAnsi" w:cs="Arial"/>
        </w:rPr>
      </w:pPr>
      <w:r w:rsidRPr="00BF2DFB">
        <w:rPr>
          <w:rFonts w:asciiTheme="majorHAnsi" w:hAnsiTheme="majorHAnsi" w:cs="Arial"/>
        </w:rPr>
        <w:lastRenderedPageBreak/>
        <w:t>How interested would yo</w:t>
      </w:r>
      <w:r w:rsidR="008251A9">
        <w:rPr>
          <w:rFonts w:asciiTheme="majorHAnsi" w:hAnsiTheme="majorHAnsi" w:cs="Arial"/>
        </w:rPr>
        <w:t>u be in using a free online service where you could interact with a health care provider if the service were:</w:t>
      </w:r>
    </w:p>
    <w:tbl>
      <w:tblPr>
        <w:tblStyle w:val="LightShading-Accent1"/>
        <w:tblW w:w="10142" w:type="dxa"/>
        <w:jc w:val="center"/>
        <w:tblLayout w:type="fixed"/>
        <w:tblLook w:val="04A0" w:firstRow="1" w:lastRow="0" w:firstColumn="1" w:lastColumn="0" w:noHBand="0" w:noVBand="1"/>
      </w:tblPr>
      <w:tblGrid>
        <w:gridCol w:w="4895"/>
        <w:gridCol w:w="1375"/>
        <w:gridCol w:w="65"/>
        <w:gridCol w:w="720"/>
        <w:gridCol w:w="996"/>
        <w:gridCol w:w="739"/>
        <w:gridCol w:w="1352"/>
      </w:tblGrid>
      <w:tr w:rsidR="00DE60A1" w:rsidRPr="00BF2DFB" w14:paraId="1A830C6A" w14:textId="77777777">
        <w:trPr>
          <w:cnfStyle w:val="100000000000" w:firstRow="1" w:lastRow="0" w:firstColumn="0" w:lastColumn="0" w:oddVBand="0" w:evenVBand="0" w:oddHBand="0" w:evenHBand="0" w:firstRowFirstColumn="0" w:firstRowLastColumn="0" w:lastRowFirstColumn="0" w:lastRowLastColumn="0"/>
          <w:cantSplit/>
          <w:trHeight w:val="300"/>
          <w:jc w:val="center"/>
        </w:trPr>
        <w:tc>
          <w:tcPr>
            <w:cnfStyle w:val="001000000000" w:firstRow="0" w:lastRow="0" w:firstColumn="1" w:lastColumn="0" w:oddVBand="0" w:evenVBand="0" w:oddHBand="0" w:evenHBand="0" w:firstRowFirstColumn="0" w:firstRowLastColumn="0" w:lastRowFirstColumn="0" w:lastRowLastColumn="0"/>
            <w:tcW w:w="4895" w:type="dxa"/>
            <w:vAlign w:val="center"/>
          </w:tcPr>
          <w:p w14:paraId="2C5A6924" w14:textId="77777777" w:rsidR="00DE60A1" w:rsidRPr="00BF2DFB" w:rsidRDefault="00DE60A1" w:rsidP="00F9209E">
            <w:pPr>
              <w:rPr>
                <w:rFonts w:asciiTheme="majorHAnsi" w:hAnsiTheme="majorHAnsi" w:cs="Arial"/>
                <w:b w:val="0"/>
                <w:color w:val="auto"/>
                <w:sz w:val="24"/>
                <w:szCs w:val="24"/>
              </w:rPr>
            </w:pPr>
          </w:p>
        </w:tc>
        <w:tc>
          <w:tcPr>
            <w:tcW w:w="1375" w:type="dxa"/>
            <w:vAlign w:val="center"/>
          </w:tcPr>
          <w:p w14:paraId="238065A4" w14:textId="77777777" w:rsidR="00DE60A1" w:rsidRPr="00BF2DFB" w:rsidRDefault="00DE60A1" w:rsidP="00F9209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b w:val="0"/>
                <w:color w:val="auto"/>
                <w:sz w:val="24"/>
                <w:szCs w:val="24"/>
              </w:rPr>
            </w:pPr>
            <w:r w:rsidRPr="00BF2DFB">
              <w:rPr>
                <w:rFonts w:asciiTheme="majorHAnsi" w:hAnsiTheme="majorHAnsi" w:cs="Arial"/>
                <w:color w:val="auto"/>
                <w:sz w:val="24"/>
                <w:szCs w:val="24"/>
              </w:rPr>
              <w:t>Not at all</w:t>
            </w:r>
            <w:r w:rsidR="00E5654A" w:rsidRPr="00BF2DFB">
              <w:rPr>
                <w:rFonts w:asciiTheme="majorHAnsi" w:hAnsiTheme="majorHAnsi" w:cs="Arial"/>
                <w:color w:val="auto"/>
                <w:sz w:val="24"/>
                <w:szCs w:val="24"/>
              </w:rPr>
              <w:t xml:space="preserve"> (0)</w:t>
            </w:r>
          </w:p>
        </w:tc>
        <w:tc>
          <w:tcPr>
            <w:tcW w:w="785" w:type="dxa"/>
            <w:gridSpan w:val="2"/>
            <w:vAlign w:val="center"/>
          </w:tcPr>
          <w:p w14:paraId="0FC81D12" w14:textId="77777777" w:rsidR="00DE60A1" w:rsidRPr="00BF2DFB" w:rsidRDefault="00DE60A1" w:rsidP="00F9209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color w:val="auto"/>
                <w:sz w:val="24"/>
                <w:szCs w:val="24"/>
              </w:rPr>
            </w:pPr>
            <w:r w:rsidRPr="00BF2DFB">
              <w:rPr>
                <w:rFonts w:asciiTheme="majorHAnsi" w:hAnsiTheme="majorHAnsi" w:cs="Arial"/>
                <w:color w:val="auto"/>
                <w:sz w:val="24"/>
                <w:szCs w:val="24"/>
              </w:rPr>
              <w:t>A little</w:t>
            </w:r>
            <w:r w:rsidR="00E5654A" w:rsidRPr="00BF2DFB">
              <w:rPr>
                <w:rFonts w:asciiTheme="majorHAnsi" w:hAnsiTheme="majorHAnsi" w:cs="Arial"/>
                <w:color w:val="auto"/>
                <w:sz w:val="24"/>
                <w:szCs w:val="24"/>
              </w:rPr>
              <w:t xml:space="preserve"> (1)</w:t>
            </w:r>
          </w:p>
        </w:tc>
        <w:tc>
          <w:tcPr>
            <w:tcW w:w="996" w:type="dxa"/>
          </w:tcPr>
          <w:p w14:paraId="0B1002E0" w14:textId="77777777" w:rsidR="00DE60A1" w:rsidRPr="00BF2DFB" w:rsidRDefault="00DE60A1" w:rsidP="00F9209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color w:val="auto"/>
                <w:sz w:val="24"/>
                <w:szCs w:val="24"/>
              </w:rPr>
            </w:pPr>
            <w:r w:rsidRPr="00BF2DFB">
              <w:rPr>
                <w:rFonts w:asciiTheme="majorHAnsi" w:hAnsiTheme="majorHAnsi" w:cs="Arial"/>
                <w:color w:val="auto"/>
                <w:sz w:val="24"/>
                <w:szCs w:val="24"/>
              </w:rPr>
              <w:t>Somewhat</w:t>
            </w:r>
            <w:r w:rsidR="00E5654A" w:rsidRPr="00BF2DFB">
              <w:rPr>
                <w:rFonts w:asciiTheme="majorHAnsi" w:hAnsiTheme="majorHAnsi" w:cs="Arial"/>
                <w:color w:val="auto"/>
                <w:sz w:val="24"/>
                <w:szCs w:val="24"/>
              </w:rPr>
              <w:t xml:space="preserve"> (2)</w:t>
            </w:r>
          </w:p>
        </w:tc>
        <w:tc>
          <w:tcPr>
            <w:tcW w:w="739" w:type="dxa"/>
            <w:vAlign w:val="center"/>
          </w:tcPr>
          <w:p w14:paraId="004AFBDC" w14:textId="77777777" w:rsidR="00DE60A1" w:rsidRPr="00BF2DFB" w:rsidRDefault="00DE60A1" w:rsidP="00F9209E">
            <w:pP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F2DFB">
              <w:rPr>
                <w:rFonts w:asciiTheme="majorHAnsi" w:hAnsiTheme="majorHAnsi" w:cs="Arial"/>
                <w:color w:val="auto"/>
                <w:sz w:val="24"/>
                <w:szCs w:val="24"/>
              </w:rPr>
              <w:t>Very</w:t>
            </w:r>
            <w:r w:rsidR="00E5654A" w:rsidRPr="00BF2DFB">
              <w:rPr>
                <w:rFonts w:asciiTheme="majorHAnsi" w:hAnsiTheme="majorHAnsi" w:cs="Arial"/>
                <w:color w:val="auto"/>
                <w:sz w:val="24"/>
                <w:szCs w:val="24"/>
              </w:rPr>
              <w:t xml:space="preserve"> (3)</w:t>
            </w:r>
          </w:p>
        </w:tc>
        <w:tc>
          <w:tcPr>
            <w:tcW w:w="1352" w:type="dxa"/>
            <w:vAlign w:val="center"/>
          </w:tcPr>
          <w:p w14:paraId="57ACC80A" w14:textId="77777777" w:rsidR="00DE60A1" w:rsidRPr="00BF2DFB" w:rsidRDefault="00DE60A1" w:rsidP="00F9209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color w:val="auto"/>
                <w:sz w:val="24"/>
                <w:szCs w:val="24"/>
              </w:rPr>
            </w:pPr>
            <w:r w:rsidRPr="00BF2DFB">
              <w:rPr>
                <w:rFonts w:asciiTheme="majorHAnsi" w:hAnsiTheme="majorHAnsi" w:cs="Arial"/>
                <w:color w:val="auto"/>
                <w:sz w:val="24"/>
                <w:szCs w:val="24"/>
              </w:rPr>
              <w:t xml:space="preserve">Extremely </w:t>
            </w:r>
            <w:r w:rsidR="00E5654A" w:rsidRPr="00BF2DFB">
              <w:rPr>
                <w:rFonts w:asciiTheme="majorHAnsi" w:hAnsiTheme="majorHAnsi" w:cs="Arial"/>
                <w:color w:val="auto"/>
                <w:sz w:val="24"/>
                <w:szCs w:val="24"/>
              </w:rPr>
              <w:t>(4)</w:t>
            </w:r>
          </w:p>
        </w:tc>
      </w:tr>
      <w:tr w:rsidR="00DE60A1" w:rsidRPr="00BF2DFB" w14:paraId="30245FC3" w14:textId="77777777">
        <w:trPr>
          <w:cnfStyle w:val="000000100000" w:firstRow="0" w:lastRow="0" w:firstColumn="0" w:lastColumn="0" w:oddVBand="0" w:evenVBand="0" w:oddHBand="1" w:evenHBand="0" w:firstRowFirstColumn="0" w:firstRowLastColumn="0" w:lastRowFirstColumn="0" w:lastRowLastColumn="0"/>
          <w:cantSplit/>
          <w:trHeight w:val="295"/>
          <w:jc w:val="center"/>
        </w:trPr>
        <w:tc>
          <w:tcPr>
            <w:cnfStyle w:val="001000000000" w:firstRow="0" w:lastRow="0" w:firstColumn="1" w:lastColumn="0" w:oddVBand="0" w:evenVBand="0" w:oddHBand="0" w:evenHBand="0" w:firstRowFirstColumn="0" w:firstRowLastColumn="0" w:lastRowFirstColumn="0" w:lastRowLastColumn="0"/>
            <w:tcW w:w="4895" w:type="dxa"/>
            <w:vAlign w:val="center"/>
          </w:tcPr>
          <w:p w14:paraId="30800C23" w14:textId="77777777" w:rsidR="00DE60A1" w:rsidRPr="00BF2DFB" w:rsidRDefault="00DE60A1"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On</w:t>
            </w:r>
            <w:r w:rsidR="00221370">
              <w:rPr>
                <w:rFonts w:asciiTheme="majorHAnsi" w:hAnsiTheme="majorHAnsi" w:cs="Arial"/>
                <w:b w:val="0"/>
                <w:color w:val="auto"/>
                <w:sz w:val="24"/>
                <w:szCs w:val="24"/>
              </w:rPr>
              <w:t xml:space="preserve"> a </w:t>
            </w:r>
            <w:r w:rsidR="00221370" w:rsidRPr="00221370">
              <w:rPr>
                <w:rFonts w:asciiTheme="majorHAnsi" w:hAnsiTheme="majorHAnsi" w:cs="Arial"/>
                <w:b w:val="0"/>
                <w:color w:val="auto"/>
                <w:sz w:val="24"/>
                <w:szCs w:val="24"/>
                <w:u w:val="single"/>
              </w:rPr>
              <w:t>public</w:t>
            </w:r>
            <w:r w:rsidRPr="00BF2DFB">
              <w:rPr>
                <w:rFonts w:asciiTheme="majorHAnsi" w:hAnsiTheme="majorHAnsi" w:cs="Arial"/>
                <w:b w:val="0"/>
                <w:color w:val="auto"/>
                <w:sz w:val="24"/>
                <w:szCs w:val="24"/>
              </w:rPr>
              <w:t xml:space="preserve"> Facebook</w:t>
            </w:r>
            <w:r w:rsidR="00EC3832">
              <w:rPr>
                <w:rFonts w:asciiTheme="majorHAnsi" w:hAnsiTheme="majorHAnsi" w:cs="Arial"/>
                <w:b w:val="0"/>
                <w:color w:val="auto"/>
                <w:sz w:val="24"/>
                <w:szCs w:val="24"/>
              </w:rPr>
              <w:t xml:space="preserve"> </w:t>
            </w:r>
            <w:r w:rsidR="00221370">
              <w:rPr>
                <w:rFonts w:asciiTheme="majorHAnsi" w:hAnsiTheme="majorHAnsi" w:cs="Arial"/>
                <w:b w:val="0"/>
                <w:color w:val="auto"/>
                <w:sz w:val="24"/>
                <w:szCs w:val="24"/>
              </w:rPr>
              <w:t xml:space="preserve">group </w:t>
            </w:r>
            <w:r w:rsidR="00EC3832">
              <w:rPr>
                <w:rFonts w:asciiTheme="majorHAnsi" w:hAnsiTheme="majorHAnsi" w:cs="Arial"/>
                <w:b w:val="0"/>
                <w:color w:val="auto"/>
                <w:sz w:val="24"/>
                <w:szCs w:val="24"/>
              </w:rPr>
              <w:t>[</w:t>
            </w:r>
            <w:proofErr w:type="spellStart"/>
            <w:r w:rsidR="00EC3832">
              <w:rPr>
                <w:rFonts w:asciiTheme="majorHAnsi" w:hAnsiTheme="majorHAnsi" w:cs="Arial"/>
                <w:b w:val="0"/>
                <w:color w:val="auto"/>
                <w:sz w:val="24"/>
                <w:szCs w:val="24"/>
              </w:rPr>
              <w:t>interest_facebook</w:t>
            </w:r>
            <w:r w:rsidR="00221370">
              <w:rPr>
                <w:rFonts w:asciiTheme="majorHAnsi" w:hAnsiTheme="majorHAnsi" w:cs="Arial"/>
                <w:b w:val="0"/>
                <w:color w:val="auto"/>
                <w:sz w:val="24"/>
                <w:szCs w:val="24"/>
              </w:rPr>
              <w:t>_public</w:t>
            </w:r>
            <w:proofErr w:type="spellEnd"/>
            <w:r w:rsidR="00EC3832">
              <w:rPr>
                <w:rFonts w:asciiTheme="majorHAnsi" w:hAnsiTheme="majorHAnsi" w:cs="Arial"/>
                <w:b w:val="0"/>
                <w:color w:val="auto"/>
                <w:sz w:val="24"/>
                <w:szCs w:val="24"/>
              </w:rPr>
              <w:t>]</w:t>
            </w:r>
          </w:p>
        </w:tc>
        <w:tc>
          <w:tcPr>
            <w:tcW w:w="1440" w:type="dxa"/>
            <w:gridSpan w:val="2"/>
            <w:vAlign w:val="center"/>
          </w:tcPr>
          <w:p w14:paraId="3B5E5516" w14:textId="77777777" w:rsidR="00DE60A1"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801422117"/>
              </w:sdtPr>
              <w:sdtContent>
                <w:r w:rsidR="00DE60A1" w:rsidRPr="00BF2DFB">
                  <w:rPr>
                    <w:rFonts w:ascii="MS Mincho" w:hAnsi="MS Mincho" w:cs="MS Mincho" w:hint="eastAsia"/>
                    <w:color w:val="auto"/>
                    <w:sz w:val="24"/>
                    <w:szCs w:val="24"/>
                  </w:rPr>
                  <w:t>☐</w:t>
                </w:r>
              </w:sdtContent>
            </w:sdt>
          </w:p>
        </w:tc>
        <w:tc>
          <w:tcPr>
            <w:tcW w:w="720" w:type="dxa"/>
            <w:vAlign w:val="center"/>
          </w:tcPr>
          <w:p w14:paraId="2CF2F393" w14:textId="77777777" w:rsidR="00DE60A1"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257838737"/>
              </w:sdtPr>
              <w:sdtContent>
                <w:r w:rsidR="00DE60A1" w:rsidRPr="00BF2DFB">
                  <w:rPr>
                    <w:rFonts w:ascii="MS Mincho" w:hAnsi="MS Mincho" w:cs="MS Mincho" w:hint="eastAsia"/>
                    <w:color w:val="auto"/>
                    <w:sz w:val="24"/>
                    <w:szCs w:val="24"/>
                  </w:rPr>
                  <w:t>☐</w:t>
                </w:r>
              </w:sdtContent>
            </w:sdt>
          </w:p>
        </w:tc>
        <w:tc>
          <w:tcPr>
            <w:tcW w:w="996" w:type="dxa"/>
            <w:vAlign w:val="center"/>
          </w:tcPr>
          <w:p w14:paraId="7F772C49" w14:textId="77777777" w:rsidR="00DE60A1"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1348053251"/>
              </w:sdtPr>
              <w:sdtContent>
                <w:r w:rsidR="00DE60A1" w:rsidRPr="00BF2DFB">
                  <w:rPr>
                    <w:rFonts w:ascii="MS Mincho" w:hAnsi="MS Mincho" w:cs="MS Mincho" w:hint="eastAsia"/>
                    <w:color w:val="auto"/>
                    <w:sz w:val="24"/>
                    <w:szCs w:val="24"/>
                  </w:rPr>
                  <w:t>☐</w:t>
                </w:r>
              </w:sdtContent>
            </w:sdt>
          </w:p>
        </w:tc>
        <w:tc>
          <w:tcPr>
            <w:tcW w:w="739" w:type="dxa"/>
            <w:vAlign w:val="center"/>
          </w:tcPr>
          <w:p w14:paraId="19EADD37" w14:textId="77777777" w:rsidR="00DE60A1"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394405901"/>
              </w:sdtPr>
              <w:sdtContent>
                <w:r w:rsidR="00DE60A1" w:rsidRPr="00BF2DFB">
                  <w:rPr>
                    <w:rFonts w:ascii="MS Mincho" w:hAnsi="MS Mincho" w:cs="MS Mincho" w:hint="eastAsia"/>
                    <w:color w:val="auto"/>
                    <w:sz w:val="24"/>
                    <w:szCs w:val="24"/>
                  </w:rPr>
                  <w:t>☐</w:t>
                </w:r>
              </w:sdtContent>
            </w:sdt>
          </w:p>
        </w:tc>
        <w:tc>
          <w:tcPr>
            <w:tcW w:w="1352" w:type="dxa"/>
            <w:vAlign w:val="center"/>
          </w:tcPr>
          <w:p w14:paraId="623541A6" w14:textId="77777777" w:rsidR="00DE60A1"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1154028848"/>
              </w:sdtPr>
              <w:sdtContent>
                <w:r w:rsidR="00DE60A1" w:rsidRPr="00BF2DFB">
                  <w:rPr>
                    <w:rFonts w:ascii="MS Mincho" w:hAnsi="MS Mincho" w:cs="MS Mincho" w:hint="eastAsia"/>
                    <w:color w:val="auto"/>
                    <w:sz w:val="24"/>
                    <w:szCs w:val="24"/>
                  </w:rPr>
                  <w:t>☐</w:t>
                </w:r>
              </w:sdtContent>
            </w:sdt>
          </w:p>
        </w:tc>
      </w:tr>
      <w:tr w:rsidR="00DE60A1" w:rsidRPr="00BF2DFB" w14:paraId="3B5D4C78" w14:textId="77777777">
        <w:trPr>
          <w:cantSplit/>
          <w:trHeight w:val="300"/>
          <w:jc w:val="center"/>
        </w:trPr>
        <w:tc>
          <w:tcPr>
            <w:cnfStyle w:val="001000000000" w:firstRow="0" w:lastRow="0" w:firstColumn="1" w:lastColumn="0" w:oddVBand="0" w:evenVBand="0" w:oddHBand="0" w:evenHBand="0" w:firstRowFirstColumn="0" w:firstRowLastColumn="0" w:lastRowFirstColumn="0" w:lastRowLastColumn="0"/>
            <w:tcW w:w="4895" w:type="dxa"/>
            <w:vAlign w:val="center"/>
          </w:tcPr>
          <w:p w14:paraId="7E7A893D" w14:textId="77777777" w:rsidR="00DE60A1" w:rsidRPr="00221370" w:rsidRDefault="00221370" w:rsidP="00F9209E">
            <w:pPr>
              <w:rPr>
                <w:rFonts w:asciiTheme="majorHAnsi" w:hAnsiTheme="majorHAnsi" w:cs="Arial"/>
                <w:b w:val="0"/>
                <w:color w:val="auto"/>
                <w:sz w:val="24"/>
                <w:szCs w:val="24"/>
              </w:rPr>
            </w:pPr>
            <w:r>
              <w:rPr>
                <w:rFonts w:asciiTheme="majorHAnsi" w:hAnsiTheme="majorHAnsi" w:cs="Arial"/>
                <w:b w:val="0"/>
                <w:color w:val="auto"/>
                <w:sz w:val="24"/>
                <w:szCs w:val="24"/>
              </w:rPr>
              <w:t xml:space="preserve">On a </w:t>
            </w:r>
            <w:r>
              <w:rPr>
                <w:rFonts w:asciiTheme="majorHAnsi" w:hAnsiTheme="majorHAnsi" w:cs="Arial"/>
                <w:b w:val="0"/>
                <w:color w:val="auto"/>
                <w:sz w:val="24"/>
                <w:szCs w:val="24"/>
                <w:u w:val="single"/>
              </w:rPr>
              <w:t>private</w:t>
            </w:r>
            <w:r>
              <w:rPr>
                <w:rFonts w:asciiTheme="majorHAnsi" w:hAnsiTheme="majorHAnsi" w:cs="Arial"/>
                <w:b w:val="0"/>
                <w:color w:val="auto"/>
                <w:sz w:val="24"/>
                <w:szCs w:val="24"/>
              </w:rPr>
              <w:t xml:space="preserve"> Facebook group [</w:t>
            </w:r>
            <w:proofErr w:type="spellStart"/>
            <w:r>
              <w:rPr>
                <w:rFonts w:asciiTheme="majorHAnsi" w:hAnsiTheme="majorHAnsi" w:cs="Arial"/>
                <w:b w:val="0"/>
                <w:color w:val="auto"/>
                <w:sz w:val="24"/>
                <w:szCs w:val="24"/>
              </w:rPr>
              <w:t>interest_facebook_private</w:t>
            </w:r>
            <w:proofErr w:type="spellEnd"/>
            <w:r>
              <w:rPr>
                <w:rFonts w:asciiTheme="majorHAnsi" w:hAnsiTheme="majorHAnsi" w:cs="Arial"/>
                <w:b w:val="0"/>
                <w:color w:val="auto"/>
                <w:sz w:val="24"/>
                <w:szCs w:val="24"/>
              </w:rPr>
              <w:t>]</w:t>
            </w:r>
          </w:p>
        </w:tc>
        <w:tc>
          <w:tcPr>
            <w:tcW w:w="1440" w:type="dxa"/>
            <w:gridSpan w:val="2"/>
            <w:vAlign w:val="center"/>
          </w:tcPr>
          <w:p w14:paraId="3DEFDB5A" w14:textId="77777777" w:rsidR="00DE60A1"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306669387"/>
              </w:sdtPr>
              <w:sdtContent>
                <w:r w:rsidR="00DE60A1" w:rsidRPr="00BF2DFB">
                  <w:rPr>
                    <w:rFonts w:ascii="MS Mincho" w:hAnsi="MS Mincho" w:cs="MS Mincho" w:hint="eastAsia"/>
                    <w:color w:val="auto"/>
                    <w:sz w:val="24"/>
                    <w:szCs w:val="24"/>
                  </w:rPr>
                  <w:t>☐</w:t>
                </w:r>
              </w:sdtContent>
            </w:sdt>
          </w:p>
        </w:tc>
        <w:tc>
          <w:tcPr>
            <w:tcW w:w="720" w:type="dxa"/>
            <w:vAlign w:val="center"/>
          </w:tcPr>
          <w:p w14:paraId="35BEDEA4" w14:textId="77777777" w:rsidR="00DE60A1"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18826161"/>
              </w:sdtPr>
              <w:sdtContent>
                <w:r w:rsidR="00DE60A1" w:rsidRPr="00BF2DFB">
                  <w:rPr>
                    <w:rFonts w:ascii="MS Mincho" w:hAnsi="MS Mincho" w:cs="MS Mincho" w:hint="eastAsia"/>
                    <w:color w:val="auto"/>
                    <w:sz w:val="24"/>
                    <w:szCs w:val="24"/>
                  </w:rPr>
                  <w:t>☐</w:t>
                </w:r>
              </w:sdtContent>
            </w:sdt>
          </w:p>
        </w:tc>
        <w:tc>
          <w:tcPr>
            <w:tcW w:w="996" w:type="dxa"/>
            <w:vAlign w:val="center"/>
          </w:tcPr>
          <w:p w14:paraId="76701656" w14:textId="77777777" w:rsidR="00DE60A1"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586659311"/>
              </w:sdtPr>
              <w:sdtContent>
                <w:r w:rsidR="00DE60A1" w:rsidRPr="00BF2DFB">
                  <w:rPr>
                    <w:rFonts w:ascii="MS Mincho" w:hAnsi="MS Mincho" w:cs="MS Mincho" w:hint="eastAsia"/>
                    <w:color w:val="auto"/>
                    <w:sz w:val="24"/>
                    <w:szCs w:val="24"/>
                  </w:rPr>
                  <w:t>☐</w:t>
                </w:r>
              </w:sdtContent>
            </w:sdt>
          </w:p>
        </w:tc>
        <w:tc>
          <w:tcPr>
            <w:tcW w:w="739" w:type="dxa"/>
            <w:vAlign w:val="center"/>
          </w:tcPr>
          <w:p w14:paraId="4515DC80" w14:textId="77777777" w:rsidR="00DE60A1"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935213628"/>
              </w:sdtPr>
              <w:sdtContent>
                <w:r w:rsidR="00DE60A1" w:rsidRPr="00BF2DFB">
                  <w:rPr>
                    <w:rFonts w:ascii="MS Mincho" w:hAnsi="MS Mincho" w:cs="MS Mincho" w:hint="eastAsia"/>
                    <w:color w:val="auto"/>
                    <w:sz w:val="24"/>
                    <w:szCs w:val="24"/>
                  </w:rPr>
                  <w:t>☐</w:t>
                </w:r>
              </w:sdtContent>
            </w:sdt>
          </w:p>
        </w:tc>
        <w:tc>
          <w:tcPr>
            <w:tcW w:w="1352" w:type="dxa"/>
            <w:vAlign w:val="center"/>
          </w:tcPr>
          <w:p w14:paraId="72B8ECB2" w14:textId="77777777" w:rsidR="00DE60A1"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29574195"/>
              </w:sdtPr>
              <w:sdtContent>
                <w:r w:rsidR="00DE60A1" w:rsidRPr="00BF2DFB">
                  <w:rPr>
                    <w:rFonts w:ascii="MS Mincho" w:hAnsi="MS Mincho" w:cs="MS Mincho" w:hint="eastAsia"/>
                    <w:color w:val="auto"/>
                    <w:sz w:val="24"/>
                    <w:szCs w:val="24"/>
                  </w:rPr>
                  <w:t>☐</w:t>
                </w:r>
              </w:sdtContent>
            </w:sdt>
          </w:p>
        </w:tc>
      </w:tr>
      <w:tr w:rsidR="00221370" w:rsidRPr="00BF2DFB" w14:paraId="68C147C2" w14:textId="77777777">
        <w:trPr>
          <w:cnfStyle w:val="000000100000" w:firstRow="0" w:lastRow="0" w:firstColumn="0" w:lastColumn="0" w:oddVBand="0" w:evenVBand="0" w:oddHBand="1" w:evenHBand="0" w:firstRowFirstColumn="0" w:firstRowLastColumn="0" w:lastRowFirstColumn="0" w:lastRowLastColumn="0"/>
          <w:cantSplit/>
          <w:trHeight w:val="300"/>
          <w:jc w:val="center"/>
        </w:trPr>
        <w:tc>
          <w:tcPr>
            <w:cnfStyle w:val="001000000000" w:firstRow="0" w:lastRow="0" w:firstColumn="1" w:lastColumn="0" w:oddVBand="0" w:evenVBand="0" w:oddHBand="0" w:evenHBand="0" w:firstRowFirstColumn="0" w:firstRowLastColumn="0" w:lastRowFirstColumn="0" w:lastRowLastColumn="0"/>
            <w:tcW w:w="4895" w:type="dxa"/>
            <w:vAlign w:val="center"/>
          </w:tcPr>
          <w:p w14:paraId="054B6F57" w14:textId="77777777" w:rsidR="00221370" w:rsidRPr="00BF2DFB" w:rsidRDefault="00221370"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On Twitter</w:t>
            </w:r>
            <w:r>
              <w:rPr>
                <w:rFonts w:asciiTheme="majorHAnsi" w:hAnsiTheme="majorHAnsi" w:cs="Arial"/>
                <w:b w:val="0"/>
                <w:color w:val="auto"/>
                <w:sz w:val="24"/>
                <w:szCs w:val="24"/>
              </w:rPr>
              <w:t xml:space="preserve"> [</w:t>
            </w:r>
            <w:proofErr w:type="spellStart"/>
            <w:r>
              <w:rPr>
                <w:rFonts w:asciiTheme="majorHAnsi" w:hAnsiTheme="majorHAnsi" w:cs="Arial"/>
                <w:b w:val="0"/>
                <w:color w:val="auto"/>
                <w:sz w:val="24"/>
                <w:szCs w:val="24"/>
              </w:rPr>
              <w:t>interest_twitter</w:t>
            </w:r>
            <w:proofErr w:type="spellEnd"/>
            <w:r>
              <w:rPr>
                <w:rFonts w:asciiTheme="majorHAnsi" w:hAnsiTheme="majorHAnsi" w:cs="Arial"/>
                <w:b w:val="0"/>
                <w:color w:val="auto"/>
                <w:sz w:val="24"/>
                <w:szCs w:val="24"/>
              </w:rPr>
              <w:t>]</w:t>
            </w:r>
          </w:p>
        </w:tc>
        <w:tc>
          <w:tcPr>
            <w:tcW w:w="1440" w:type="dxa"/>
            <w:gridSpan w:val="2"/>
            <w:vAlign w:val="center"/>
          </w:tcPr>
          <w:p w14:paraId="39FB049E" w14:textId="77777777" w:rsidR="00221370"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306064092"/>
              </w:sdtPr>
              <w:sdtContent>
                <w:r w:rsidR="00221370" w:rsidRPr="00BF2DFB">
                  <w:rPr>
                    <w:rFonts w:ascii="MS Mincho" w:hAnsi="MS Mincho" w:cs="MS Mincho" w:hint="eastAsia"/>
                    <w:color w:val="auto"/>
                    <w:sz w:val="24"/>
                    <w:szCs w:val="24"/>
                  </w:rPr>
                  <w:t>☐</w:t>
                </w:r>
              </w:sdtContent>
            </w:sdt>
          </w:p>
        </w:tc>
        <w:tc>
          <w:tcPr>
            <w:tcW w:w="720" w:type="dxa"/>
            <w:vAlign w:val="center"/>
          </w:tcPr>
          <w:p w14:paraId="6DECFB16" w14:textId="77777777" w:rsidR="00221370"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1995681370"/>
              </w:sdtPr>
              <w:sdtContent>
                <w:r w:rsidR="00221370" w:rsidRPr="00BF2DFB">
                  <w:rPr>
                    <w:rFonts w:ascii="MS Mincho" w:hAnsi="MS Mincho" w:cs="MS Mincho" w:hint="eastAsia"/>
                    <w:color w:val="auto"/>
                    <w:sz w:val="24"/>
                    <w:szCs w:val="24"/>
                  </w:rPr>
                  <w:t>☐</w:t>
                </w:r>
              </w:sdtContent>
            </w:sdt>
          </w:p>
        </w:tc>
        <w:tc>
          <w:tcPr>
            <w:tcW w:w="996" w:type="dxa"/>
            <w:vAlign w:val="center"/>
          </w:tcPr>
          <w:p w14:paraId="37696517" w14:textId="77777777" w:rsidR="00221370"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497314714"/>
              </w:sdtPr>
              <w:sdtContent>
                <w:r w:rsidR="00221370" w:rsidRPr="00BF2DFB">
                  <w:rPr>
                    <w:rFonts w:ascii="MS Mincho" w:hAnsi="MS Mincho" w:cs="MS Mincho" w:hint="eastAsia"/>
                    <w:color w:val="auto"/>
                    <w:sz w:val="24"/>
                    <w:szCs w:val="24"/>
                  </w:rPr>
                  <w:t>☐</w:t>
                </w:r>
              </w:sdtContent>
            </w:sdt>
          </w:p>
        </w:tc>
        <w:tc>
          <w:tcPr>
            <w:tcW w:w="739" w:type="dxa"/>
            <w:vAlign w:val="center"/>
          </w:tcPr>
          <w:p w14:paraId="615804FC" w14:textId="77777777" w:rsidR="00221370"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1438435477"/>
              </w:sdtPr>
              <w:sdtContent>
                <w:r w:rsidR="00221370" w:rsidRPr="00BF2DFB">
                  <w:rPr>
                    <w:rFonts w:ascii="MS Mincho" w:hAnsi="MS Mincho" w:cs="MS Mincho" w:hint="eastAsia"/>
                    <w:color w:val="auto"/>
                    <w:sz w:val="24"/>
                    <w:szCs w:val="24"/>
                  </w:rPr>
                  <w:t>☐</w:t>
                </w:r>
              </w:sdtContent>
            </w:sdt>
          </w:p>
        </w:tc>
        <w:tc>
          <w:tcPr>
            <w:tcW w:w="1352" w:type="dxa"/>
            <w:vAlign w:val="center"/>
          </w:tcPr>
          <w:p w14:paraId="08C42B64" w14:textId="77777777" w:rsidR="00221370"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1229114419"/>
              </w:sdtPr>
              <w:sdtContent>
                <w:r w:rsidR="00221370" w:rsidRPr="00BF2DFB">
                  <w:rPr>
                    <w:rFonts w:ascii="MS Mincho" w:hAnsi="MS Mincho" w:cs="MS Mincho" w:hint="eastAsia"/>
                    <w:color w:val="auto"/>
                    <w:sz w:val="24"/>
                    <w:szCs w:val="24"/>
                  </w:rPr>
                  <w:t>☐</w:t>
                </w:r>
              </w:sdtContent>
            </w:sdt>
          </w:p>
        </w:tc>
      </w:tr>
      <w:tr w:rsidR="00221370" w:rsidRPr="00BF2DFB" w14:paraId="6E5BB788" w14:textId="77777777">
        <w:trPr>
          <w:cantSplit/>
          <w:trHeight w:val="300"/>
          <w:jc w:val="center"/>
        </w:trPr>
        <w:tc>
          <w:tcPr>
            <w:cnfStyle w:val="001000000000" w:firstRow="0" w:lastRow="0" w:firstColumn="1" w:lastColumn="0" w:oddVBand="0" w:evenVBand="0" w:oddHBand="0" w:evenHBand="0" w:firstRowFirstColumn="0" w:firstRowLastColumn="0" w:lastRowFirstColumn="0" w:lastRowLastColumn="0"/>
            <w:tcW w:w="4895" w:type="dxa"/>
            <w:vAlign w:val="center"/>
          </w:tcPr>
          <w:p w14:paraId="59EAD2AA" w14:textId="77777777" w:rsidR="00221370" w:rsidRPr="00BF2DFB" w:rsidRDefault="00221370" w:rsidP="00A1407F">
            <w:pPr>
              <w:rPr>
                <w:rFonts w:asciiTheme="majorHAnsi" w:hAnsiTheme="majorHAnsi" w:cs="Arial"/>
                <w:b w:val="0"/>
                <w:sz w:val="24"/>
                <w:szCs w:val="24"/>
              </w:rPr>
            </w:pPr>
            <w:r w:rsidRPr="00BF2DFB">
              <w:rPr>
                <w:rFonts w:asciiTheme="majorHAnsi" w:hAnsiTheme="majorHAnsi" w:cs="Arial"/>
                <w:b w:val="0"/>
                <w:color w:val="auto"/>
                <w:sz w:val="24"/>
                <w:szCs w:val="24"/>
              </w:rPr>
              <w:t>On Tumblr</w:t>
            </w:r>
            <w:r>
              <w:rPr>
                <w:rFonts w:asciiTheme="majorHAnsi" w:hAnsiTheme="majorHAnsi" w:cs="Arial"/>
                <w:b w:val="0"/>
                <w:color w:val="auto"/>
                <w:sz w:val="24"/>
                <w:szCs w:val="24"/>
              </w:rPr>
              <w:t xml:space="preserve"> [</w:t>
            </w:r>
            <w:proofErr w:type="spellStart"/>
            <w:r>
              <w:rPr>
                <w:rFonts w:asciiTheme="majorHAnsi" w:hAnsiTheme="majorHAnsi" w:cs="Arial"/>
                <w:b w:val="0"/>
                <w:color w:val="auto"/>
                <w:sz w:val="24"/>
                <w:szCs w:val="24"/>
              </w:rPr>
              <w:t>interest_tumblr</w:t>
            </w:r>
            <w:proofErr w:type="spellEnd"/>
            <w:r>
              <w:rPr>
                <w:rFonts w:asciiTheme="majorHAnsi" w:hAnsiTheme="majorHAnsi" w:cs="Arial"/>
                <w:b w:val="0"/>
                <w:color w:val="auto"/>
                <w:sz w:val="24"/>
                <w:szCs w:val="24"/>
              </w:rPr>
              <w:t>]</w:t>
            </w:r>
          </w:p>
        </w:tc>
        <w:tc>
          <w:tcPr>
            <w:tcW w:w="1440" w:type="dxa"/>
            <w:gridSpan w:val="2"/>
            <w:vAlign w:val="center"/>
          </w:tcPr>
          <w:p w14:paraId="20A0A0E5" w14:textId="77777777" w:rsidR="00221370"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MS Mincho"/>
                <w:sz w:val="24"/>
                <w:szCs w:val="24"/>
              </w:rPr>
            </w:pPr>
            <w:sdt>
              <w:sdtPr>
                <w:rPr>
                  <w:rFonts w:asciiTheme="majorHAnsi" w:hAnsiTheme="majorHAnsi" w:cs="Arial"/>
                </w:rPr>
                <w:id w:val="575327963"/>
              </w:sdtPr>
              <w:sdtContent>
                <w:r w:rsidR="00221370" w:rsidRPr="00BF2DFB">
                  <w:rPr>
                    <w:rFonts w:ascii="MS Mincho" w:hAnsi="MS Mincho" w:cs="MS Mincho" w:hint="eastAsia"/>
                    <w:color w:val="auto"/>
                    <w:sz w:val="24"/>
                    <w:szCs w:val="24"/>
                  </w:rPr>
                  <w:t>☐</w:t>
                </w:r>
              </w:sdtContent>
            </w:sdt>
          </w:p>
        </w:tc>
        <w:tc>
          <w:tcPr>
            <w:tcW w:w="720" w:type="dxa"/>
            <w:vAlign w:val="center"/>
          </w:tcPr>
          <w:p w14:paraId="4D494290" w14:textId="77777777" w:rsidR="00221370"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55985486"/>
              </w:sdtPr>
              <w:sdtContent>
                <w:r w:rsidR="00221370" w:rsidRPr="00BF2DFB">
                  <w:rPr>
                    <w:rFonts w:ascii="MS Mincho" w:hAnsi="MS Mincho" w:cs="MS Mincho" w:hint="eastAsia"/>
                    <w:color w:val="auto"/>
                    <w:sz w:val="24"/>
                    <w:szCs w:val="24"/>
                  </w:rPr>
                  <w:t>☐</w:t>
                </w:r>
              </w:sdtContent>
            </w:sdt>
          </w:p>
        </w:tc>
        <w:tc>
          <w:tcPr>
            <w:tcW w:w="996" w:type="dxa"/>
            <w:vAlign w:val="center"/>
          </w:tcPr>
          <w:p w14:paraId="0E8B7232" w14:textId="77777777" w:rsidR="00221370"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215396403"/>
              </w:sdtPr>
              <w:sdtContent>
                <w:r w:rsidR="00221370" w:rsidRPr="00BF2DFB">
                  <w:rPr>
                    <w:rFonts w:ascii="MS Mincho" w:hAnsi="MS Mincho" w:cs="MS Mincho" w:hint="eastAsia"/>
                    <w:color w:val="auto"/>
                    <w:sz w:val="24"/>
                    <w:szCs w:val="24"/>
                  </w:rPr>
                  <w:t>☐</w:t>
                </w:r>
              </w:sdtContent>
            </w:sdt>
          </w:p>
        </w:tc>
        <w:tc>
          <w:tcPr>
            <w:tcW w:w="739" w:type="dxa"/>
            <w:vAlign w:val="center"/>
          </w:tcPr>
          <w:p w14:paraId="16A8A083" w14:textId="77777777" w:rsidR="00221370"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1518728588"/>
              </w:sdtPr>
              <w:sdtContent>
                <w:r w:rsidR="00221370" w:rsidRPr="00BF2DFB">
                  <w:rPr>
                    <w:rFonts w:ascii="MS Mincho" w:hAnsi="MS Mincho" w:cs="MS Mincho" w:hint="eastAsia"/>
                    <w:color w:val="auto"/>
                    <w:sz w:val="24"/>
                    <w:szCs w:val="24"/>
                  </w:rPr>
                  <w:t>☐</w:t>
                </w:r>
              </w:sdtContent>
            </w:sdt>
          </w:p>
        </w:tc>
        <w:tc>
          <w:tcPr>
            <w:tcW w:w="1352" w:type="dxa"/>
            <w:vAlign w:val="center"/>
          </w:tcPr>
          <w:p w14:paraId="5E228BD8" w14:textId="77777777" w:rsidR="00221370"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350190387"/>
              </w:sdtPr>
              <w:sdtContent>
                <w:r w:rsidR="00221370" w:rsidRPr="00BF2DFB">
                  <w:rPr>
                    <w:rFonts w:ascii="MS Mincho" w:hAnsi="MS Mincho" w:cs="MS Mincho" w:hint="eastAsia"/>
                    <w:color w:val="auto"/>
                    <w:sz w:val="24"/>
                    <w:szCs w:val="24"/>
                  </w:rPr>
                  <w:t>☐</w:t>
                </w:r>
              </w:sdtContent>
            </w:sdt>
          </w:p>
        </w:tc>
      </w:tr>
      <w:tr w:rsidR="00221370" w:rsidRPr="00BF2DFB" w14:paraId="1B634B75" w14:textId="77777777">
        <w:trPr>
          <w:cnfStyle w:val="000000100000" w:firstRow="0" w:lastRow="0" w:firstColumn="0" w:lastColumn="0" w:oddVBand="0" w:evenVBand="0" w:oddHBand="1" w:evenHBand="0" w:firstRowFirstColumn="0" w:firstRowLastColumn="0" w:lastRowFirstColumn="0" w:lastRowLastColumn="0"/>
          <w:cantSplit/>
          <w:trHeight w:val="300"/>
          <w:jc w:val="center"/>
        </w:trPr>
        <w:tc>
          <w:tcPr>
            <w:cnfStyle w:val="001000000000" w:firstRow="0" w:lastRow="0" w:firstColumn="1" w:lastColumn="0" w:oddVBand="0" w:evenVBand="0" w:oddHBand="0" w:evenHBand="0" w:firstRowFirstColumn="0" w:firstRowLastColumn="0" w:lastRowFirstColumn="0" w:lastRowLastColumn="0"/>
            <w:tcW w:w="4895" w:type="dxa"/>
            <w:vAlign w:val="center"/>
          </w:tcPr>
          <w:p w14:paraId="4F9CC2FC" w14:textId="77777777" w:rsidR="00221370" w:rsidRPr="00BF2DFB" w:rsidRDefault="00221370" w:rsidP="00EC3832">
            <w:pPr>
              <w:rPr>
                <w:rFonts w:asciiTheme="majorHAnsi" w:hAnsiTheme="majorHAnsi" w:cs="Arial"/>
                <w:b w:val="0"/>
                <w:color w:val="auto"/>
                <w:sz w:val="24"/>
                <w:szCs w:val="24"/>
              </w:rPr>
            </w:pPr>
            <w:r w:rsidRPr="00BF2DFB">
              <w:rPr>
                <w:rFonts w:asciiTheme="majorHAnsi" w:hAnsiTheme="majorHAnsi" w:cs="Arial"/>
                <w:b w:val="0"/>
                <w:color w:val="auto"/>
                <w:sz w:val="24"/>
                <w:szCs w:val="24"/>
              </w:rPr>
              <w:t>A live chat</w:t>
            </w:r>
            <w:r w:rsidR="00245BA0">
              <w:rPr>
                <w:rFonts w:asciiTheme="majorHAnsi" w:hAnsiTheme="majorHAnsi" w:cs="Arial"/>
                <w:b w:val="0"/>
                <w:color w:val="auto"/>
                <w:sz w:val="24"/>
                <w:szCs w:val="24"/>
              </w:rPr>
              <w:t xml:space="preserve"> through</w:t>
            </w:r>
            <w:r>
              <w:rPr>
                <w:rFonts w:asciiTheme="majorHAnsi" w:hAnsiTheme="majorHAnsi" w:cs="Arial"/>
                <w:b w:val="0"/>
                <w:color w:val="auto"/>
                <w:sz w:val="24"/>
                <w:szCs w:val="24"/>
              </w:rPr>
              <w:t xml:space="preserve"> an instant messaging platform [</w:t>
            </w:r>
            <w:proofErr w:type="spellStart"/>
            <w:r>
              <w:rPr>
                <w:rFonts w:asciiTheme="majorHAnsi" w:hAnsiTheme="majorHAnsi" w:cs="Arial"/>
                <w:b w:val="0"/>
                <w:color w:val="auto"/>
                <w:sz w:val="24"/>
                <w:szCs w:val="24"/>
              </w:rPr>
              <w:t>interest_chat</w:t>
            </w:r>
            <w:proofErr w:type="spellEnd"/>
            <w:r>
              <w:rPr>
                <w:rFonts w:asciiTheme="majorHAnsi" w:hAnsiTheme="majorHAnsi" w:cs="Arial"/>
                <w:b w:val="0"/>
                <w:color w:val="auto"/>
                <w:sz w:val="24"/>
                <w:szCs w:val="24"/>
              </w:rPr>
              <w:t>]</w:t>
            </w:r>
          </w:p>
        </w:tc>
        <w:tc>
          <w:tcPr>
            <w:tcW w:w="1440" w:type="dxa"/>
            <w:gridSpan w:val="2"/>
            <w:vAlign w:val="center"/>
          </w:tcPr>
          <w:p w14:paraId="4BF10AA6" w14:textId="77777777" w:rsidR="00221370"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MS Mincho"/>
                <w:sz w:val="24"/>
                <w:szCs w:val="24"/>
              </w:rPr>
            </w:pPr>
            <w:sdt>
              <w:sdtPr>
                <w:rPr>
                  <w:rFonts w:asciiTheme="majorHAnsi" w:hAnsiTheme="majorHAnsi" w:cs="Arial"/>
                </w:rPr>
                <w:id w:val="614025993"/>
              </w:sdtPr>
              <w:sdtContent>
                <w:r w:rsidR="00221370" w:rsidRPr="00BF2DFB">
                  <w:rPr>
                    <w:rFonts w:ascii="MS Mincho" w:hAnsi="MS Mincho" w:cs="MS Mincho" w:hint="eastAsia"/>
                    <w:color w:val="auto"/>
                    <w:sz w:val="24"/>
                    <w:szCs w:val="24"/>
                  </w:rPr>
                  <w:t>☐</w:t>
                </w:r>
              </w:sdtContent>
            </w:sdt>
          </w:p>
        </w:tc>
        <w:tc>
          <w:tcPr>
            <w:tcW w:w="720" w:type="dxa"/>
            <w:vAlign w:val="center"/>
          </w:tcPr>
          <w:p w14:paraId="7932589E" w14:textId="77777777" w:rsidR="00221370"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455332483"/>
              </w:sdtPr>
              <w:sdtContent>
                <w:r w:rsidR="00221370" w:rsidRPr="00BF2DFB">
                  <w:rPr>
                    <w:rFonts w:ascii="MS Mincho" w:hAnsi="MS Mincho" w:cs="MS Mincho" w:hint="eastAsia"/>
                    <w:color w:val="auto"/>
                    <w:sz w:val="24"/>
                    <w:szCs w:val="24"/>
                  </w:rPr>
                  <w:t>☐</w:t>
                </w:r>
              </w:sdtContent>
            </w:sdt>
            <w:r w:rsidR="00221370" w:rsidRPr="00BF2DFB">
              <w:rPr>
                <w:rFonts w:asciiTheme="majorHAnsi" w:hAnsiTheme="majorHAnsi" w:cs="Arial"/>
                <w:sz w:val="24"/>
                <w:szCs w:val="24"/>
              </w:rPr>
              <w:t xml:space="preserve"> </w:t>
            </w:r>
            <w:sdt>
              <w:sdtPr>
                <w:rPr>
                  <w:rFonts w:asciiTheme="majorHAnsi" w:hAnsiTheme="majorHAnsi" w:cs="Arial"/>
                </w:rPr>
                <w:id w:val="1549422504"/>
                <w:showingPlcHdr/>
              </w:sdtPr>
              <w:sdtContent>
                <w:r w:rsidR="00221370" w:rsidRPr="00BF2DFB">
                  <w:rPr>
                    <w:rFonts w:asciiTheme="majorHAnsi" w:hAnsiTheme="majorHAnsi" w:cs="Arial"/>
                    <w:sz w:val="24"/>
                    <w:szCs w:val="24"/>
                  </w:rPr>
                  <w:t xml:space="preserve">     </w:t>
                </w:r>
              </w:sdtContent>
            </w:sdt>
          </w:p>
        </w:tc>
        <w:tc>
          <w:tcPr>
            <w:tcW w:w="996" w:type="dxa"/>
            <w:vAlign w:val="center"/>
          </w:tcPr>
          <w:p w14:paraId="1B7EAF32" w14:textId="77777777" w:rsidR="00221370"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633151756"/>
              </w:sdtPr>
              <w:sdtContent>
                <w:r w:rsidR="00221370" w:rsidRPr="00BF2DFB">
                  <w:rPr>
                    <w:rFonts w:ascii="MS Mincho" w:hAnsi="MS Mincho" w:cs="MS Mincho" w:hint="eastAsia"/>
                    <w:color w:val="auto"/>
                    <w:sz w:val="24"/>
                    <w:szCs w:val="24"/>
                  </w:rPr>
                  <w:t>☐</w:t>
                </w:r>
              </w:sdtContent>
            </w:sdt>
          </w:p>
        </w:tc>
        <w:tc>
          <w:tcPr>
            <w:tcW w:w="739" w:type="dxa"/>
            <w:vAlign w:val="center"/>
          </w:tcPr>
          <w:p w14:paraId="6613C623" w14:textId="77777777" w:rsidR="00221370"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2077811049"/>
              </w:sdtPr>
              <w:sdtContent>
                <w:r w:rsidR="00221370" w:rsidRPr="00BF2DFB">
                  <w:rPr>
                    <w:rFonts w:ascii="MS Mincho" w:hAnsi="MS Mincho" w:cs="MS Mincho" w:hint="eastAsia"/>
                    <w:color w:val="auto"/>
                    <w:sz w:val="24"/>
                    <w:szCs w:val="24"/>
                  </w:rPr>
                  <w:t>☐</w:t>
                </w:r>
              </w:sdtContent>
            </w:sdt>
          </w:p>
        </w:tc>
        <w:tc>
          <w:tcPr>
            <w:tcW w:w="1352" w:type="dxa"/>
            <w:vAlign w:val="center"/>
          </w:tcPr>
          <w:p w14:paraId="1FA516AA" w14:textId="77777777" w:rsidR="00221370"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381600738"/>
              </w:sdtPr>
              <w:sdtContent>
                <w:r w:rsidR="00221370" w:rsidRPr="00BF2DFB">
                  <w:rPr>
                    <w:rFonts w:ascii="MS Mincho" w:hAnsi="MS Mincho" w:cs="MS Mincho" w:hint="eastAsia"/>
                    <w:color w:val="auto"/>
                    <w:sz w:val="24"/>
                    <w:szCs w:val="24"/>
                  </w:rPr>
                  <w:t>☐</w:t>
                </w:r>
              </w:sdtContent>
            </w:sdt>
          </w:p>
        </w:tc>
      </w:tr>
      <w:tr w:rsidR="00221370" w:rsidRPr="00BF2DFB" w14:paraId="01BEB244" w14:textId="77777777">
        <w:trPr>
          <w:cantSplit/>
          <w:trHeight w:val="300"/>
          <w:jc w:val="center"/>
        </w:trPr>
        <w:tc>
          <w:tcPr>
            <w:cnfStyle w:val="001000000000" w:firstRow="0" w:lastRow="0" w:firstColumn="1" w:lastColumn="0" w:oddVBand="0" w:evenVBand="0" w:oddHBand="0" w:evenHBand="0" w:firstRowFirstColumn="0" w:firstRowLastColumn="0" w:lastRowFirstColumn="0" w:lastRowLastColumn="0"/>
            <w:tcW w:w="4895" w:type="dxa"/>
            <w:vAlign w:val="center"/>
          </w:tcPr>
          <w:p w14:paraId="4B5276DC" w14:textId="77777777" w:rsidR="00221370" w:rsidRPr="00BF2DFB" w:rsidRDefault="00221370" w:rsidP="00F9209E">
            <w:pPr>
              <w:rPr>
                <w:rFonts w:asciiTheme="majorHAnsi" w:hAnsiTheme="majorHAnsi" w:cs="Arial"/>
                <w:sz w:val="24"/>
                <w:szCs w:val="24"/>
              </w:rPr>
            </w:pPr>
            <w:r w:rsidRPr="00BF2DFB">
              <w:rPr>
                <w:rFonts w:asciiTheme="majorHAnsi" w:hAnsiTheme="majorHAnsi" w:cs="Arial"/>
                <w:b w:val="0"/>
                <w:color w:val="auto"/>
                <w:sz w:val="24"/>
                <w:szCs w:val="24"/>
              </w:rPr>
              <w:t>Able to let me post a message, then view a response later</w:t>
            </w:r>
            <w:r>
              <w:rPr>
                <w:rFonts w:asciiTheme="majorHAnsi" w:hAnsiTheme="majorHAnsi" w:cs="Arial"/>
                <w:b w:val="0"/>
                <w:color w:val="auto"/>
                <w:sz w:val="24"/>
                <w:szCs w:val="24"/>
              </w:rPr>
              <w:t xml:space="preserve"> [</w:t>
            </w:r>
            <w:proofErr w:type="spellStart"/>
            <w:r>
              <w:rPr>
                <w:rFonts w:asciiTheme="majorHAnsi" w:hAnsiTheme="majorHAnsi" w:cs="Arial"/>
                <w:b w:val="0"/>
                <w:color w:val="auto"/>
                <w:sz w:val="24"/>
                <w:szCs w:val="24"/>
              </w:rPr>
              <w:t>interest_post</w:t>
            </w:r>
            <w:proofErr w:type="spellEnd"/>
            <w:r>
              <w:rPr>
                <w:rFonts w:asciiTheme="majorHAnsi" w:hAnsiTheme="majorHAnsi" w:cs="Arial"/>
                <w:b w:val="0"/>
                <w:color w:val="auto"/>
                <w:sz w:val="24"/>
                <w:szCs w:val="24"/>
              </w:rPr>
              <w:t>]</w:t>
            </w:r>
          </w:p>
        </w:tc>
        <w:tc>
          <w:tcPr>
            <w:tcW w:w="1440" w:type="dxa"/>
            <w:gridSpan w:val="2"/>
            <w:vAlign w:val="center"/>
          </w:tcPr>
          <w:p w14:paraId="35A6A7F8" w14:textId="77777777" w:rsidR="00221370"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MS Mincho"/>
                <w:sz w:val="24"/>
                <w:szCs w:val="24"/>
              </w:rPr>
            </w:pPr>
            <w:sdt>
              <w:sdtPr>
                <w:rPr>
                  <w:rFonts w:asciiTheme="majorHAnsi" w:hAnsiTheme="majorHAnsi" w:cs="Arial"/>
                </w:rPr>
                <w:id w:val="468246981"/>
              </w:sdtPr>
              <w:sdtContent>
                <w:r w:rsidR="00221370" w:rsidRPr="00BF2DFB">
                  <w:rPr>
                    <w:rFonts w:ascii="MS Mincho" w:hAnsi="MS Mincho" w:cs="MS Mincho" w:hint="eastAsia"/>
                    <w:color w:val="auto"/>
                    <w:sz w:val="24"/>
                    <w:szCs w:val="24"/>
                  </w:rPr>
                  <w:t>☐</w:t>
                </w:r>
              </w:sdtContent>
            </w:sdt>
          </w:p>
        </w:tc>
        <w:tc>
          <w:tcPr>
            <w:tcW w:w="720" w:type="dxa"/>
            <w:vAlign w:val="center"/>
          </w:tcPr>
          <w:p w14:paraId="5586AAF6" w14:textId="77777777" w:rsidR="00221370"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1679115133"/>
              </w:sdtPr>
              <w:sdtContent>
                <w:r w:rsidR="00221370" w:rsidRPr="00BF2DFB">
                  <w:rPr>
                    <w:rFonts w:ascii="MS Mincho" w:hAnsi="MS Mincho" w:cs="MS Mincho" w:hint="eastAsia"/>
                    <w:color w:val="auto"/>
                    <w:sz w:val="24"/>
                    <w:szCs w:val="24"/>
                  </w:rPr>
                  <w:t>☐</w:t>
                </w:r>
              </w:sdtContent>
            </w:sdt>
            <w:r w:rsidR="00221370" w:rsidRPr="00BF2DFB">
              <w:rPr>
                <w:rFonts w:asciiTheme="majorHAnsi" w:hAnsiTheme="majorHAnsi" w:cs="Arial"/>
                <w:sz w:val="24"/>
                <w:szCs w:val="24"/>
              </w:rPr>
              <w:t xml:space="preserve"> </w:t>
            </w:r>
            <w:sdt>
              <w:sdtPr>
                <w:rPr>
                  <w:rFonts w:asciiTheme="majorHAnsi" w:hAnsiTheme="majorHAnsi" w:cs="Arial"/>
                </w:rPr>
                <w:id w:val="1141226887"/>
                <w:showingPlcHdr/>
              </w:sdtPr>
              <w:sdtContent>
                <w:r w:rsidR="00221370" w:rsidRPr="00BF2DFB">
                  <w:rPr>
                    <w:rFonts w:asciiTheme="majorHAnsi" w:hAnsiTheme="majorHAnsi" w:cs="Arial"/>
                    <w:sz w:val="24"/>
                    <w:szCs w:val="24"/>
                  </w:rPr>
                  <w:t xml:space="preserve">     </w:t>
                </w:r>
              </w:sdtContent>
            </w:sdt>
          </w:p>
        </w:tc>
        <w:tc>
          <w:tcPr>
            <w:tcW w:w="996" w:type="dxa"/>
            <w:vAlign w:val="center"/>
          </w:tcPr>
          <w:p w14:paraId="2A597F5A" w14:textId="77777777" w:rsidR="00221370"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1247074132"/>
              </w:sdtPr>
              <w:sdtContent>
                <w:r w:rsidR="00221370" w:rsidRPr="00BF2DFB">
                  <w:rPr>
                    <w:rFonts w:ascii="MS Mincho" w:hAnsi="MS Mincho" w:cs="MS Mincho" w:hint="eastAsia"/>
                    <w:color w:val="auto"/>
                    <w:sz w:val="24"/>
                    <w:szCs w:val="24"/>
                  </w:rPr>
                  <w:t>☐</w:t>
                </w:r>
              </w:sdtContent>
            </w:sdt>
          </w:p>
        </w:tc>
        <w:tc>
          <w:tcPr>
            <w:tcW w:w="739" w:type="dxa"/>
            <w:vAlign w:val="center"/>
          </w:tcPr>
          <w:p w14:paraId="46776D52" w14:textId="77777777" w:rsidR="00221370"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773138085"/>
              </w:sdtPr>
              <w:sdtContent>
                <w:r w:rsidR="00221370" w:rsidRPr="00BF2DFB">
                  <w:rPr>
                    <w:rFonts w:ascii="MS Mincho" w:hAnsi="MS Mincho" w:cs="MS Mincho" w:hint="eastAsia"/>
                    <w:color w:val="auto"/>
                    <w:sz w:val="24"/>
                    <w:szCs w:val="24"/>
                  </w:rPr>
                  <w:t>☐</w:t>
                </w:r>
              </w:sdtContent>
            </w:sdt>
          </w:p>
        </w:tc>
        <w:tc>
          <w:tcPr>
            <w:tcW w:w="1352" w:type="dxa"/>
            <w:vAlign w:val="center"/>
          </w:tcPr>
          <w:p w14:paraId="6EA9C385" w14:textId="77777777" w:rsidR="00221370"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229273645"/>
              </w:sdtPr>
              <w:sdtContent>
                <w:r w:rsidR="00221370" w:rsidRPr="00BF2DFB">
                  <w:rPr>
                    <w:rFonts w:ascii="MS Mincho" w:hAnsi="MS Mincho" w:cs="MS Mincho" w:hint="eastAsia"/>
                    <w:color w:val="auto"/>
                    <w:sz w:val="24"/>
                    <w:szCs w:val="24"/>
                  </w:rPr>
                  <w:t>☐</w:t>
                </w:r>
              </w:sdtContent>
            </w:sdt>
          </w:p>
        </w:tc>
      </w:tr>
      <w:tr w:rsidR="00221370" w:rsidRPr="00BF2DFB" w14:paraId="178F4A91" w14:textId="77777777">
        <w:trPr>
          <w:cnfStyle w:val="000000100000" w:firstRow="0" w:lastRow="0" w:firstColumn="0" w:lastColumn="0" w:oddVBand="0" w:evenVBand="0" w:oddHBand="1" w:evenHBand="0" w:firstRowFirstColumn="0" w:firstRowLastColumn="0" w:lastRowFirstColumn="0" w:lastRowLastColumn="0"/>
          <w:cantSplit/>
          <w:trHeight w:val="243"/>
          <w:jc w:val="center"/>
        </w:trPr>
        <w:tc>
          <w:tcPr>
            <w:cnfStyle w:val="001000000000" w:firstRow="0" w:lastRow="0" w:firstColumn="1" w:lastColumn="0" w:oddVBand="0" w:evenVBand="0" w:oddHBand="0" w:evenHBand="0" w:firstRowFirstColumn="0" w:firstRowLastColumn="0" w:lastRowFirstColumn="0" w:lastRowLastColumn="0"/>
            <w:tcW w:w="4895" w:type="dxa"/>
            <w:vAlign w:val="center"/>
          </w:tcPr>
          <w:p w14:paraId="0BC99261" w14:textId="77777777" w:rsidR="00221370" w:rsidRPr="00BF2DFB" w:rsidRDefault="00221370" w:rsidP="00F9209E">
            <w:pPr>
              <w:rPr>
                <w:rFonts w:asciiTheme="majorHAnsi" w:hAnsiTheme="majorHAnsi" w:cs="Arial"/>
                <w:b w:val="0"/>
                <w:sz w:val="24"/>
                <w:szCs w:val="24"/>
              </w:rPr>
            </w:pPr>
            <w:r>
              <w:rPr>
                <w:rFonts w:asciiTheme="majorHAnsi" w:hAnsiTheme="majorHAnsi" w:cs="Arial"/>
                <w:b w:val="0"/>
                <w:color w:val="auto"/>
                <w:sz w:val="24"/>
                <w:szCs w:val="24"/>
              </w:rPr>
              <w:t>In an online group or discussion forum [</w:t>
            </w:r>
            <w:proofErr w:type="spellStart"/>
            <w:r>
              <w:rPr>
                <w:rFonts w:asciiTheme="majorHAnsi" w:hAnsiTheme="majorHAnsi" w:cs="Arial"/>
                <w:b w:val="0"/>
                <w:color w:val="auto"/>
                <w:sz w:val="24"/>
                <w:szCs w:val="24"/>
              </w:rPr>
              <w:t>interest_forum</w:t>
            </w:r>
            <w:proofErr w:type="spellEnd"/>
            <w:r>
              <w:rPr>
                <w:rFonts w:asciiTheme="majorHAnsi" w:hAnsiTheme="majorHAnsi" w:cs="Arial"/>
                <w:b w:val="0"/>
                <w:color w:val="auto"/>
                <w:sz w:val="24"/>
                <w:szCs w:val="24"/>
              </w:rPr>
              <w:t>]</w:t>
            </w:r>
          </w:p>
        </w:tc>
        <w:tc>
          <w:tcPr>
            <w:tcW w:w="1440" w:type="dxa"/>
            <w:gridSpan w:val="2"/>
            <w:vAlign w:val="center"/>
          </w:tcPr>
          <w:p w14:paraId="4F014524" w14:textId="77777777" w:rsidR="00221370"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1988811696"/>
              </w:sdtPr>
              <w:sdtContent>
                <w:r w:rsidR="00221370" w:rsidRPr="00BF2DFB">
                  <w:rPr>
                    <w:rFonts w:ascii="MS Mincho" w:hAnsi="MS Mincho" w:cs="MS Mincho" w:hint="eastAsia"/>
                    <w:color w:val="auto"/>
                    <w:sz w:val="24"/>
                    <w:szCs w:val="24"/>
                  </w:rPr>
                  <w:t>☐</w:t>
                </w:r>
              </w:sdtContent>
            </w:sdt>
          </w:p>
        </w:tc>
        <w:tc>
          <w:tcPr>
            <w:tcW w:w="720" w:type="dxa"/>
            <w:vAlign w:val="center"/>
          </w:tcPr>
          <w:p w14:paraId="7EC665DC" w14:textId="77777777" w:rsidR="00221370"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1860313402"/>
              </w:sdtPr>
              <w:sdtContent>
                <w:r w:rsidR="00221370" w:rsidRPr="00BF2DFB">
                  <w:rPr>
                    <w:rFonts w:ascii="MS Mincho" w:hAnsi="MS Mincho" w:cs="MS Mincho" w:hint="eastAsia"/>
                    <w:color w:val="auto"/>
                    <w:sz w:val="24"/>
                    <w:szCs w:val="24"/>
                  </w:rPr>
                  <w:t>☐</w:t>
                </w:r>
              </w:sdtContent>
            </w:sdt>
            <w:r w:rsidR="00221370" w:rsidRPr="00BF2DFB">
              <w:rPr>
                <w:rFonts w:asciiTheme="majorHAnsi" w:hAnsiTheme="majorHAnsi" w:cs="Arial"/>
                <w:sz w:val="24"/>
                <w:szCs w:val="24"/>
              </w:rPr>
              <w:t xml:space="preserve"> </w:t>
            </w:r>
            <w:sdt>
              <w:sdtPr>
                <w:rPr>
                  <w:rFonts w:asciiTheme="majorHAnsi" w:hAnsiTheme="majorHAnsi" w:cs="Arial"/>
                </w:rPr>
                <w:id w:val="175245773"/>
                <w:showingPlcHdr/>
              </w:sdtPr>
              <w:sdtContent>
                <w:r w:rsidR="00221370" w:rsidRPr="00BF2DFB">
                  <w:rPr>
                    <w:rFonts w:asciiTheme="majorHAnsi" w:hAnsiTheme="majorHAnsi" w:cs="Arial"/>
                    <w:sz w:val="24"/>
                    <w:szCs w:val="24"/>
                  </w:rPr>
                  <w:t xml:space="preserve">     </w:t>
                </w:r>
              </w:sdtContent>
            </w:sdt>
          </w:p>
        </w:tc>
        <w:tc>
          <w:tcPr>
            <w:tcW w:w="996" w:type="dxa"/>
            <w:vAlign w:val="center"/>
          </w:tcPr>
          <w:p w14:paraId="1C3E9A24" w14:textId="77777777" w:rsidR="00221370"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962469705"/>
              </w:sdtPr>
              <w:sdtContent>
                <w:r w:rsidR="00221370" w:rsidRPr="00BF2DFB">
                  <w:rPr>
                    <w:rFonts w:ascii="MS Mincho" w:hAnsi="MS Mincho" w:cs="MS Mincho" w:hint="eastAsia"/>
                    <w:color w:val="auto"/>
                    <w:sz w:val="24"/>
                    <w:szCs w:val="24"/>
                  </w:rPr>
                  <w:t>☐</w:t>
                </w:r>
              </w:sdtContent>
            </w:sdt>
          </w:p>
        </w:tc>
        <w:tc>
          <w:tcPr>
            <w:tcW w:w="739" w:type="dxa"/>
            <w:vAlign w:val="center"/>
          </w:tcPr>
          <w:p w14:paraId="28AC1C3D" w14:textId="77777777" w:rsidR="00221370"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1915810952"/>
              </w:sdtPr>
              <w:sdtContent>
                <w:r w:rsidR="00221370" w:rsidRPr="00BF2DFB">
                  <w:rPr>
                    <w:rFonts w:ascii="MS Mincho" w:hAnsi="MS Mincho" w:cs="MS Mincho" w:hint="eastAsia"/>
                    <w:color w:val="auto"/>
                    <w:sz w:val="24"/>
                    <w:szCs w:val="24"/>
                  </w:rPr>
                  <w:t>☐</w:t>
                </w:r>
              </w:sdtContent>
            </w:sdt>
          </w:p>
        </w:tc>
        <w:tc>
          <w:tcPr>
            <w:tcW w:w="1352" w:type="dxa"/>
            <w:vAlign w:val="center"/>
          </w:tcPr>
          <w:p w14:paraId="6DC41CBC" w14:textId="77777777" w:rsidR="00221370"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1670051434"/>
              </w:sdtPr>
              <w:sdtContent>
                <w:r w:rsidR="00221370" w:rsidRPr="00BF2DFB">
                  <w:rPr>
                    <w:rFonts w:ascii="MS Mincho" w:hAnsi="MS Mincho" w:cs="MS Mincho" w:hint="eastAsia"/>
                    <w:color w:val="auto"/>
                    <w:sz w:val="24"/>
                    <w:szCs w:val="24"/>
                  </w:rPr>
                  <w:t>☐</w:t>
                </w:r>
              </w:sdtContent>
            </w:sdt>
          </w:p>
        </w:tc>
      </w:tr>
    </w:tbl>
    <w:p w14:paraId="6F2C504C" w14:textId="77777777" w:rsidR="009C78D2" w:rsidRDefault="009C78D2" w:rsidP="00F9209E">
      <w:pPr>
        <w:rPr>
          <w:rFonts w:asciiTheme="majorHAnsi" w:hAnsiTheme="majorHAnsi" w:cs="Arial"/>
        </w:rPr>
      </w:pPr>
    </w:p>
    <w:p w14:paraId="12117996" w14:textId="77777777" w:rsidR="0072644B" w:rsidRDefault="00982F03" w:rsidP="0072644B">
      <w:pPr>
        <w:rPr>
          <w:rFonts w:asciiTheme="majorHAnsi" w:hAnsiTheme="majorHAnsi"/>
        </w:rPr>
      </w:pPr>
      <w:r>
        <w:rPr>
          <w:rFonts w:asciiTheme="majorHAnsi" w:hAnsiTheme="majorHAnsi"/>
        </w:rPr>
        <w:t>{Page break}</w:t>
      </w:r>
    </w:p>
    <w:p w14:paraId="43721A47" w14:textId="77777777" w:rsidR="00982F03" w:rsidRPr="00D010EE" w:rsidRDefault="00982F03" w:rsidP="00982F03">
      <w:pPr>
        <w:pStyle w:val="ListParagraph"/>
        <w:spacing w:after="120"/>
        <w:ind w:left="0"/>
        <w:rPr>
          <w:rFonts w:asciiTheme="majorHAnsi" w:hAnsiTheme="majorHAnsi" w:cs="Arial"/>
          <w:color w:val="C00000"/>
        </w:rPr>
      </w:pPr>
      <w:r w:rsidRPr="00D010EE">
        <w:rPr>
          <w:rFonts w:asciiTheme="majorHAnsi" w:hAnsiTheme="majorHAnsi" w:cs="Arial"/>
          <w:color w:val="C00000"/>
        </w:rPr>
        <w:t xml:space="preserve">{If </w:t>
      </w:r>
      <w:r w:rsidR="00FA2C92">
        <w:rPr>
          <w:rFonts w:asciiTheme="majorHAnsi" w:hAnsiTheme="majorHAnsi" w:cs="Arial"/>
          <w:color w:val="C00000"/>
        </w:rPr>
        <w:t>[</w:t>
      </w:r>
      <w:proofErr w:type="spellStart"/>
      <w:r w:rsidR="00FA2C92">
        <w:rPr>
          <w:rFonts w:asciiTheme="majorHAnsi" w:hAnsiTheme="majorHAnsi" w:cs="Arial"/>
          <w:color w:val="C00000"/>
        </w:rPr>
        <w:t>interest_fb_support</w:t>
      </w:r>
      <w:proofErr w:type="spellEnd"/>
      <w:r w:rsidR="00FA2C92">
        <w:rPr>
          <w:rFonts w:asciiTheme="majorHAnsi" w:hAnsiTheme="majorHAnsi" w:cs="Arial"/>
          <w:color w:val="C00000"/>
        </w:rPr>
        <w:t xml:space="preserve">] &lt;2 and </w:t>
      </w:r>
      <w:r w:rsidR="00753E1D" w:rsidRPr="00D010EE">
        <w:rPr>
          <w:rFonts w:asciiTheme="majorHAnsi" w:hAnsiTheme="majorHAnsi" w:cs="Arial"/>
          <w:color w:val="C00000"/>
        </w:rPr>
        <w:t>[</w:t>
      </w:r>
      <w:proofErr w:type="spellStart"/>
      <w:r w:rsidRPr="00D010EE">
        <w:rPr>
          <w:rFonts w:asciiTheme="majorHAnsi" w:hAnsiTheme="majorHAnsi" w:cs="Arial"/>
          <w:color w:val="C00000"/>
        </w:rPr>
        <w:t>interest_social</w:t>
      </w:r>
      <w:proofErr w:type="spellEnd"/>
      <w:r w:rsidR="00753E1D" w:rsidRPr="00D010EE">
        <w:rPr>
          <w:rFonts w:asciiTheme="majorHAnsi" w:hAnsiTheme="majorHAnsi" w:cs="Arial"/>
          <w:color w:val="C00000"/>
        </w:rPr>
        <w:t>]</w:t>
      </w:r>
      <w:r w:rsidRPr="00D010EE">
        <w:rPr>
          <w:rFonts w:asciiTheme="majorHAnsi" w:hAnsiTheme="majorHAnsi" w:cs="Arial"/>
          <w:color w:val="C00000"/>
        </w:rPr>
        <w:t xml:space="preserve"> &lt; 2 and </w:t>
      </w:r>
      <w:r w:rsidR="00753E1D" w:rsidRPr="00D010EE">
        <w:rPr>
          <w:rFonts w:asciiTheme="majorHAnsi" w:hAnsiTheme="majorHAnsi" w:cs="Arial"/>
          <w:color w:val="C00000"/>
        </w:rPr>
        <w:t>[</w:t>
      </w:r>
      <w:proofErr w:type="spellStart"/>
      <w:r w:rsidRPr="00D010EE">
        <w:rPr>
          <w:rFonts w:asciiTheme="majorHAnsi" w:hAnsiTheme="majorHAnsi" w:cs="Arial"/>
          <w:color w:val="C00000"/>
        </w:rPr>
        <w:t>interest_stress_tips</w:t>
      </w:r>
      <w:proofErr w:type="spellEnd"/>
      <w:r w:rsidR="00753E1D" w:rsidRPr="00D010EE">
        <w:rPr>
          <w:rFonts w:asciiTheme="majorHAnsi" w:hAnsiTheme="majorHAnsi" w:cs="Arial"/>
          <w:color w:val="C00000"/>
        </w:rPr>
        <w:t>]</w:t>
      </w:r>
      <w:r w:rsidRPr="00D010EE">
        <w:rPr>
          <w:rFonts w:asciiTheme="majorHAnsi" w:hAnsiTheme="majorHAnsi" w:cs="Arial"/>
          <w:color w:val="C00000"/>
        </w:rPr>
        <w:t xml:space="preserve"> &lt; 2 and </w:t>
      </w:r>
      <w:r w:rsidR="00753E1D" w:rsidRPr="00D010EE">
        <w:rPr>
          <w:rFonts w:asciiTheme="majorHAnsi" w:hAnsiTheme="majorHAnsi" w:cs="Arial"/>
          <w:color w:val="C00000"/>
        </w:rPr>
        <w:t>[</w:t>
      </w:r>
      <w:proofErr w:type="spellStart"/>
      <w:r w:rsidRPr="00D010EE">
        <w:rPr>
          <w:rFonts w:asciiTheme="majorHAnsi" w:hAnsiTheme="majorHAnsi" w:cs="Arial"/>
          <w:color w:val="C00000"/>
        </w:rPr>
        <w:t>interest_talk_symptoms</w:t>
      </w:r>
      <w:proofErr w:type="spellEnd"/>
      <w:r w:rsidR="00753E1D" w:rsidRPr="00D010EE">
        <w:rPr>
          <w:rFonts w:asciiTheme="majorHAnsi" w:hAnsiTheme="majorHAnsi" w:cs="Arial"/>
          <w:color w:val="C00000"/>
        </w:rPr>
        <w:t>]</w:t>
      </w:r>
      <w:r w:rsidRPr="00D010EE">
        <w:rPr>
          <w:rFonts w:asciiTheme="majorHAnsi" w:hAnsiTheme="majorHAnsi" w:cs="Arial"/>
          <w:color w:val="C00000"/>
        </w:rPr>
        <w:t xml:space="preserve"> &lt; 2 and </w:t>
      </w:r>
      <w:r w:rsidR="00753E1D" w:rsidRPr="00D010EE">
        <w:rPr>
          <w:rFonts w:asciiTheme="majorHAnsi" w:hAnsiTheme="majorHAnsi" w:cs="Arial"/>
          <w:color w:val="C00000"/>
        </w:rPr>
        <w:t>[</w:t>
      </w:r>
      <w:proofErr w:type="spellStart"/>
      <w:r w:rsidRPr="00D010EE">
        <w:rPr>
          <w:rFonts w:asciiTheme="majorHAnsi" w:hAnsiTheme="majorHAnsi" w:cs="Arial"/>
          <w:color w:val="C00000"/>
        </w:rPr>
        <w:t>interest_resources</w:t>
      </w:r>
      <w:proofErr w:type="spellEnd"/>
      <w:r w:rsidR="00753E1D" w:rsidRPr="00D010EE">
        <w:rPr>
          <w:rFonts w:asciiTheme="majorHAnsi" w:hAnsiTheme="majorHAnsi" w:cs="Arial"/>
          <w:color w:val="C00000"/>
        </w:rPr>
        <w:t>]</w:t>
      </w:r>
      <w:r w:rsidRPr="00D010EE">
        <w:rPr>
          <w:rFonts w:asciiTheme="majorHAnsi" w:hAnsiTheme="majorHAnsi" w:cs="Arial"/>
          <w:color w:val="C00000"/>
        </w:rPr>
        <w:t xml:space="preserve"> &lt; 2 and </w:t>
      </w:r>
      <w:r w:rsidR="00FA2C92" w:rsidRPr="00D010EE">
        <w:rPr>
          <w:rFonts w:asciiTheme="majorHAnsi" w:hAnsiTheme="majorHAnsi" w:cs="Arial"/>
          <w:color w:val="C00000"/>
        </w:rPr>
        <w:t>[</w:t>
      </w:r>
      <w:proofErr w:type="spellStart"/>
      <w:r w:rsidR="00FA2C92" w:rsidRPr="00D010EE">
        <w:rPr>
          <w:rFonts w:asciiTheme="majorHAnsi" w:hAnsiTheme="majorHAnsi" w:cs="Arial"/>
          <w:color w:val="C00000"/>
        </w:rPr>
        <w:t>interest_enrollva</w:t>
      </w:r>
      <w:proofErr w:type="spellEnd"/>
      <w:r w:rsidR="00FA2C92" w:rsidRPr="00D010EE">
        <w:rPr>
          <w:rFonts w:asciiTheme="majorHAnsi" w:hAnsiTheme="majorHAnsi" w:cs="Arial"/>
          <w:color w:val="C00000"/>
        </w:rPr>
        <w:t>] &lt; 2 and [</w:t>
      </w:r>
      <w:proofErr w:type="spellStart"/>
      <w:r w:rsidR="00FA2C92" w:rsidRPr="00D010EE">
        <w:rPr>
          <w:rFonts w:asciiTheme="majorHAnsi" w:hAnsiTheme="majorHAnsi" w:cs="Arial"/>
          <w:color w:val="C00000"/>
        </w:rPr>
        <w:t>interest_useva</w:t>
      </w:r>
      <w:proofErr w:type="spellEnd"/>
      <w:r w:rsidR="00FA2C92" w:rsidRPr="00D010EE">
        <w:rPr>
          <w:rFonts w:asciiTheme="majorHAnsi" w:hAnsiTheme="majorHAnsi" w:cs="Arial"/>
          <w:color w:val="C00000"/>
        </w:rPr>
        <w:t xml:space="preserve">] &lt; 2 and </w:t>
      </w:r>
      <w:r w:rsidR="00753E1D" w:rsidRPr="00D010EE">
        <w:rPr>
          <w:rFonts w:asciiTheme="majorHAnsi" w:hAnsiTheme="majorHAnsi" w:cs="Arial"/>
          <w:color w:val="C00000"/>
        </w:rPr>
        <w:t>[</w:t>
      </w:r>
      <w:proofErr w:type="spellStart"/>
      <w:r w:rsidRPr="00D010EE">
        <w:rPr>
          <w:rFonts w:asciiTheme="majorHAnsi" w:hAnsiTheme="majorHAnsi" w:cs="Arial"/>
          <w:color w:val="C00000"/>
        </w:rPr>
        <w:t>interest_suicide_warnings</w:t>
      </w:r>
      <w:proofErr w:type="spellEnd"/>
      <w:r w:rsidR="00753E1D" w:rsidRPr="00D010EE">
        <w:rPr>
          <w:rFonts w:asciiTheme="majorHAnsi" w:hAnsiTheme="majorHAnsi" w:cs="Arial"/>
          <w:color w:val="C00000"/>
        </w:rPr>
        <w:t>]</w:t>
      </w:r>
      <w:r w:rsidRPr="00D010EE">
        <w:rPr>
          <w:rFonts w:asciiTheme="majorHAnsi" w:hAnsiTheme="majorHAnsi" w:cs="Arial"/>
          <w:color w:val="C00000"/>
        </w:rPr>
        <w:t xml:space="preserve"> &lt;2 and </w:t>
      </w:r>
      <w:r w:rsidR="00753E1D" w:rsidRPr="00D010EE">
        <w:rPr>
          <w:rFonts w:asciiTheme="majorHAnsi" w:hAnsiTheme="majorHAnsi" w:cs="Arial"/>
          <w:color w:val="C00000"/>
        </w:rPr>
        <w:t>[</w:t>
      </w:r>
      <w:proofErr w:type="spellStart"/>
      <w:r w:rsidRPr="00D010EE">
        <w:rPr>
          <w:rFonts w:asciiTheme="majorHAnsi" w:hAnsiTheme="majorHAnsi" w:cs="Arial"/>
          <w:color w:val="C00000"/>
        </w:rPr>
        <w:t>interest_suicide_intervene</w:t>
      </w:r>
      <w:proofErr w:type="spellEnd"/>
      <w:r w:rsidR="00753E1D" w:rsidRPr="00D010EE">
        <w:rPr>
          <w:rFonts w:asciiTheme="majorHAnsi" w:hAnsiTheme="majorHAnsi" w:cs="Arial"/>
          <w:color w:val="C00000"/>
        </w:rPr>
        <w:t>]</w:t>
      </w:r>
      <w:r w:rsidRPr="00D010EE">
        <w:rPr>
          <w:rFonts w:asciiTheme="majorHAnsi" w:hAnsiTheme="majorHAnsi" w:cs="Arial"/>
          <w:color w:val="C00000"/>
        </w:rPr>
        <w:t xml:space="preserve"> &lt; 2, show </w:t>
      </w:r>
      <w:r w:rsidR="00753E1D" w:rsidRPr="00D010EE">
        <w:rPr>
          <w:rFonts w:asciiTheme="majorHAnsi" w:hAnsiTheme="majorHAnsi" w:cs="Arial"/>
          <w:color w:val="C00000"/>
        </w:rPr>
        <w:t>[</w:t>
      </w:r>
      <w:proofErr w:type="spellStart"/>
      <w:r w:rsidRPr="00D010EE">
        <w:rPr>
          <w:rFonts w:asciiTheme="majorHAnsi" w:hAnsiTheme="majorHAnsi" w:cs="Arial"/>
          <w:color w:val="C00000"/>
        </w:rPr>
        <w:t>disinterest_reasons</w:t>
      </w:r>
      <w:proofErr w:type="spellEnd"/>
      <w:r w:rsidR="00753E1D" w:rsidRPr="00D010EE">
        <w:rPr>
          <w:rFonts w:asciiTheme="majorHAnsi" w:hAnsiTheme="majorHAnsi" w:cs="Arial"/>
          <w:color w:val="C00000"/>
        </w:rPr>
        <w:t>]</w:t>
      </w:r>
      <w:r w:rsidRPr="00D010EE">
        <w:rPr>
          <w:rFonts w:asciiTheme="majorHAnsi" w:hAnsiTheme="majorHAnsi" w:cs="Arial"/>
          <w:color w:val="C00000"/>
        </w:rPr>
        <w:t>}</w:t>
      </w:r>
    </w:p>
    <w:p w14:paraId="0B66E4C5" w14:textId="77777777" w:rsidR="001365F8" w:rsidRDefault="001365F8" w:rsidP="00F9209E">
      <w:pPr>
        <w:rPr>
          <w:rFonts w:asciiTheme="majorHAnsi" w:hAnsiTheme="majorHAnsi" w:cs="Arial"/>
        </w:rPr>
      </w:pPr>
      <w:r w:rsidRPr="00BF2DFB">
        <w:rPr>
          <w:rFonts w:asciiTheme="majorHAnsi" w:hAnsiTheme="majorHAnsi" w:cs="Arial"/>
        </w:rPr>
        <w:t xml:space="preserve">We would like to learn why you are </w:t>
      </w:r>
      <w:r w:rsidRPr="00BF2DFB">
        <w:rPr>
          <w:rFonts w:asciiTheme="majorHAnsi" w:hAnsiTheme="majorHAnsi" w:cs="Arial"/>
          <w:u w:val="single"/>
        </w:rPr>
        <w:t>not interested</w:t>
      </w:r>
      <w:r w:rsidRPr="00BF2DFB">
        <w:rPr>
          <w:rFonts w:asciiTheme="majorHAnsi" w:hAnsiTheme="majorHAnsi" w:cs="Arial"/>
        </w:rPr>
        <w:t xml:space="preserve"> in online services with a health care provider. Is it because</w:t>
      </w:r>
      <w:r w:rsidR="00B1742D">
        <w:rPr>
          <w:rFonts w:asciiTheme="majorHAnsi" w:hAnsiTheme="majorHAnsi" w:cs="Arial"/>
        </w:rPr>
        <w:t xml:space="preserve"> (</w:t>
      </w:r>
      <w:r w:rsidR="00B1742D" w:rsidRPr="00670560">
        <w:rPr>
          <w:rFonts w:asciiTheme="majorHAnsi" w:hAnsiTheme="majorHAnsi" w:cs="Arial"/>
          <w:i/>
        </w:rPr>
        <w:t>mark</w:t>
      </w:r>
      <w:r w:rsidR="00D90FBE" w:rsidRPr="00670560">
        <w:rPr>
          <w:rFonts w:asciiTheme="majorHAnsi" w:hAnsiTheme="majorHAnsi" w:cs="Arial"/>
          <w:i/>
        </w:rPr>
        <w:t xml:space="preserve"> all that apply</w:t>
      </w:r>
      <w:r w:rsidR="00D90FBE">
        <w:rPr>
          <w:rFonts w:asciiTheme="majorHAnsi" w:hAnsiTheme="majorHAnsi" w:cs="Arial"/>
        </w:rPr>
        <w:t>)</w:t>
      </w:r>
      <w:r w:rsidRPr="00BF2DFB">
        <w:rPr>
          <w:rFonts w:asciiTheme="majorHAnsi" w:hAnsiTheme="majorHAnsi" w:cs="Arial"/>
        </w:rPr>
        <w:t>:</w:t>
      </w:r>
    </w:p>
    <w:p w14:paraId="05631E48" w14:textId="77777777" w:rsidR="00F626EE" w:rsidRDefault="00F626EE" w:rsidP="00F9209E">
      <w:pPr>
        <w:rPr>
          <w:rFonts w:asciiTheme="majorHAnsi" w:hAnsiTheme="majorHAnsi" w:cs="Arial"/>
        </w:rPr>
      </w:pPr>
      <w:r>
        <w:rPr>
          <w:rFonts w:asciiTheme="majorHAnsi" w:hAnsiTheme="majorHAnsi" w:cs="Arial"/>
        </w:rPr>
        <w:t>[</w:t>
      </w:r>
      <w:proofErr w:type="spellStart"/>
      <w:r>
        <w:rPr>
          <w:rFonts w:asciiTheme="majorHAnsi" w:hAnsiTheme="majorHAnsi" w:cs="Arial"/>
        </w:rPr>
        <w:t>disinterest_reasons</w:t>
      </w:r>
      <w:proofErr w:type="spellEnd"/>
      <w:r>
        <w:rPr>
          <w:rFonts w:asciiTheme="majorHAnsi" w:hAnsiTheme="majorHAnsi" w:cs="Arial"/>
        </w:rPr>
        <w:t>]</w:t>
      </w:r>
    </w:p>
    <w:p w14:paraId="468D52EC" w14:textId="77777777" w:rsidR="00F626EE" w:rsidRDefault="00F626EE" w:rsidP="00F9209E">
      <w:pPr>
        <w:rPr>
          <w:rFonts w:asciiTheme="majorHAnsi" w:hAnsiTheme="majorHAnsi" w:cs="Arial"/>
        </w:rPr>
      </w:pPr>
    </w:p>
    <w:tbl>
      <w:tblPr>
        <w:tblStyle w:val="LightShading-Accent1"/>
        <w:tblW w:w="8729" w:type="dxa"/>
        <w:jc w:val="center"/>
        <w:tblLayout w:type="fixed"/>
        <w:tblLook w:val="04A0" w:firstRow="1" w:lastRow="0" w:firstColumn="1" w:lastColumn="0" w:noHBand="0" w:noVBand="1"/>
      </w:tblPr>
      <w:tblGrid>
        <w:gridCol w:w="8009"/>
        <w:gridCol w:w="720"/>
      </w:tblGrid>
      <w:tr w:rsidR="00D90FBE" w:rsidRPr="00BF2DFB" w14:paraId="03D2E08D" w14:textId="77777777">
        <w:trPr>
          <w:cnfStyle w:val="100000000000" w:firstRow="1" w:lastRow="0" w:firstColumn="0" w:lastColumn="0" w:oddVBand="0" w:evenVBand="0" w:oddHBand="0" w:evenHBand="0" w:firstRowFirstColumn="0" w:firstRowLastColumn="0" w:lastRowFirstColumn="0" w:lastRowLastColumn="0"/>
          <w:cantSplit/>
          <w:trHeight w:val="300"/>
          <w:jc w:val="center"/>
        </w:trPr>
        <w:tc>
          <w:tcPr>
            <w:cnfStyle w:val="001000000000" w:firstRow="0" w:lastRow="0" w:firstColumn="1" w:lastColumn="0" w:oddVBand="0" w:evenVBand="0" w:oddHBand="0" w:evenHBand="0" w:firstRowFirstColumn="0" w:firstRowLastColumn="0" w:lastRowFirstColumn="0" w:lastRowLastColumn="0"/>
            <w:tcW w:w="8009" w:type="dxa"/>
            <w:vAlign w:val="center"/>
          </w:tcPr>
          <w:p w14:paraId="36B30C5D" w14:textId="77777777" w:rsidR="00D90FBE" w:rsidRPr="00BF2DFB" w:rsidRDefault="00D90FBE"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I do not have health care needs.</w:t>
            </w:r>
            <w:r w:rsidR="00B1742D">
              <w:rPr>
                <w:rFonts w:asciiTheme="majorHAnsi" w:hAnsiTheme="majorHAnsi" w:cs="Arial"/>
                <w:b w:val="0"/>
                <w:color w:val="auto"/>
                <w:sz w:val="24"/>
                <w:szCs w:val="24"/>
              </w:rPr>
              <w:t xml:space="preserve"> (0)</w:t>
            </w:r>
          </w:p>
        </w:tc>
        <w:tc>
          <w:tcPr>
            <w:tcW w:w="720" w:type="dxa"/>
            <w:vAlign w:val="center"/>
          </w:tcPr>
          <w:p w14:paraId="0DEE2374" w14:textId="77777777" w:rsidR="00D90FBE" w:rsidRPr="00BF2DFB" w:rsidRDefault="00390F6D" w:rsidP="00F9209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234781153"/>
              </w:sdtPr>
              <w:sdtContent>
                <w:r w:rsidR="00D90FBE" w:rsidRPr="00BF2DFB">
                  <w:rPr>
                    <w:rFonts w:ascii="MS Mincho" w:hAnsi="MS Mincho" w:cs="MS Mincho" w:hint="eastAsia"/>
                    <w:color w:val="auto"/>
                    <w:sz w:val="24"/>
                    <w:szCs w:val="24"/>
                  </w:rPr>
                  <w:t>☐</w:t>
                </w:r>
              </w:sdtContent>
            </w:sdt>
          </w:p>
        </w:tc>
      </w:tr>
      <w:tr w:rsidR="00D90FBE" w:rsidRPr="00BF2DFB" w14:paraId="14AC00A0" w14:textId="77777777">
        <w:trPr>
          <w:cnfStyle w:val="000000100000" w:firstRow="0" w:lastRow="0" w:firstColumn="0" w:lastColumn="0" w:oddVBand="0" w:evenVBand="0" w:oddHBand="1" w:evenHBand="0" w:firstRowFirstColumn="0" w:firstRowLastColumn="0" w:lastRowFirstColumn="0" w:lastRowLastColumn="0"/>
          <w:cantSplit/>
          <w:trHeight w:val="300"/>
          <w:jc w:val="center"/>
        </w:trPr>
        <w:tc>
          <w:tcPr>
            <w:cnfStyle w:val="001000000000" w:firstRow="0" w:lastRow="0" w:firstColumn="1" w:lastColumn="0" w:oddVBand="0" w:evenVBand="0" w:oddHBand="0" w:evenHBand="0" w:firstRowFirstColumn="0" w:firstRowLastColumn="0" w:lastRowFirstColumn="0" w:lastRowLastColumn="0"/>
            <w:tcW w:w="8009" w:type="dxa"/>
            <w:vAlign w:val="center"/>
          </w:tcPr>
          <w:p w14:paraId="4BFD38AB" w14:textId="77777777" w:rsidR="00D90FBE" w:rsidRPr="00BF2DFB" w:rsidRDefault="00D90FBE" w:rsidP="00675958">
            <w:pPr>
              <w:rPr>
                <w:rFonts w:asciiTheme="majorHAnsi" w:hAnsiTheme="majorHAnsi" w:cs="Arial"/>
                <w:b w:val="0"/>
                <w:color w:val="auto"/>
                <w:sz w:val="24"/>
                <w:szCs w:val="24"/>
              </w:rPr>
            </w:pPr>
            <w:r w:rsidRPr="00BF2DFB">
              <w:rPr>
                <w:rFonts w:asciiTheme="majorHAnsi" w:hAnsiTheme="majorHAnsi" w:cs="Arial"/>
                <w:b w:val="0"/>
                <w:color w:val="auto"/>
                <w:sz w:val="24"/>
                <w:szCs w:val="24"/>
              </w:rPr>
              <w:t>I do not want to talk with a health care provider.</w:t>
            </w:r>
            <w:r w:rsidR="00B1742D">
              <w:rPr>
                <w:rFonts w:asciiTheme="majorHAnsi" w:hAnsiTheme="majorHAnsi" w:cs="Arial"/>
                <w:b w:val="0"/>
                <w:color w:val="auto"/>
                <w:sz w:val="24"/>
                <w:szCs w:val="24"/>
              </w:rPr>
              <w:t xml:space="preserve"> (1)</w:t>
            </w:r>
          </w:p>
        </w:tc>
        <w:tc>
          <w:tcPr>
            <w:tcW w:w="720" w:type="dxa"/>
            <w:vAlign w:val="center"/>
          </w:tcPr>
          <w:p w14:paraId="4C73E1D8" w14:textId="77777777" w:rsidR="00D90FBE"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1918899672"/>
              </w:sdtPr>
              <w:sdtContent>
                <w:r w:rsidR="00D90FBE" w:rsidRPr="00BF2DFB">
                  <w:rPr>
                    <w:rFonts w:ascii="MS Mincho" w:hAnsi="MS Mincho" w:cs="MS Mincho" w:hint="eastAsia"/>
                    <w:color w:val="auto"/>
                    <w:sz w:val="24"/>
                    <w:szCs w:val="24"/>
                  </w:rPr>
                  <w:t>☐</w:t>
                </w:r>
              </w:sdtContent>
            </w:sdt>
          </w:p>
        </w:tc>
      </w:tr>
      <w:tr w:rsidR="00D90FBE" w:rsidRPr="00BF2DFB" w14:paraId="6B4F0CC2" w14:textId="77777777">
        <w:trPr>
          <w:cantSplit/>
          <w:trHeight w:val="300"/>
          <w:jc w:val="center"/>
        </w:trPr>
        <w:tc>
          <w:tcPr>
            <w:cnfStyle w:val="001000000000" w:firstRow="0" w:lastRow="0" w:firstColumn="1" w:lastColumn="0" w:oddVBand="0" w:evenVBand="0" w:oddHBand="0" w:evenHBand="0" w:firstRowFirstColumn="0" w:firstRowLastColumn="0" w:lastRowFirstColumn="0" w:lastRowLastColumn="0"/>
            <w:tcW w:w="8009" w:type="dxa"/>
            <w:vAlign w:val="center"/>
          </w:tcPr>
          <w:p w14:paraId="25A0B5D8" w14:textId="77777777" w:rsidR="00D90FBE" w:rsidRPr="00BF2DFB" w:rsidRDefault="00D90FBE"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It would take too much time.</w:t>
            </w:r>
            <w:r w:rsidR="00B1742D">
              <w:rPr>
                <w:rFonts w:asciiTheme="majorHAnsi" w:hAnsiTheme="majorHAnsi" w:cs="Arial"/>
                <w:b w:val="0"/>
                <w:color w:val="auto"/>
                <w:sz w:val="24"/>
                <w:szCs w:val="24"/>
              </w:rPr>
              <w:t xml:space="preserve"> (2)</w:t>
            </w:r>
          </w:p>
        </w:tc>
        <w:tc>
          <w:tcPr>
            <w:tcW w:w="720" w:type="dxa"/>
            <w:vAlign w:val="center"/>
          </w:tcPr>
          <w:p w14:paraId="216CF065" w14:textId="77777777" w:rsidR="00D90FBE"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190538573"/>
              </w:sdtPr>
              <w:sdtContent>
                <w:r w:rsidR="00D90FBE" w:rsidRPr="00BF2DFB">
                  <w:rPr>
                    <w:rFonts w:ascii="MS Mincho" w:hAnsi="MS Mincho" w:cs="MS Mincho" w:hint="eastAsia"/>
                    <w:color w:val="auto"/>
                    <w:sz w:val="24"/>
                    <w:szCs w:val="24"/>
                  </w:rPr>
                  <w:t>☐</w:t>
                </w:r>
              </w:sdtContent>
            </w:sdt>
          </w:p>
        </w:tc>
      </w:tr>
      <w:tr w:rsidR="00D90FBE" w:rsidRPr="00BF2DFB" w14:paraId="673C4406" w14:textId="77777777">
        <w:trPr>
          <w:cnfStyle w:val="000000100000" w:firstRow="0" w:lastRow="0" w:firstColumn="0" w:lastColumn="0" w:oddVBand="0" w:evenVBand="0" w:oddHBand="1" w:evenHBand="0" w:firstRowFirstColumn="0" w:firstRowLastColumn="0" w:lastRowFirstColumn="0" w:lastRowLastColumn="0"/>
          <w:cantSplit/>
          <w:trHeight w:val="300"/>
          <w:jc w:val="center"/>
        </w:trPr>
        <w:tc>
          <w:tcPr>
            <w:cnfStyle w:val="001000000000" w:firstRow="0" w:lastRow="0" w:firstColumn="1" w:lastColumn="0" w:oddVBand="0" w:evenVBand="0" w:oddHBand="0" w:evenHBand="0" w:firstRowFirstColumn="0" w:firstRowLastColumn="0" w:lastRowFirstColumn="0" w:lastRowLastColumn="0"/>
            <w:tcW w:w="8009" w:type="dxa"/>
            <w:vAlign w:val="center"/>
          </w:tcPr>
          <w:p w14:paraId="52A965E9" w14:textId="77777777" w:rsidR="00D90FBE" w:rsidRPr="00BF2DFB" w:rsidRDefault="00D90FBE"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It is too complicated.</w:t>
            </w:r>
            <w:r w:rsidR="00B1742D">
              <w:rPr>
                <w:rFonts w:asciiTheme="majorHAnsi" w:hAnsiTheme="majorHAnsi" w:cs="Arial"/>
                <w:b w:val="0"/>
                <w:color w:val="auto"/>
                <w:sz w:val="24"/>
                <w:szCs w:val="24"/>
              </w:rPr>
              <w:t xml:space="preserve"> (3)</w:t>
            </w:r>
          </w:p>
        </w:tc>
        <w:tc>
          <w:tcPr>
            <w:tcW w:w="720" w:type="dxa"/>
            <w:vAlign w:val="center"/>
          </w:tcPr>
          <w:p w14:paraId="47B78A2A" w14:textId="77777777" w:rsidR="00D90FBE"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355390186"/>
              </w:sdtPr>
              <w:sdtContent>
                <w:r w:rsidR="00D90FBE" w:rsidRPr="00BF2DFB">
                  <w:rPr>
                    <w:rFonts w:ascii="MS Mincho" w:hAnsi="MS Mincho" w:cs="MS Mincho" w:hint="eastAsia"/>
                    <w:color w:val="auto"/>
                    <w:sz w:val="24"/>
                    <w:szCs w:val="24"/>
                  </w:rPr>
                  <w:t>☐</w:t>
                </w:r>
              </w:sdtContent>
            </w:sdt>
          </w:p>
        </w:tc>
      </w:tr>
      <w:tr w:rsidR="00D90FBE" w:rsidRPr="00BF2DFB" w14:paraId="30484EC7" w14:textId="77777777">
        <w:trPr>
          <w:cantSplit/>
          <w:trHeight w:val="300"/>
          <w:jc w:val="center"/>
        </w:trPr>
        <w:tc>
          <w:tcPr>
            <w:cnfStyle w:val="001000000000" w:firstRow="0" w:lastRow="0" w:firstColumn="1" w:lastColumn="0" w:oddVBand="0" w:evenVBand="0" w:oddHBand="0" w:evenHBand="0" w:firstRowFirstColumn="0" w:firstRowLastColumn="0" w:lastRowFirstColumn="0" w:lastRowLastColumn="0"/>
            <w:tcW w:w="8009" w:type="dxa"/>
            <w:vAlign w:val="center"/>
          </w:tcPr>
          <w:p w14:paraId="0E0A810F" w14:textId="77777777" w:rsidR="00D90FBE" w:rsidRPr="00BF2DFB" w:rsidRDefault="00D90FBE" w:rsidP="00F9209E">
            <w:pPr>
              <w:rPr>
                <w:rFonts w:asciiTheme="majorHAnsi" w:hAnsiTheme="majorHAnsi" w:cs="Arial"/>
                <w:b w:val="0"/>
                <w:sz w:val="24"/>
                <w:szCs w:val="24"/>
              </w:rPr>
            </w:pPr>
            <w:r w:rsidRPr="00BF2DFB">
              <w:rPr>
                <w:rFonts w:asciiTheme="majorHAnsi" w:hAnsiTheme="majorHAnsi" w:cs="Arial"/>
                <w:b w:val="0"/>
                <w:color w:val="auto"/>
                <w:sz w:val="24"/>
                <w:szCs w:val="24"/>
              </w:rPr>
              <w:t>I would not be able to trust the person.</w:t>
            </w:r>
            <w:r w:rsidR="00B1742D">
              <w:rPr>
                <w:rFonts w:asciiTheme="majorHAnsi" w:hAnsiTheme="majorHAnsi" w:cs="Arial"/>
                <w:b w:val="0"/>
                <w:color w:val="auto"/>
                <w:sz w:val="24"/>
                <w:szCs w:val="24"/>
              </w:rPr>
              <w:t xml:space="preserve"> (4)</w:t>
            </w:r>
          </w:p>
        </w:tc>
        <w:tc>
          <w:tcPr>
            <w:tcW w:w="720" w:type="dxa"/>
            <w:vAlign w:val="center"/>
          </w:tcPr>
          <w:p w14:paraId="4405DEFC" w14:textId="77777777" w:rsidR="00D90FBE"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1123149760"/>
              </w:sdtPr>
              <w:sdtContent>
                <w:r w:rsidR="00D90FBE" w:rsidRPr="00BF2DFB">
                  <w:rPr>
                    <w:rFonts w:ascii="MS Mincho" w:hAnsi="MS Mincho" w:cs="MS Mincho" w:hint="eastAsia"/>
                    <w:color w:val="auto"/>
                    <w:sz w:val="24"/>
                    <w:szCs w:val="24"/>
                  </w:rPr>
                  <w:t>☐</w:t>
                </w:r>
              </w:sdtContent>
            </w:sdt>
          </w:p>
        </w:tc>
      </w:tr>
      <w:tr w:rsidR="00D90FBE" w:rsidRPr="00BF2DFB" w14:paraId="6024835A" w14:textId="77777777">
        <w:trPr>
          <w:cnfStyle w:val="000000100000" w:firstRow="0" w:lastRow="0" w:firstColumn="0" w:lastColumn="0" w:oddVBand="0" w:evenVBand="0" w:oddHBand="1" w:evenHBand="0" w:firstRowFirstColumn="0" w:firstRowLastColumn="0" w:lastRowFirstColumn="0" w:lastRowLastColumn="0"/>
          <w:cantSplit/>
          <w:trHeight w:val="300"/>
          <w:jc w:val="center"/>
        </w:trPr>
        <w:tc>
          <w:tcPr>
            <w:cnfStyle w:val="001000000000" w:firstRow="0" w:lastRow="0" w:firstColumn="1" w:lastColumn="0" w:oddVBand="0" w:evenVBand="0" w:oddHBand="0" w:evenHBand="0" w:firstRowFirstColumn="0" w:firstRowLastColumn="0" w:lastRowFirstColumn="0" w:lastRowLastColumn="0"/>
            <w:tcW w:w="8009" w:type="dxa"/>
            <w:vAlign w:val="center"/>
          </w:tcPr>
          <w:p w14:paraId="6102EAFA" w14:textId="77777777" w:rsidR="00D90FBE" w:rsidRPr="00BF2DFB" w:rsidRDefault="00D90FBE"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I would not know who the person is.</w:t>
            </w:r>
            <w:r w:rsidR="00B1742D">
              <w:rPr>
                <w:rFonts w:asciiTheme="majorHAnsi" w:hAnsiTheme="majorHAnsi" w:cs="Arial"/>
                <w:b w:val="0"/>
                <w:color w:val="auto"/>
                <w:sz w:val="24"/>
                <w:szCs w:val="24"/>
              </w:rPr>
              <w:t xml:space="preserve"> (5)</w:t>
            </w:r>
          </w:p>
        </w:tc>
        <w:tc>
          <w:tcPr>
            <w:tcW w:w="720" w:type="dxa"/>
            <w:vAlign w:val="center"/>
          </w:tcPr>
          <w:p w14:paraId="47FD6BFC" w14:textId="77777777" w:rsidR="00D90FBE"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863357701"/>
              </w:sdtPr>
              <w:sdtContent>
                <w:r w:rsidR="00D90FBE" w:rsidRPr="00BF2DFB">
                  <w:rPr>
                    <w:rFonts w:ascii="MS Mincho" w:hAnsi="MS Mincho" w:cs="MS Mincho" w:hint="eastAsia"/>
                    <w:color w:val="auto"/>
                    <w:sz w:val="24"/>
                    <w:szCs w:val="24"/>
                  </w:rPr>
                  <w:t>☐</w:t>
                </w:r>
              </w:sdtContent>
            </w:sdt>
          </w:p>
        </w:tc>
      </w:tr>
      <w:tr w:rsidR="00D90FBE" w:rsidRPr="00BF2DFB" w14:paraId="1463248B" w14:textId="77777777">
        <w:trPr>
          <w:cantSplit/>
          <w:trHeight w:val="300"/>
          <w:jc w:val="center"/>
        </w:trPr>
        <w:tc>
          <w:tcPr>
            <w:cnfStyle w:val="001000000000" w:firstRow="0" w:lastRow="0" w:firstColumn="1" w:lastColumn="0" w:oddVBand="0" w:evenVBand="0" w:oddHBand="0" w:evenHBand="0" w:firstRowFirstColumn="0" w:firstRowLastColumn="0" w:lastRowFirstColumn="0" w:lastRowLastColumn="0"/>
            <w:tcW w:w="8009" w:type="dxa"/>
            <w:vAlign w:val="center"/>
          </w:tcPr>
          <w:p w14:paraId="73D0079B" w14:textId="77777777" w:rsidR="00D90FBE" w:rsidRPr="00BF2DFB" w:rsidRDefault="00D90FBE" w:rsidP="00F9209E">
            <w:pPr>
              <w:rPr>
                <w:rFonts w:asciiTheme="majorHAnsi" w:hAnsiTheme="majorHAnsi" w:cs="Arial"/>
                <w:sz w:val="24"/>
                <w:szCs w:val="24"/>
              </w:rPr>
            </w:pPr>
            <w:r w:rsidRPr="00BF2DFB">
              <w:rPr>
                <w:rFonts w:asciiTheme="majorHAnsi" w:hAnsiTheme="majorHAnsi" w:cs="Arial"/>
                <w:b w:val="0"/>
                <w:color w:val="auto"/>
                <w:sz w:val="24"/>
                <w:szCs w:val="24"/>
              </w:rPr>
              <w:t>My data would not be safe and secure.</w:t>
            </w:r>
            <w:r w:rsidR="00B1742D">
              <w:rPr>
                <w:rFonts w:asciiTheme="majorHAnsi" w:hAnsiTheme="majorHAnsi" w:cs="Arial"/>
                <w:b w:val="0"/>
                <w:color w:val="auto"/>
                <w:sz w:val="24"/>
                <w:szCs w:val="24"/>
              </w:rPr>
              <w:t xml:space="preserve"> (6)</w:t>
            </w:r>
          </w:p>
        </w:tc>
        <w:tc>
          <w:tcPr>
            <w:tcW w:w="720" w:type="dxa"/>
            <w:vAlign w:val="center"/>
          </w:tcPr>
          <w:p w14:paraId="0EC0C570" w14:textId="77777777" w:rsidR="00D90FBE"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2006811272"/>
              </w:sdtPr>
              <w:sdtContent>
                <w:r w:rsidR="00D90FBE" w:rsidRPr="00BF2DFB">
                  <w:rPr>
                    <w:rFonts w:ascii="MS Mincho" w:hAnsi="MS Mincho" w:cs="MS Mincho" w:hint="eastAsia"/>
                    <w:color w:val="auto"/>
                    <w:sz w:val="24"/>
                    <w:szCs w:val="24"/>
                  </w:rPr>
                  <w:t>☐</w:t>
                </w:r>
              </w:sdtContent>
            </w:sdt>
            <w:r w:rsidR="00D90FBE" w:rsidRPr="00BF2DFB">
              <w:rPr>
                <w:rFonts w:asciiTheme="majorHAnsi" w:hAnsiTheme="majorHAnsi" w:cs="Arial"/>
                <w:sz w:val="24"/>
                <w:szCs w:val="24"/>
              </w:rPr>
              <w:t xml:space="preserve"> </w:t>
            </w:r>
            <w:sdt>
              <w:sdtPr>
                <w:rPr>
                  <w:rFonts w:asciiTheme="majorHAnsi" w:hAnsiTheme="majorHAnsi" w:cs="Arial"/>
                </w:rPr>
                <w:id w:val="-1006745249"/>
                <w:showingPlcHdr/>
              </w:sdtPr>
              <w:sdtContent>
                <w:r w:rsidR="00D90FBE" w:rsidRPr="00BF2DFB">
                  <w:rPr>
                    <w:rFonts w:asciiTheme="majorHAnsi" w:hAnsiTheme="majorHAnsi" w:cs="Arial"/>
                    <w:sz w:val="24"/>
                    <w:szCs w:val="24"/>
                  </w:rPr>
                  <w:t xml:space="preserve">     </w:t>
                </w:r>
              </w:sdtContent>
            </w:sdt>
          </w:p>
        </w:tc>
      </w:tr>
      <w:tr w:rsidR="00AE0E06" w:rsidRPr="00BF2DFB" w14:paraId="75050CAE" w14:textId="77777777">
        <w:trPr>
          <w:cnfStyle w:val="000000100000" w:firstRow="0" w:lastRow="0" w:firstColumn="0" w:lastColumn="0" w:oddVBand="0" w:evenVBand="0" w:oddHBand="1" w:evenHBand="0" w:firstRowFirstColumn="0" w:firstRowLastColumn="0" w:lastRowFirstColumn="0" w:lastRowLastColumn="0"/>
          <w:cantSplit/>
          <w:trHeight w:val="300"/>
          <w:jc w:val="center"/>
        </w:trPr>
        <w:tc>
          <w:tcPr>
            <w:cnfStyle w:val="001000000000" w:firstRow="0" w:lastRow="0" w:firstColumn="1" w:lastColumn="0" w:oddVBand="0" w:evenVBand="0" w:oddHBand="0" w:evenHBand="0" w:firstRowFirstColumn="0" w:firstRowLastColumn="0" w:lastRowFirstColumn="0" w:lastRowLastColumn="0"/>
            <w:tcW w:w="8009" w:type="dxa"/>
            <w:vAlign w:val="center"/>
          </w:tcPr>
          <w:p w14:paraId="3A7DAD95" w14:textId="77777777" w:rsidR="00AE0E06" w:rsidRPr="00BF2DFB" w:rsidRDefault="00057A24" w:rsidP="00B42475">
            <w:pPr>
              <w:rPr>
                <w:rFonts w:asciiTheme="majorHAnsi" w:hAnsiTheme="majorHAnsi" w:cs="Arial"/>
                <w:b w:val="0"/>
                <w:sz w:val="24"/>
                <w:szCs w:val="24"/>
              </w:rPr>
            </w:pPr>
            <w:r>
              <w:rPr>
                <w:rFonts w:asciiTheme="majorHAnsi" w:hAnsiTheme="majorHAnsi" w:cs="Arial"/>
                <w:b w:val="0"/>
                <w:color w:val="auto"/>
                <w:sz w:val="24"/>
                <w:szCs w:val="24"/>
              </w:rPr>
              <w:t>I do not have regular internet access.</w:t>
            </w:r>
            <w:r w:rsidR="00B1742D">
              <w:rPr>
                <w:rFonts w:asciiTheme="majorHAnsi" w:hAnsiTheme="majorHAnsi" w:cs="Arial"/>
                <w:b w:val="0"/>
                <w:color w:val="auto"/>
                <w:sz w:val="24"/>
                <w:szCs w:val="24"/>
              </w:rPr>
              <w:t xml:space="preserve"> (7)</w:t>
            </w:r>
          </w:p>
        </w:tc>
        <w:tc>
          <w:tcPr>
            <w:tcW w:w="720" w:type="dxa"/>
            <w:vAlign w:val="center"/>
          </w:tcPr>
          <w:p w14:paraId="0278F2BE" w14:textId="77777777" w:rsidR="00AE0E06" w:rsidRPr="00BF2DFB" w:rsidRDefault="00390F6D" w:rsidP="00B4247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111027473"/>
              </w:sdtPr>
              <w:sdtContent>
                <w:r w:rsidR="00AE0E06" w:rsidRPr="00BF2DFB">
                  <w:rPr>
                    <w:rFonts w:ascii="MS Mincho" w:hAnsi="MS Mincho" w:cs="MS Mincho" w:hint="eastAsia"/>
                    <w:color w:val="auto"/>
                    <w:sz w:val="24"/>
                    <w:szCs w:val="24"/>
                  </w:rPr>
                  <w:t>☐</w:t>
                </w:r>
              </w:sdtContent>
            </w:sdt>
          </w:p>
        </w:tc>
      </w:tr>
      <w:tr w:rsidR="00AE0E06" w:rsidRPr="00BF2DFB" w14:paraId="77C019D5" w14:textId="77777777">
        <w:trPr>
          <w:cantSplit/>
          <w:trHeight w:val="300"/>
          <w:jc w:val="center"/>
        </w:trPr>
        <w:tc>
          <w:tcPr>
            <w:cnfStyle w:val="001000000000" w:firstRow="0" w:lastRow="0" w:firstColumn="1" w:lastColumn="0" w:oddVBand="0" w:evenVBand="0" w:oddHBand="0" w:evenHBand="0" w:firstRowFirstColumn="0" w:firstRowLastColumn="0" w:lastRowFirstColumn="0" w:lastRowLastColumn="0"/>
            <w:tcW w:w="8009" w:type="dxa"/>
            <w:vAlign w:val="center"/>
          </w:tcPr>
          <w:p w14:paraId="5DC46F1D" w14:textId="77777777" w:rsidR="00AE0E06" w:rsidRPr="00BF2DFB" w:rsidRDefault="00AE0E06" w:rsidP="00057A24">
            <w:pPr>
              <w:rPr>
                <w:rFonts w:asciiTheme="majorHAnsi" w:hAnsiTheme="majorHAnsi" w:cs="Arial"/>
                <w:b w:val="0"/>
                <w:color w:val="auto"/>
                <w:sz w:val="24"/>
                <w:szCs w:val="24"/>
              </w:rPr>
            </w:pPr>
            <w:r w:rsidRPr="00BF2DFB">
              <w:rPr>
                <w:rFonts w:asciiTheme="majorHAnsi" w:hAnsiTheme="majorHAnsi" w:cs="Arial"/>
                <w:b w:val="0"/>
                <w:color w:val="auto"/>
                <w:sz w:val="24"/>
                <w:szCs w:val="24"/>
              </w:rPr>
              <w:t xml:space="preserve">I </w:t>
            </w:r>
            <w:r w:rsidR="00057A24">
              <w:rPr>
                <w:rFonts w:asciiTheme="majorHAnsi" w:hAnsiTheme="majorHAnsi" w:cs="Arial"/>
                <w:b w:val="0"/>
                <w:color w:val="auto"/>
                <w:sz w:val="24"/>
                <w:szCs w:val="24"/>
              </w:rPr>
              <w:t>do not have regular computer access.</w:t>
            </w:r>
            <w:r w:rsidR="00B1742D">
              <w:rPr>
                <w:rFonts w:asciiTheme="majorHAnsi" w:hAnsiTheme="majorHAnsi" w:cs="Arial"/>
                <w:b w:val="0"/>
                <w:color w:val="auto"/>
                <w:sz w:val="24"/>
                <w:szCs w:val="24"/>
              </w:rPr>
              <w:t xml:space="preserve"> (8)</w:t>
            </w:r>
          </w:p>
        </w:tc>
        <w:tc>
          <w:tcPr>
            <w:tcW w:w="720" w:type="dxa"/>
            <w:vAlign w:val="center"/>
          </w:tcPr>
          <w:p w14:paraId="53E79EB3" w14:textId="77777777" w:rsidR="00AE0E06" w:rsidRPr="00BF2DFB" w:rsidRDefault="00390F6D" w:rsidP="00B4247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1145863096"/>
              </w:sdtPr>
              <w:sdtContent>
                <w:r w:rsidR="00AE0E06" w:rsidRPr="00BF2DFB">
                  <w:rPr>
                    <w:rFonts w:ascii="MS Mincho" w:hAnsi="MS Mincho" w:cs="MS Mincho" w:hint="eastAsia"/>
                    <w:color w:val="auto"/>
                    <w:sz w:val="24"/>
                    <w:szCs w:val="24"/>
                  </w:rPr>
                  <w:t>☐</w:t>
                </w:r>
              </w:sdtContent>
            </w:sdt>
          </w:p>
        </w:tc>
      </w:tr>
      <w:tr w:rsidR="00AE0E06" w:rsidRPr="00BF2DFB" w14:paraId="63610CAA" w14:textId="77777777">
        <w:trPr>
          <w:cnfStyle w:val="000000100000" w:firstRow="0" w:lastRow="0" w:firstColumn="0" w:lastColumn="0" w:oddVBand="0" w:evenVBand="0" w:oddHBand="1" w:evenHBand="0" w:firstRowFirstColumn="0" w:firstRowLastColumn="0" w:lastRowFirstColumn="0" w:lastRowLastColumn="0"/>
          <w:cantSplit/>
          <w:trHeight w:val="300"/>
          <w:jc w:val="center"/>
        </w:trPr>
        <w:tc>
          <w:tcPr>
            <w:cnfStyle w:val="001000000000" w:firstRow="0" w:lastRow="0" w:firstColumn="1" w:lastColumn="0" w:oddVBand="0" w:evenVBand="0" w:oddHBand="0" w:evenHBand="0" w:firstRowFirstColumn="0" w:firstRowLastColumn="0" w:lastRowFirstColumn="0" w:lastRowLastColumn="0"/>
            <w:tcW w:w="8009" w:type="dxa"/>
            <w:vAlign w:val="center"/>
          </w:tcPr>
          <w:p w14:paraId="1FABF44C" w14:textId="77777777" w:rsidR="00AE0E06" w:rsidRPr="00BF2DFB" w:rsidRDefault="00057A24" w:rsidP="00B42475">
            <w:pPr>
              <w:rPr>
                <w:rFonts w:asciiTheme="majorHAnsi" w:hAnsiTheme="majorHAnsi" w:cs="Arial"/>
                <w:sz w:val="24"/>
                <w:szCs w:val="24"/>
              </w:rPr>
            </w:pPr>
            <w:r>
              <w:rPr>
                <w:rFonts w:asciiTheme="majorHAnsi" w:hAnsiTheme="majorHAnsi" w:cs="Arial"/>
                <w:b w:val="0"/>
                <w:color w:val="auto"/>
                <w:sz w:val="24"/>
                <w:szCs w:val="24"/>
              </w:rPr>
              <w:t>I do not have regular smartphone access.</w:t>
            </w:r>
            <w:r w:rsidR="00B1742D">
              <w:rPr>
                <w:rFonts w:asciiTheme="majorHAnsi" w:hAnsiTheme="majorHAnsi" w:cs="Arial"/>
                <w:b w:val="0"/>
                <w:color w:val="auto"/>
                <w:sz w:val="24"/>
                <w:szCs w:val="24"/>
              </w:rPr>
              <w:t xml:space="preserve"> (9)</w:t>
            </w:r>
          </w:p>
        </w:tc>
        <w:tc>
          <w:tcPr>
            <w:tcW w:w="720" w:type="dxa"/>
            <w:vAlign w:val="center"/>
          </w:tcPr>
          <w:p w14:paraId="22C7BB16" w14:textId="77777777" w:rsidR="00AE0E06" w:rsidRPr="00BF2DFB" w:rsidRDefault="00390F6D" w:rsidP="00B4247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1848934317"/>
              </w:sdtPr>
              <w:sdtContent>
                <w:r w:rsidR="00AE0E06" w:rsidRPr="00BF2DFB">
                  <w:rPr>
                    <w:rFonts w:ascii="MS Mincho" w:hAnsi="MS Mincho" w:cs="MS Mincho" w:hint="eastAsia"/>
                    <w:color w:val="auto"/>
                    <w:sz w:val="24"/>
                    <w:szCs w:val="24"/>
                  </w:rPr>
                  <w:t>☐</w:t>
                </w:r>
              </w:sdtContent>
            </w:sdt>
            <w:r w:rsidR="00AE0E06" w:rsidRPr="00BF2DFB">
              <w:rPr>
                <w:rFonts w:asciiTheme="majorHAnsi" w:hAnsiTheme="majorHAnsi" w:cs="Arial"/>
                <w:sz w:val="24"/>
                <w:szCs w:val="24"/>
              </w:rPr>
              <w:t xml:space="preserve"> </w:t>
            </w:r>
            <w:sdt>
              <w:sdtPr>
                <w:rPr>
                  <w:rFonts w:asciiTheme="majorHAnsi" w:hAnsiTheme="majorHAnsi" w:cs="Arial"/>
                </w:rPr>
                <w:id w:val="1503314899"/>
                <w:showingPlcHdr/>
              </w:sdtPr>
              <w:sdtContent>
                <w:r w:rsidR="00AE0E06" w:rsidRPr="00BF2DFB">
                  <w:rPr>
                    <w:rFonts w:asciiTheme="majorHAnsi" w:hAnsiTheme="majorHAnsi" w:cs="Arial"/>
                    <w:sz w:val="24"/>
                    <w:szCs w:val="24"/>
                  </w:rPr>
                  <w:t xml:space="preserve">     </w:t>
                </w:r>
              </w:sdtContent>
            </w:sdt>
          </w:p>
        </w:tc>
      </w:tr>
    </w:tbl>
    <w:p w14:paraId="1D2FAF26" w14:textId="77777777" w:rsidR="007B0E5E" w:rsidRDefault="007B0E5E" w:rsidP="00F9209E">
      <w:pPr>
        <w:rPr>
          <w:rFonts w:asciiTheme="majorHAnsi" w:hAnsiTheme="majorHAnsi" w:cs="Arial"/>
        </w:rPr>
      </w:pPr>
    </w:p>
    <w:p w14:paraId="495F1308" w14:textId="77777777" w:rsidR="00BA2067" w:rsidRDefault="00982F03" w:rsidP="00F9209E">
      <w:pPr>
        <w:rPr>
          <w:rFonts w:asciiTheme="majorHAnsi" w:hAnsiTheme="majorHAnsi"/>
        </w:rPr>
      </w:pPr>
      <w:r>
        <w:rPr>
          <w:rFonts w:asciiTheme="majorHAnsi" w:hAnsiTheme="majorHAnsi"/>
        </w:rPr>
        <w:t>{Page break}</w:t>
      </w:r>
    </w:p>
    <w:p w14:paraId="5F69E5A8" w14:textId="77777777" w:rsidR="007978AD" w:rsidRDefault="007978AD" w:rsidP="007978AD">
      <w:pPr>
        <w:rPr>
          <w:rFonts w:asciiTheme="majorHAnsi" w:hAnsiTheme="majorHAnsi"/>
          <w:color w:val="000000" w:themeColor="text1"/>
        </w:rPr>
      </w:pPr>
      <w:r>
        <w:rPr>
          <w:rFonts w:asciiTheme="majorHAnsi" w:hAnsiTheme="majorHAnsi"/>
          <w:color w:val="000000" w:themeColor="text1"/>
        </w:rPr>
        <w:t>&lt;Automatic, invisible timestamp. Based on local time, from user’s computer.&gt;</w:t>
      </w:r>
    </w:p>
    <w:p w14:paraId="7C9C505E" w14:textId="77777777" w:rsidR="007978AD" w:rsidRPr="0080526C" w:rsidRDefault="00553F39" w:rsidP="00F9209E">
      <w:pPr>
        <w:rPr>
          <w:rFonts w:asciiTheme="majorHAnsi" w:hAnsiTheme="majorHAnsi"/>
          <w:color w:val="000000" w:themeColor="text1"/>
        </w:rPr>
      </w:pPr>
      <w:r>
        <w:rPr>
          <w:rFonts w:asciiTheme="majorHAnsi" w:hAnsiTheme="majorHAnsi"/>
          <w:color w:val="000000" w:themeColor="text1"/>
        </w:rPr>
        <w:t>[</w:t>
      </w:r>
      <w:proofErr w:type="spellStart"/>
      <w:r>
        <w:rPr>
          <w:rFonts w:asciiTheme="majorHAnsi" w:hAnsiTheme="majorHAnsi"/>
          <w:color w:val="000000" w:themeColor="text1"/>
        </w:rPr>
        <w:t>time_end_intervene</w:t>
      </w:r>
      <w:proofErr w:type="spellEnd"/>
      <w:r w:rsidR="007978AD">
        <w:rPr>
          <w:rFonts w:asciiTheme="majorHAnsi" w:hAnsiTheme="majorHAnsi"/>
          <w:color w:val="000000" w:themeColor="text1"/>
        </w:rPr>
        <w:t>]</w:t>
      </w:r>
    </w:p>
    <w:p w14:paraId="13C42D66" w14:textId="77777777" w:rsidR="00DA6CC8" w:rsidRPr="00E13CFB" w:rsidRDefault="009B7368" w:rsidP="00982F03">
      <w:pPr>
        <w:pStyle w:val="Heading1"/>
        <w:spacing w:before="240"/>
        <w:rPr>
          <w:color w:val="auto"/>
        </w:rPr>
      </w:pPr>
      <w:bookmarkStart w:id="8" w:name="_Toc465773168"/>
      <w:r>
        <w:rPr>
          <w:color w:val="auto"/>
        </w:rPr>
        <w:lastRenderedPageBreak/>
        <w:t>6</w:t>
      </w:r>
      <w:r w:rsidR="00DA6CC8" w:rsidRPr="00E13CFB">
        <w:rPr>
          <w:color w:val="auto"/>
        </w:rPr>
        <w:t xml:space="preserve">. </w:t>
      </w:r>
      <w:r w:rsidR="000E1EDA" w:rsidRPr="00E13CFB">
        <w:rPr>
          <w:color w:val="auto"/>
        </w:rPr>
        <w:t xml:space="preserve">Overall Health and </w:t>
      </w:r>
      <w:r w:rsidR="00DA6CC8" w:rsidRPr="00E13CFB">
        <w:rPr>
          <w:color w:val="auto"/>
        </w:rPr>
        <w:t>Health Service</w:t>
      </w:r>
      <w:r w:rsidR="000206F8">
        <w:rPr>
          <w:color w:val="auto"/>
        </w:rPr>
        <w:t>s</w:t>
      </w:r>
      <w:bookmarkEnd w:id="8"/>
    </w:p>
    <w:p w14:paraId="680E5049" w14:textId="77777777" w:rsidR="000E1EDA" w:rsidRDefault="000E1EDA" w:rsidP="00F9209E">
      <w:pPr>
        <w:rPr>
          <w:rFonts w:asciiTheme="majorHAnsi" w:hAnsiTheme="majorHAnsi" w:cs="Arial"/>
          <w:b/>
          <w:sz w:val="28"/>
          <w:szCs w:val="28"/>
          <w:u w:val="single"/>
        </w:rPr>
      </w:pPr>
    </w:p>
    <w:p w14:paraId="082ADD22" w14:textId="77777777" w:rsidR="000E1EDA" w:rsidRPr="00BF2DFB" w:rsidRDefault="000E1EDA" w:rsidP="00F9209E">
      <w:pPr>
        <w:rPr>
          <w:rFonts w:asciiTheme="majorHAnsi" w:hAnsiTheme="majorHAnsi" w:cs="Arial"/>
          <w:b/>
          <w:u w:val="single"/>
        </w:rPr>
      </w:pPr>
      <w:r w:rsidRPr="00BF2DFB">
        <w:rPr>
          <w:rFonts w:asciiTheme="majorHAnsi" w:hAnsiTheme="majorHAnsi" w:cs="Arial"/>
          <w:b/>
          <w:u w:val="single"/>
        </w:rPr>
        <w:t>Overall Health</w:t>
      </w:r>
    </w:p>
    <w:p w14:paraId="6F72284E" w14:textId="77777777" w:rsidR="000E1EDA" w:rsidRPr="00BF2DFB" w:rsidRDefault="000E1EDA" w:rsidP="00F9209E">
      <w:pPr>
        <w:pStyle w:val="ListParagraph"/>
        <w:ind w:left="0"/>
        <w:rPr>
          <w:rFonts w:asciiTheme="majorHAnsi" w:hAnsiTheme="majorHAnsi" w:cs="Arial"/>
        </w:rPr>
      </w:pPr>
    </w:p>
    <w:p w14:paraId="09813911" w14:textId="77777777" w:rsidR="000E1EDA" w:rsidRDefault="000E1EDA" w:rsidP="00D65C21">
      <w:pPr>
        <w:rPr>
          <w:rFonts w:asciiTheme="majorHAnsi" w:hAnsiTheme="majorHAnsi" w:cs="Arial"/>
        </w:rPr>
      </w:pPr>
      <w:r w:rsidRPr="00BF2DFB">
        <w:rPr>
          <w:rFonts w:asciiTheme="majorHAnsi" w:hAnsiTheme="majorHAnsi" w:cs="Arial"/>
        </w:rPr>
        <w:t>In general, would you say your health is…</w:t>
      </w:r>
    </w:p>
    <w:p w14:paraId="3D76F70D" w14:textId="77777777" w:rsidR="00D65C21" w:rsidRPr="00BF2DFB" w:rsidRDefault="00D65C21" w:rsidP="00B823A1">
      <w:pPr>
        <w:spacing w:after="120"/>
        <w:rPr>
          <w:rFonts w:asciiTheme="majorHAnsi" w:hAnsiTheme="majorHAnsi" w:cs="Arial"/>
        </w:rPr>
      </w:pPr>
      <w:r>
        <w:rPr>
          <w:rFonts w:asciiTheme="majorHAnsi" w:hAnsiTheme="majorHAnsi" w:cs="Arial"/>
        </w:rPr>
        <w:t>[</w:t>
      </w:r>
      <w:proofErr w:type="spellStart"/>
      <w:r>
        <w:rPr>
          <w:rFonts w:asciiTheme="majorHAnsi" w:hAnsiTheme="majorHAnsi" w:cs="Arial"/>
        </w:rPr>
        <w:t>health_overall</w:t>
      </w:r>
      <w:proofErr w:type="spellEnd"/>
      <w:r>
        <w:rPr>
          <w:rFonts w:asciiTheme="majorHAnsi" w:hAnsiTheme="majorHAnsi" w:cs="Arial"/>
        </w:rPr>
        <w:t>]</w:t>
      </w:r>
      <w:r w:rsidR="00AD4D1B">
        <w:rPr>
          <w:rFonts w:asciiTheme="majorHAnsi" w:hAnsiTheme="majorHAnsi" w:cs="Arial"/>
        </w:rPr>
        <w:t xml:space="preserve"> </w:t>
      </w:r>
      <w:r w:rsidR="000D072B">
        <w:rPr>
          <w:rFonts w:asciiTheme="majorHAnsi" w:hAnsiTheme="majorHAnsi" w:cs="Arial"/>
        </w:rPr>
        <w:t>&lt;</w:t>
      </w:r>
      <w:r w:rsidR="00D50AF2">
        <w:rPr>
          <w:rFonts w:asciiTheme="majorHAnsi" w:hAnsiTheme="majorHAnsi" w:cs="Arial"/>
        </w:rPr>
        <w:fldChar w:fldCharType="begin"/>
      </w:r>
      <w:r w:rsidR="000D072B">
        <w:rPr>
          <w:rFonts w:asciiTheme="majorHAnsi" w:hAnsiTheme="majorHAnsi" w:cs="Arial"/>
        </w:rPr>
        <w:instrText xml:space="preserve"> ADDIN ZOTERO_ITEM CSL_CITATION {"citationID":"1uae610umn","properties":{"formattedCitation":"{\\rtf (\\uc0\\u8220{}Health Information National Trends Survey, Cycle 4,\\uc0\\u8221{} 2014)}","plainCitation":"(“Health Information National Trends Survey, Cycle 4,” 2014)"},"citationItems":[{"id":12670,"uris":["http://zotero.org/groups/579511/items/CETZMEND"],"uri":["http://zotero.org/groups/579511/items/CETZMEND"],"itemData":{"id":12670,"type":"article","title":"Health Information National Trends Survey, Cycle 4","publisher":"National Institutes of Health, U.S. Department of Health and Human Services","URL":"https://hints.cancer.gov/docs/Instruments/HINTS_4_Cycle_4_English_Annotated_Form.pdf","issued":{"date-parts":[["2014"]]},"accessed":{"date-parts":[["2016",11,8]]}}}],"schema":"https://github.com/citation-style-language/schema/raw/master/csl-citation.json"} </w:instrText>
      </w:r>
      <w:r w:rsidR="00D50AF2">
        <w:rPr>
          <w:rFonts w:asciiTheme="majorHAnsi" w:hAnsiTheme="majorHAnsi" w:cs="Arial"/>
        </w:rPr>
        <w:fldChar w:fldCharType="separate"/>
      </w:r>
      <w:r w:rsidR="000D072B" w:rsidRPr="000D072B">
        <w:rPr>
          <w:rFonts w:ascii="Cambria" w:eastAsia="Times New Roman" w:hAnsiTheme="majorHAnsi"/>
        </w:rPr>
        <w:t>(“Health Information National Trends Survey, Cycle 4,” 2014)</w:t>
      </w:r>
      <w:r w:rsidR="00D50AF2">
        <w:rPr>
          <w:rFonts w:asciiTheme="majorHAnsi" w:hAnsiTheme="majorHAnsi" w:cs="Arial"/>
        </w:rPr>
        <w:fldChar w:fldCharType="end"/>
      </w:r>
      <w:r w:rsidR="000D072B">
        <w:rPr>
          <w:rFonts w:asciiTheme="majorHAnsi" w:hAnsiTheme="majorHAnsi" w:cs="Arial"/>
        </w:rPr>
        <w:t>&gt;</w:t>
      </w:r>
    </w:p>
    <w:tbl>
      <w:tblPr>
        <w:tblStyle w:val="LightShading-Accent1"/>
        <w:tblW w:w="9098" w:type="dxa"/>
        <w:tblInd w:w="108" w:type="dxa"/>
        <w:tblLayout w:type="fixed"/>
        <w:tblLook w:val="04A0" w:firstRow="1" w:lastRow="0" w:firstColumn="1" w:lastColumn="0" w:noHBand="0" w:noVBand="1"/>
      </w:tblPr>
      <w:tblGrid>
        <w:gridCol w:w="8262"/>
        <w:gridCol w:w="836"/>
      </w:tblGrid>
      <w:tr w:rsidR="000E1EDA" w:rsidRPr="00BF2DFB" w14:paraId="5BD18159" w14:textId="77777777">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17F07834" w14:textId="77777777" w:rsidR="000E1EDA" w:rsidRPr="00BF2DFB" w:rsidRDefault="000E1EDA"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 xml:space="preserve">Excellent </w:t>
            </w:r>
            <w:r w:rsidR="00E5654A" w:rsidRPr="00BF2DFB">
              <w:rPr>
                <w:rFonts w:asciiTheme="majorHAnsi" w:hAnsiTheme="majorHAnsi" w:cs="Arial"/>
                <w:b w:val="0"/>
                <w:color w:val="auto"/>
                <w:sz w:val="24"/>
                <w:szCs w:val="24"/>
              </w:rPr>
              <w:t>(4)</w:t>
            </w:r>
          </w:p>
        </w:tc>
        <w:tc>
          <w:tcPr>
            <w:tcW w:w="836" w:type="dxa"/>
            <w:vAlign w:val="center"/>
          </w:tcPr>
          <w:p w14:paraId="7F402B7E" w14:textId="77777777" w:rsidR="000E1EDA" w:rsidRPr="00BF2DFB" w:rsidRDefault="00390F6D" w:rsidP="00F9209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b w:val="0"/>
                <w:color w:val="auto"/>
                <w:sz w:val="24"/>
                <w:szCs w:val="24"/>
              </w:rPr>
            </w:pPr>
            <w:sdt>
              <w:sdtPr>
                <w:rPr>
                  <w:rFonts w:asciiTheme="majorHAnsi" w:hAnsiTheme="majorHAnsi" w:cs="Arial"/>
                </w:rPr>
                <w:id w:val="575714412"/>
              </w:sdtPr>
              <w:sdtContent>
                <w:r w:rsidR="000E1EDA" w:rsidRPr="00BF2DFB">
                  <w:rPr>
                    <w:rFonts w:ascii="MS Mincho" w:hAnsi="MS Mincho" w:cs="MS Mincho" w:hint="eastAsia"/>
                    <w:b w:val="0"/>
                    <w:color w:val="auto"/>
                    <w:sz w:val="24"/>
                    <w:szCs w:val="24"/>
                  </w:rPr>
                  <w:t>☐</w:t>
                </w:r>
              </w:sdtContent>
            </w:sdt>
          </w:p>
        </w:tc>
      </w:tr>
      <w:tr w:rsidR="000E1EDA" w:rsidRPr="00BF2DFB" w14:paraId="6493A17F"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0F5C27D9" w14:textId="77777777" w:rsidR="000E1EDA" w:rsidRPr="00BF2DFB" w:rsidRDefault="000E1EDA"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Very good</w:t>
            </w:r>
            <w:r w:rsidR="00E5654A" w:rsidRPr="00BF2DFB">
              <w:rPr>
                <w:rFonts w:asciiTheme="majorHAnsi" w:hAnsiTheme="majorHAnsi" w:cs="Arial"/>
                <w:b w:val="0"/>
                <w:color w:val="auto"/>
                <w:sz w:val="24"/>
                <w:szCs w:val="24"/>
              </w:rPr>
              <w:t xml:space="preserve"> (3)</w:t>
            </w:r>
          </w:p>
        </w:tc>
        <w:tc>
          <w:tcPr>
            <w:tcW w:w="836" w:type="dxa"/>
            <w:vAlign w:val="center"/>
          </w:tcPr>
          <w:p w14:paraId="5D71749D" w14:textId="77777777" w:rsidR="000E1EDA"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58895418"/>
              </w:sdtPr>
              <w:sdtContent>
                <w:r w:rsidR="000E1EDA" w:rsidRPr="00BF2DFB">
                  <w:rPr>
                    <w:rFonts w:ascii="MS Mincho" w:hAnsi="MS Mincho" w:cs="MS Mincho" w:hint="eastAsia"/>
                    <w:color w:val="auto"/>
                    <w:sz w:val="24"/>
                    <w:szCs w:val="24"/>
                  </w:rPr>
                  <w:t>☐</w:t>
                </w:r>
              </w:sdtContent>
            </w:sdt>
          </w:p>
        </w:tc>
      </w:tr>
      <w:tr w:rsidR="000E1EDA" w:rsidRPr="00BF2DFB" w14:paraId="7D5D816E"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0EA765A6" w14:textId="77777777" w:rsidR="000E1EDA" w:rsidRPr="00BF2DFB" w:rsidRDefault="000E1EDA"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Good</w:t>
            </w:r>
            <w:r w:rsidR="00E5654A" w:rsidRPr="00BF2DFB">
              <w:rPr>
                <w:rFonts w:asciiTheme="majorHAnsi" w:hAnsiTheme="majorHAnsi" w:cs="Arial"/>
                <w:b w:val="0"/>
                <w:color w:val="auto"/>
                <w:sz w:val="24"/>
                <w:szCs w:val="24"/>
              </w:rPr>
              <w:t xml:space="preserve"> (2)</w:t>
            </w:r>
          </w:p>
        </w:tc>
        <w:tc>
          <w:tcPr>
            <w:tcW w:w="836" w:type="dxa"/>
            <w:vAlign w:val="center"/>
          </w:tcPr>
          <w:p w14:paraId="46F342FB" w14:textId="77777777" w:rsidR="000E1EDA"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907190648"/>
              </w:sdtPr>
              <w:sdtContent>
                <w:r w:rsidR="000E1EDA" w:rsidRPr="00BF2DFB">
                  <w:rPr>
                    <w:rFonts w:ascii="MS Mincho" w:hAnsi="MS Mincho" w:cs="MS Mincho" w:hint="eastAsia"/>
                    <w:color w:val="auto"/>
                    <w:sz w:val="24"/>
                    <w:szCs w:val="24"/>
                  </w:rPr>
                  <w:t>☐</w:t>
                </w:r>
              </w:sdtContent>
            </w:sdt>
          </w:p>
        </w:tc>
      </w:tr>
      <w:tr w:rsidR="000E1EDA" w:rsidRPr="00BF2DFB" w14:paraId="0B8A9CFF"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073B4888" w14:textId="77777777" w:rsidR="000E1EDA" w:rsidRPr="00BF2DFB" w:rsidRDefault="000E1EDA"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Fair</w:t>
            </w:r>
            <w:r w:rsidR="00E5654A" w:rsidRPr="00BF2DFB">
              <w:rPr>
                <w:rFonts w:asciiTheme="majorHAnsi" w:hAnsiTheme="majorHAnsi" w:cs="Arial"/>
                <w:b w:val="0"/>
                <w:color w:val="auto"/>
                <w:sz w:val="24"/>
                <w:szCs w:val="24"/>
              </w:rPr>
              <w:t xml:space="preserve"> (1)</w:t>
            </w:r>
          </w:p>
        </w:tc>
        <w:tc>
          <w:tcPr>
            <w:tcW w:w="836" w:type="dxa"/>
            <w:vAlign w:val="center"/>
          </w:tcPr>
          <w:p w14:paraId="085A4EB8" w14:textId="77777777" w:rsidR="000E1EDA"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502434843"/>
              </w:sdtPr>
              <w:sdtContent>
                <w:r w:rsidR="000E1EDA" w:rsidRPr="00BF2DFB">
                  <w:rPr>
                    <w:rFonts w:ascii="MS Mincho" w:hAnsi="MS Mincho" w:cs="MS Mincho" w:hint="eastAsia"/>
                    <w:color w:val="auto"/>
                    <w:sz w:val="24"/>
                    <w:szCs w:val="24"/>
                  </w:rPr>
                  <w:t>☐</w:t>
                </w:r>
              </w:sdtContent>
            </w:sdt>
          </w:p>
        </w:tc>
      </w:tr>
      <w:tr w:rsidR="000E1EDA" w:rsidRPr="00BF2DFB" w14:paraId="27472B07"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5FB5A64C" w14:textId="77777777" w:rsidR="000E1EDA" w:rsidRPr="00BF2DFB" w:rsidRDefault="000E1EDA"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Poor</w:t>
            </w:r>
            <w:r w:rsidR="00E5654A" w:rsidRPr="00BF2DFB">
              <w:rPr>
                <w:rFonts w:asciiTheme="majorHAnsi" w:hAnsiTheme="majorHAnsi" w:cs="Arial"/>
                <w:b w:val="0"/>
                <w:color w:val="auto"/>
                <w:sz w:val="24"/>
                <w:szCs w:val="24"/>
              </w:rPr>
              <w:t xml:space="preserve"> (0)</w:t>
            </w:r>
          </w:p>
        </w:tc>
        <w:tc>
          <w:tcPr>
            <w:tcW w:w="836" w:type="dxa"/>
            <w:vAlign w:val="center"/>
          </w:tcPr>
          <w:p w14:paraId="56B98C46" w14:textId="77777777" w:rsidR="000E1EDA"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2026286660"/>
              </w:sdtPr>
              <w:sdtContent>
                <w:r w:rsidR="000E1EDA" w:rsidRPr="00BF2DFB">
                  <w:rPr>
                    <w:rFonts w:ascii="MS Mincho" w:hAnsi="MS Mincho" w:cs="MS Mincho" w:hint="eastAsia"/>
                    <w:color w:val="auto"/>
                    <w:sz w:val="24"/>
                    <w:szCs w:val="24"/>
                  </w:rPr>
                  <w:t>☐</w:t>
                </w:r>
              </w:sdtContent>
            </w:sdt>
          </w:p>
        </w:tc>
      </w:tr>
    </w:tbl>
    <w:p w14:paraId="704A7DF6" w14:textId="77777777" w:rsidR="002E4E5A" w:rsidRPr="00BF2DFB" w:rsidRDefault="002E4E5A" w:rsidP="00F9209E">
      <w:pPr>
        <w:numPr>
          <w:ins w:id="9" w:author="Alan Teo" w:date="2016-11-19T11:34:00Z"/>
        </w:numPr>
        <w:rPr>
          <w:rFonts w:asciiTheme="majorHAnsi" w:hAnsiTheme="majorHAnsi" w:cs="Arial"/>
        </w:rPr>
      </w:pPr>
    </w:p>
    <w:p w14:paraId="74CF3F13" w14:textId="77777777" w:rsidR="007F31C1" w:rsidRDefault="007F31C1" w:rsidP="00B823A1">
      <w:pPr>
        <w:rPr>
          <w:rFonts w:asciiTheme="majorHAnsi" w:hAnsiTheme="majorHAnsi" w:cs="Arial"/>
        </w:rPr>
      </w:pPr>
      <w:r w:rsidRPr="00BF2DFB">
        <w:rPr>
          <w:rFonts w:asciiTheme="majorHAnsi" w:hAnsiTheme="majorHAnsi" w:cs="Arial"/>
        </w:rPr>
        <w:t xml:space="preserve">Have you </w:t>
      </w:r>
      <w:r w:rsidRPr="0016655C">
        <w:rPr>
          <w:rFonts w:asciiTheme="majorHAnsi" w:hAnsiTheme="majorHAnsi" w:cs="Arial"/>
          <w:u w:val="single"/>
        </w:rPr>
        <w:t>ever</w:t>
      </w:r>
      <w:r w:rsidRPr="00BF2DFB">
        <w:rPr>
          <w:rFonts w:asciiTheme="majorHAnsi" w:hAnsiTheme="majorHAnsi" w:cs="Arial"/>
        </w:rPr>
        <w:t xml:space="preserve"> been </w:t>
      </w:r>
      <w:r w:rsidRPr="0016655C">
        <w:rPr>
          <w:rFonts w:asciiTheme="majorHAnsi" w:hAnsiTheme="majorHAnsi" w:cs="Arial"/>
        </w:rPr>
        <w:t>enrolled</w:t>
      </w:r>
      <w:r w:rsidRPr="00BF2DFB">
        <w:rPr>
          <w:rFonts w:asciiTheme="majorHAnsi" w:hAnsiTheme="majorHAnsi" w:cs="Arial"/>
        </w:rPr>
        <w:t xml:space="preserve"> in VA health care?</w:t>
      </w:r>
      <w:r w:rsidR="000F2058" w:rsidRPr="00BF2DFB">
        <w:rPr>
          <w:rFonts w:asciiTheme="majorHAnsi" w:hAnsiTheme="majorHAnsi" w:cs="Arial"/>
        </w:rPr>
        <w:t xml:space="preserve"> </w:t>
      </w:r>
    </w:p>
    <w:p w14:paraId="4DB3ADB8" w14:textId="77777777" w:rsidR="00B823A1" w:rsidRPr="00BF2DFB" w:rsidRDefault="00B823A1" w:rsidP="00B823A1">
      <w:pPr>
        <w:spacing w:after="120"/>
        <w:rPr>
          <w:rFonts w:asciiTheme="majorHAnsi" w:hAnsiTheme="majorHAnsi" w:cs="Arial"/>
        </w:rPr>
      </w:pPr>
      <w:r>
        <w:rPr>
          <w:rFonts w:asciiTheme="majorHAnsi" w:hAnsiTheme="majorHAnsi" w:cs="Arial"/>
        </w:rPr>
        <w:t>[</w:t>
      </w:r>
      <w:proofErr w:type="spellStart"/>
      <w:r>
        <w:rPr>
          <w:rFonts w:asciiTheme="majorHAnsi" w:hAnsiTheme="majorHAnsi" w:cs="Arial"/>
        </w:rPr>
        <w:t>va_ever_enrolled</w:t>
      </w:r>
      <w:proofErr w:type="spellEnd"/>
      <w:r>
        <w:rPr>
          <w:rFonts w:asciiTheme="majorHAnsi" w:hAnsiTheme="majorHAnsi" w:cs="Arial"/>
        </w:rPr>
        <w:t>]</w:t>
      </w:r>
      <w:r w:rsidR="000D072B" w:rsidRPr="000D072B">
        <w:t xml:space="preserve"> </w:t>
      </w:r>
      <w:r w:rsidR="000D072B" w:rsidRPr="000D072B">
        <w:rPr>
          <w:rFonts w:asciiTheme="majorHAnsi" w:hAnsiTheme="majorHAnsi"/>
        </w:rPr>
        <w:t>&lt;</w:t>
      </w:r>
      <w:r w:rsidR="00D50AF2" w:rsidRPr="000D072B">
        <w:rPr>
          <w:rFonts w:asciiTheme="majorHAnsi" w:hAnsiTheme="majorHAnsi"/>
        </w:rPr>
        <w:fldChar w:fldCharType="begin"/>
      </w:r>
      <w:r w:rsidR="000D072B" w:rsidRPr="000D072B">
        <w:rPr>
          <w:rFonts w:asciiTheme="majorHAnsi" w:hAnsiTheme="majorHAnsi"/>
        </w:rPr>
        <w:instrText xml:space="preserve"> ADDIN ZOTERO_ITEM CSL_CITATION {"citationID":"ml4fe7sch","properties":{"formattedCitation":"{\\rtf (\\uc0\\u8220{}National Survey of Veterans,\\uc0\\u8221{} 2010)}","plainCitation":"(“National Survey of Veterans,” 2010)"},"citationItems":[{"id":12667,"uris":["http://zotero.org/groups/579511/items/CIHD94WM"],"uri":["http://zotero.org/groups/579511/items/CIHD94WM"],"itemData":{"id":12667,"type":"article","title":"National Survey of Veterans","publisher":"National Center for Veterans Analysis and Statistics, U.S. Department of Veterans Affairs","URL":"http://www.va.gov/vetdata/docs/SurveysAndStudies/AppendixAQuestionnaires.pdf","issued":{"date-parts":[["2010"]]},"accessed":{"date-parts":[["2016",11,8]]}}}],"schema":"https://github.com/citation-style-language/schema/raw/master/csl-citation.json"} </w:instrText>
      </w:r>
      <w:r w:rsidR="00D50AF2" w:rsidRPr="000D072B">
        <w:rPr>
          <w:rFonts w:asciiTheme="majorHAnsi" w:hAnsiTheme="majorHAnsi"/>
        </w:rPr>
        <w:fldChar w:fldCharType="separate"/>
      </w:r>
      <w:r w:rsidR="000D072B" w:rsidRPr="000D072B">
        <w:rPr>
          <w:rFonts w:asciiTheme="majorHAnsi" w:eastAsia="Times New Roman" w:hAnsiTheme="majorHAnsi"/>
        </w:rPr>
        <w:t>(“National Survey of Veterans,” 2010)</w:t>
      </w:r>
      <w:r w:rsidR="00D50AF2" w:rsidRPr="000D072B">
        <w:rPr>
          <w:rFonts w:asciiTheme="majorHAnsi" w:hAnsiTheme="majorHAnsi"/>
        </w:rPr>
        <w:fldChar w:fldCharType="end"/>
      </w:r>
      <w:r w:rsidR="000D072B" w:rsidRPr="000D072B">
        <w:rPr>
          <w:rFonts w:asciiTheme="majorHAnsi" w:hAnsiTheme="majorHAnsi"/>
        </w:rPr>
        <w:t>&gt;</w:t>
      </w:r>
    </w:p>
    <w:tbl>
      <w:tblPr>
        <w:tblStyle w:val="LightShading-Accent1"/>
        <w:tblW w:w="9098" w:type="dxa"/>
        <w:tblInd w:w="108" w:type="dxa"/>
        <w:tblLayout w:type="fixed"/>
        <w:tblLook w:val="04A0" w:firstRow="1" w:lastRow="0" w:firstColumn="1" w:lastColumn="0" w:noHBand="0" w:noVBand="1"/>
      </w:tblPr>
      <w:tblGrid>
        <w:gridCol w:w="8262"/>
        <w:gridCol w:w="836"/>
      </w:tblGrid>
      <w:tr w:rsidR="007F31C1" w:rsidRPr="00BF2DFB" w14:paraId="08F04318" w14:textId="77777777">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011C4264" w14:textId="77777777" w:rsidR="007F31C1" w:rsidRPr="00BF2DFB" w:rsidRDefault="007F31C1"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Yes</w:t>
            </w:r>
            <w:r w:rsidR="00E5654A" w:rsidRPr="00BF2DFB">
              <w:rPr>
                <w:rFonts w:asciiTheme="majorHAnsi" w:hAnsiTheme="majorHAnsi" w:cs="Arial"/>
                <w:b w:val="0"/>
                <w:color w:val="auto"/>
                <w:sz w:val="24"/>
                <w:szCs w:val="24"/>
              </w:rPr>
              <w:t xml:space="preserve"> (1)</w:t>
            </w:r>
          </w:p>
        </w:tc>
        <w:tc>
          <w:tcPr>
            <w:tcW w:w="836" w:type="dxa"/>
            <w:vAlign w:val="center"/>
          </w:tcPr>
          <w:p w14:paraId="342BA1F0" w14:textId="77777777" w:rsidR="007F31C1" w:rsidRPr="00BF2DFB" w:rsidRDefault="00390F6D" w:rsidP="00F9209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b w:val="0"/>
                <w:color w:val="auto"/>
                <w:sz w:val="24"/>
                <w:szCs w:val="24"/>
              </w:rPr>
            </w:pPr>
            <w:sdt>
              <w:sdtPr>
                <w:rPr>
                  <w:rFonts w:asciiTheme="majorHAnsi" w:hAnsiTheme="majorHAnsi" w:cs="Arial"/>
                </w:rPr>
                <w:id w:val="-1887408444"/>
              </w:sdtPr>
              <w:sdtContent>
                <w:r w:rsidR="007F31C1" w:rsidRPr="00BF2DFB">
                  <w:rPr>
                    <w:rFonts w:ascii="MS Mincho" w:hAnsi="MS Mincho" w:cs="MS Mincho" w:hint="eastAsia"/>
                    <w:b w:val="0"/>
                    <w:color w:val="auto"/>
                    <w:sz w:val="24"/>
                    <w:szCs w:val="24"/>
                  </w:rPr>
                  <w:t>☐</w:t>
                </w:r>
              </w:sdtContent>
            </w:sdt>
          </w:p>
        </w:tc>
      </w:tr>
      <w:tr w:rsidR="007F31C1" w:rsidRPr="00BF2DFB" w14:paraId="214BFA5A"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044A929A" w14:textId="77777777" w:rsidR="007F31C1" w:rsidRPr="00BF2DFB" w:rsidRDefault="007F31C1"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No</w:t>
            </w:r>
            <w:r w:rsidR="00E5654A" w:rsidRPr="00BF2DFB">
              <w:rPr>
                <w:rFonts w:asciiTheme="majorHAnsi" w:hAnsiTheme="majorHAnsi" w:cs="Arial"/>
                <w:b w:val="0"/>
                <w:color w:val="auto"/>
                <w:sz w:val="24"/>
                <w:szCs w:val="24"/>
              </w:rPr>
              <w:t xml:space="preserve"> (0)</w:t>
            </w:r>
          </w:p>
        </w:tc>
        <w:tc>
          <w:tcPr>
            <w:tcW w:w="836" w:type="dxa"/>
            <w:vAlign w:val="center"/>
          </w:tcPr>
          <w:p w14:paraId="3BE6D37B" w14:textId="77777777" w:rsidR="007F31C1"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192766664"/>
              </w:sdtPr>
              <w:sdtContent>
                <w:r w:rsidR="007F31C1" w:rsidRPr="00BF2DFB">
                  <w:rPr>
                    <w:rFonts w:ascii="MS Mincho" w:hAnsi="MS Mincho" w:cs="MS Mincho" w:hint="eastAsia"/>
                    <w:color w:val="auto"/>
                    <w:sz w:val="24"/>
                    <w:szCs w:val="24"/>
                  </w:rPr>
                  <w:t>☐</w:t>
                </w:r>
              </w:sdtContent>
            </w:sdt>
          </w:p>
        </w:tc>
      </w:tr>
      <w:tr w:rsidR="007F31C1" w:rsidRPr="00BF2DFB" w14:paraId="68ABA9A5"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7AD016A0" w14:textId="77777777" w:rsidR="007F31C1" w:rsidRPr="00BF2DFB" w:rsidRDefault="007F31C1"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Don’t know</w:t>
            </w:r>
            <w:r w:rsidR="00E5654A" w:rsidRPr="00BF2DFB">
              <w:rPr>
                <w:rFonts w:asciiTheme="majorHAnsi" w:hAnsiTheme="majorHAnsi" w:cs="Arial"/>
                <w:b w:val="0"/>
                <w:color w:val="auto"/>
                <w:sz w:val="24"/>
                <w:szCs w:val="24"/>
              </w:rPr>
              <w:t xml:space="preserve"> (9)</w:t>
            </w:r>
          </w:p>
        </w:tc>
        <w:tc>
          <w:tcPr>
            <w:tcW w:w="836" w:type="dxa"/>
            <w:vAlign w:val="center"/>
          </w:tcPr>
          <w:p w14:paraId="1C00E05A" w14:textId="77777777" w:rsidR="007F31C1"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850137895"/>
              </w:sdtPr>
              <w:sdtContent>
                <w:r w:rsidR="007F31C1" w:rsidRPr="00BF2DFB">
                  <w:rPr>
                    <w:rFonts w:ascii="MS Mincho" w:hAnsi="MS Mincho" w:cs="MS Mincho" w:hint="eastAsia"/>
                    <w:color w:val="auto"/>
                    <w:sz w:val="24"/>
                    <w:szCs w:val="24"/>
                  </w:rPr>
                  <w:t>☐</w:t>
                </w:r>
              </w:sdtContent>
            </w:sdt>
          </w:p>
        </w:tc>
      </w:tr>
    </w:tbl>
    <w:p w14:paraId="1C980DB0" w14:textId="77777777" w:rsidR="00B823A1" w:rsidRDefault="00B823A1" w:rsidP="00F9209E">
      <w:pPr>
        <w:rPr>
          <w:rFonts w:asciiTheme="majorHAnsi" w:hAnsiTheme="majorHAnsi" w:cs="Arial"/>
          <w:color w:val="FF0000"/>
        </w:rPr>
      </w:pPr>
    </w:p>
    <w:p w14:paraId="1051DE40" w14:textId="77777777" w:rsidR="00B823A1" w:rsidRPr="00D010EE" w:rsidRDefault="00B823A1" w:rsidP="00B823A1">
      <w:pPr>
        <w:rPr>
          <w:rFonts w:asciiTheme="majorHAnsi" w:hAnsiTheme="majorHAnsi" w:cs="Arial"/>
          <w:color w:val="C00000"/>
        </w:rPr>
      </w:pPr>
      <w:r w:rsidRPr="00D010EE">
        <w:rPr>
          <w:rFonts w:asciiTheme="majorHAnsi" w:hAnsiTheme="majorHAnsi" w:cs="Arial"/>
          <w:color w:val="C00000"/>
        </w:rPr>
        <w:t xml:space="preserve">{If </w:t>
      </w:r>
      <w:r w:rsidR="00F850EC" w:rsidRPr="00D010EE">
        <w:rPr>
          <w:rFonts w:asciiTheme="majorHAnsi" w:hAnsiTheme="majorHAnsi" w:cs="Arial"/>
          <w:color w:val="C00000"/>
        </w:rPr>
        <w:t>[</w:t>
      </w:r>
      <w:proofErr w:type="spellStart"/>
      <w:r w:rsidRPr="00D010EE">
        <w:rPr>
          <w:rFonts w:asciiTheme="majorHAnsi" w:hAnsiTheme="majorHAnsi" w:cs="Arial"/>
          <w:color w:val="C00000"/>
        </w:rPr>
        <w:t>va_ever_enrolled</w:t>
      </w:r>
      <w:proofErr w:type="spellEnd"/>
      <w:r w:rsidR="00F850EC" w:rsidRPr="00D010EE">
        <w:rPr>
          <w:rFonts w:asciiTheme="majorHAnsi" w:hAnsiTheme="majorHAnsi" w:cs="Arial"/>
          <w:color w:val="C00000"/>
        </w:rPr>
        <w:t>]</w:t>
      </w:r>
      <w:r w:rsidRPr="00D010EE">
        <w:rPr>
          <w:rFonts w:asciiTheme="majorHAnsi" w:hAnsiTheme="majorHAnsi" w:cs="Arial"/>
          <w:color w:val="C00000"/>
        </w:rPr>
        <w:t xml:space="preserve"> &gt; 0, show </w:t>
      </w:r>
      <w:r w:rsidR="00F850EC" w:rsidRPr="00D010EE">
        <w:rPr>
          <w:rFonts w:asciiTheme="majorHAnsi" w:hAnsiTheme="majorHAnsi" w:cs="Arial"/>
          <w:color w:val="C00000"/>
        </w:rPr>
        <w:t>[</w:t>
      </w:r>
      <w:r w:rsidRPr="00D010EE">
        <w:rPr>
          <w:rFonts w:asciiTheme="majorHAnsi" w:hAnsiTheme="majorHAnsi" w:cs="Arial"/>
          <w:color w:val="C00000"/>
        </w:rPr>
        <w:t>va_use_12mo</w:t>
      </w:r>
      <w:r w:rsidR="00F850EC" w:rsidRPr="00D010EE">
        <w:rPr>
          <w:rFonts w:asciiTheme="majorHAnsi" w:hAnsiTheme="majorHAnsi" w:cs="Arial"/>
          <w:color w:val="C00000"/>
        </w:rPr>
        <w:t>]</w:t>
      </w:r>
      <w:r w:rsidRPr="00D010EE">
        <w:rPr>
          <w:rFonts w:asciiTheme="majorHAnsi" w:hAnsiTheme="majorHAnsi" w:cs="Arial"/>
          <w:color w:val="C00000"/>
        </w:rPr>
        <w:t>}</w:t>
      </w:r>
    </w:p>
    <w:p w14:paraId="2FC7F167" w14:textId="77777777" w:rsidR="00B823A1" w:rsidRDefault="00F85DE4" w:rsidP="00B823A1">
      <w:pPr>
        <w:rPr>
          <w:rFonts w:asciiTheme="majorHAnsi" w:hAnsiTheme="majorHAnsi" w:cs="Arial"/>
        </w:rPr>
      </w:pPr>
      <w:r w:rsidRPr="00BF2DFB">
        <w:rPr>
          <w:rFonts w:asciiTheme="majorHAnsi" w:hAnsiTheme="majorHAnsi" w:cs="Arial"/>
        </w:rPr>
        <w:t xml:space="preserve">In the past </w:t>
      </w:r>
      <w:r w:rsidRPr="00BF2DFB">
        <w:rPr>
          <w:rFonts w:asciiTheme="majorHAnsi" w:hAnsiTheme="majorHAnsi" w:cs="Arial"/>
          <w:u w:val="single"/>
        </w:rPr>
        <w:t>12 months</w:t>
      </w:r>
      <w:r w:rsidRPr="00BF2DFB">
        <w:rPr>
          <w:rFonts w:asciiTheme="majorHAnsi" w:hAnsiTheme="majorHAnsi" w:cs="Arial"/>
        </w:rPr>
        <w:t xml:space="preserve">, </w:t>
      </w:r>
      <w:r w:rsidR="002E4E5A">
        <w:rPr>
          <w:rFonts w:asciiTheme="majorHAnsi" w:hAnsiTheme="majorHAnsi" w:cs="Arial"/>
        </w:rPr>
        <w:t>did you use any VA health care services</w:t>
      </w:r>
      <w:r w:rsidRPr="00BF2DFB">
        <w:rPr>
          <w:rFonts w:asciiTheme="majorHAnsi" w:hAnsiTheme="majorHAnsi" w:cs="Arial"/>
        </w:rPr>
        <w:t>?</w:t>
      </w:r>
      <w:r w:rsidR="00042530">
        <w:t xml:space="preserve"> </w:t>
      </w:r>
    </w:p>
    <w:p w14:paraId="2484C015" w14:textId="77777777" w:rsidR="00B823A1" w:rsidRPr="00BF2DFB" w:rsidRDefault="00B823A1" w:rsidP="00B823A1">
      <w:pPr>
        <w:spacing w:after="120"/>
        <w:rPr>
          <w:rFonts w:asciiTheme="majorHAnsi" w:hAnsiTheme="majorHAnsi" w:cs="Arial"/>
        </w:rPr>
      </w:pPr>
      <w:r>
        <w:rPr>
          <w:rFonts w:asciiTheme="majorHAnsi" w:hAnsiTheme="majorHAnsi" w:cs="Arial"/>
        </w:rPr>
        <w:t>[va_use_12mo]</w:t>
      </w:r>
      <w:r w:rsidR="000D072B" w:rsidRPr="000D072B">
        <w:rPr>
          <w:rFonts w:asciiTheme="majorHAnsi" w:hAnsiTheme="majorHAnsi"/>
        </w:rPr>
        <w:t xml:space="preserve"> </w:t>
      </w:r>
      <w:r w:rsidR="007978AD">
        <w:rPr>
          <w:rFonts w:asciiTheme="majorHAnsi" w:hAnsiTheme="majorHAnsi"/>
        </w:rPr>
        <w:t>&lt;</w:t>
      </w:r>
      <w:r w:rsidR="0014194B">
        <w:rPr>
          <w:rFonts w:asciiTheme="majorHAnsi" w:hAnsiTheme="majorHAnsi"/>
        </w:rPr>
        <w:t xml:space="preserve">Adapted from </w:t>
      </w:r>
      <w:r w:rsidR="00D50AF2" w:rsidRPr="000D072B">
        <w:rPr>
          <w:rFonts w:asciiTheme="majorHAnsi" w:hAnsiTheme="majorHAnsi"/>
        </w:rPr>
        <w:fldChar w:fldCharType="begin"/>
      </w:r>
      <w:r w:rsidR="000D072B" w:rsidRPr="000D072B">
        <w:rPr>
          <w:rFonts w:asciiTheme="majorHAnsi" w:hAnsiTheme="majorHAnsi"/>
        </w:rPr>
        <w:instrText xml:space="preserve"> ADDIN ZOTERO_ITEM CSL_CITATION {"citationID":"2oq5g6ak9d","properties":{"formattedCitation":"{\\rtf (\\uc0\\u8220{}National Survey of Veterans,\\uc0\\u8221{} 2010)}","plainCitation":"(“National Survey of Veterans,” 2010)"},"citationItems":[{"id":12667,"uris":["http://zotero.org/groups/579511/items/CIHD94WM"],"uri":["http://zotero.org/groups/579511/items/CIHD94WM"],"itemData":{"id":12667,"type":"article","title":"National Survey of Veterans","publisher":"National Center for Veterans Analysis and Statistics, U.S. Department of Veterans Affairs","URL":"http://www.va.gov/vetdata/docs/SurveysAndStudies/AppendixAQuestionnaires.pdf","issued":{"date-parts":[["2010"]]},"accessed":{"date-parts":[["2016",11,8]]}}}],"schema":"https://github.com/citation-style-language/schema/raw/master/csl-citation.json"} </w:instrText>
      </w:r>
      <w:r w:rsidR="00D50AF2" w:rsidRPr="000D072B">
        <w:rPr>
          <w:rFonts w:asciiTheme="majorHAnsi" w:hAnsiTheme="majorHAnsi"/>
        </w:rPr>
        <w:fldChar w:fldCharType="separate"/>
      </w:r>
      <w:r w:rsidR="000D072B" w:rsidRPr="000D072B">
        <w:rPr>
          <w:rFonts w:asciiTheme="majorHAnsi" w:eastAsia="Times New Roman" w:hAnsiTheme="majorHAnsi"/>
        </w:rPr>
        <w:t>(“National Survey of Veterans,” 2010)</w:t>
      </w:r>
      <w:r w:rsidR="00D50AF2" w:rsidRPr="000D072B">
        <w:rPr>
          <w:rFonts w:asciiTheme="majorHAnsi" w:hAnsiTheme="majorHAnsi"/>
        </w:rPr>
        <w:fldChar w:fldCharType="end"/>
      </w:r>
      <w:r w:rsidR="000D072B">
        <w:rPr>
          <w:rFonts w:asciiTheme="majorHAnsi" w:hAnsiTheme="majorHAnsi"/>
        </w:rPr>
        <w:t>&gt;</w:t>
      </w:r>
    </w:p>
    <w:tbl>
      <w:tblPr>
        <w:tblStyle w:val="LightShading-Accent1"/>
        <w:tblW w:w="9098" w:type="dxa"/>
        <w:tblInd w:w="108" w:type="dxa"/>
        <w:tblLayout w:type="fixed"/>
        <w:tblLook w:val="04A0" w:firstRow="1" w:lastRow="0" w:firstColumn="1" w:lastColumn="0" w:noHBand="0" w:noVBand="1"/>
      </w:tblPr>
      <w:tblGrid>
        <w:gridCol w:w="8262"/>
        <w:gridCol w:w="836"/>
      </w:tblGrid>
      <w:tr w:rsidR="00F85DE4" w:rsidRPr="00BF2DFB" w14:paraId="34523EDF" w14:textId="77777777">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13C999EF" w14:textId="77777777" w:rsidR="00F85DE4" w:rsidRPr="00BF2DFB" w:rsidRDefault="00F85DE4" w:rsidP="002E4E5A">
            <w:pPr>
              <w:rPr>
                <w:rFonts w:asciiTheme="majorHAnsi" w:hAnsiTheme="majorHAnsi" w:cs="Arial"/>
                <w:b w:val="0"/>
                <w:color w:val="auto"/>
                <w:sz w:val="24"/>
                <w:szCs w:val="24"/>
              </w:rPr>
            </w:pPr>
            <w:r w:rsidRPr="00BF2DFB">
              <w:rPr>
                <w:rFonts w:asciiTheme="majorHAnsi" w:hAnsiTheme="majorHAnsi" w:cs="Arial"/>
                <w:b w:val="0"/>
                <w:color w:val="auto"/>
                <w:sz w:val="24"/>
                <w:szCs w:val="24"/>
              </w:rPr>
              <w:t>Yes</w:t>
            </w:r>
            <w:r w:rsidR="002E4E5A">
              <w:rPr>
                <w:rFonts w:asciiTheme="majorHAnsi" w:hAnsiTheme="majorHAnsi" w:cs="Arial"/>
                <w:b w:val="0"/>
                <w:color w:val="auto"/>
                <w:sz w:val="24"/>
                <w:szCs w:val="24"/>
              </w:rPr>
              <w:t xml:space="preserve"> </w:t>
            </w:r>
            <w:r w:rsidR="00E5654A" w:rsidRPr="00BF2DFB">
              <w:rPr>
                <w:rFonts w:asciiTheme="majorHAnsi" w:hAnsiTheme="majorHAnsi" w:cs="Arial"/>
                <w:b w:val="0"/>
                <w:color w:val="auto"/>
                <w:sz w:val="24"/>
                <w:szCs w:val="24"/>
              </w:rPr>
              <w:t>(</w:t>
            </w:r>
            <w:r w:rsidR="002E4E5A">
              <w:rPr>
                <w:rFonts w:asciiTheme="majorHAnsi" w:hAnsiTheme="majorHAnsi" w:cs="Arial"/>
                <w:b w:val="0"/>
                <w:color w:val="auto"/>
                <w:sz w:val="24"/>
                <w:szCs w:val="24"/>
              </w:rPr>
              <w:t>1</w:t>
            </w:r>
            <w:r w:rsidR="00E5654A" w:rsidRPr="00BF2DFB">
              <w:rPr>
                <w:rFonts w:asciiTheme="majorHAnsi" w:hAnsiTheme="majorHAnsi" w:cs="Arial"/>
                <w:b w:val="0"/>
                <w:color w:val="auto"/>
                <w:sz w:val="24"/>
                <w:szCs w:val="24"/>
              </w:rPr>
              <w:t>)</w:t>
            </w:r>
          </w:p>
        </w:tc>
        <w:tc>
          <w:tcPr>
            <w:tcW w:w="836" w:type="dxa"/>
            <w:vAlign w:val="center"/>
          </w:tcPr>
          <w:p w14:paraId="3823110F" w14:textId="77777777" w:rsidR="00F85DE4" w:rsidRPr="00BF2DFB" w:rsidRDefault="00390F6D" w:rsidP="00F9209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b w:val="0"/>
                <w:color w:val="auto"/>
                <w:sz w:val="24"/>
                <w:szCs w:val="24"/>
              </w:rPr>
            </w:pPr>
            <w:sdt>
              <w:sdtPr>
                <w:rPr>
                  <w:rFonts w:asciiTheme="majorHAnsi" w:hAnsiTheme="majorHAnsi" w:cs="Arial"/>
                </w:rPr>
                <w:id w:val="-1040662571"/>
              </w:sdtPr>
              <w:sdtContent>
                <w:r w:rsidR="00F85DE4" w:rsidRPr="00BF2DFB">
                  <w:rPr>
                    <w:rFonts w:ascii="MS Mincho" w:hAnsi="MS Mincho" w:cs="MS Mincho" w:hint="eastAsia"/>
                    <w:b w:val="0"/>
                    <w:color w:val="auto"/>
                    <w:sz w:val="24"/>
                    <w:szCs w:val="24"/>
                  </w:rPr>
                  <w:t>☐</w:t>
                </w:r>
              </w:sdtContent>
            </w:sdt>
          </w:p>
        </w:tc>
      </w:tr>
      <w:tr w:rsidR="00F85DE4" w:rsidRPr="00BF2DFB" w14:paraId="432D66F9"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5242C35B" w14:textId="77777777" w:rsidR="00F85DE4" w:rsidRPr="00BF2DFB" w:rsidRDefault="002E4E5A" w:rsidP="00F9209E">
            <w:pPr>
              <w:rPr>
                <w:rFonts w:asciiTheme="majorHAnsi" w:hAnsiTheme="majorHAnsi" w:cs="Arial"/>
                <w:b w:val="0"/>
                <w:color w:val="auto"/>
                <w:sz w:val="24"/>
                <w:szCs w:val="24"/>
              </w:rPr>
            </w:pPr>
            <w:r>
              <w:rPr>
                <w:rFonts w:asciiTheme="majorHAnsi" w:hAnsiTheme="majorHAnsi" w:cs="Arial"/>
                <w:b w:val="0"/>
                <w:color w:val="auto"/>
                <w:sz w:val="24"/>
                <w:szCs w:val="24"/>
              </w:rPr>
              <w:t>No</w:t>
            </w:r>
            <w:r w:rsidR="00E5654A" w:rsidRPr="00BF2DFB">
              <w:rPr>
                <w:rFonts w:asciiTheme="majorHAnsi" w:hAnsiTheme="majorHAnsi" w:cs="Arial"/>
                <w:b w:val="0"/>
                <w:color w:val="auto"/>
                <w:sz w:val="24"/>
                <w:szCs w:val="24"/>
              </w:rPr>
              <w:t xml:space="preserve"> (</w:t>
            </w:r>
            <w:r>
              <w:rPr>
                <w:rFonts w:asciiTheme="majorHAnsi" w:hAnsiTheme="majorHAnsi" w:cs="Arial"/>
                <w:b w:val="0"/>
                <w:color w:val="auto"/>
                <w:sz w:val="24"/>
                <w:szCs w:val="24"/>
              </w:rPr>
              <w:t>0</w:t>
            </w:r>
            <w:r w:rsidR="00E5654A" w:rsidRPr="00BF2DFB">
              <w:rPr>
                <w:rFonts w:asciiTheme="majorHAnsi" w:hAnsiTheme="majorHAnsi" w:cs="Arial"/>
                <w:b w:val="0"/>
                <w:color w:val="auto"/>
                <w:sz w:val="24"/>
                <w:szCs w:val="24"/>
              </w:rPr>
              <w:t>)</w:t>
            </w:r>
          </w:p>
        </w:tc>
        <w:tc>
          <w:tcPr>
            <w:tcW w:w="836" w:type="dxa"/>
            <w:vAlign w:val="center"/>
          </w:tcPr>
          <w:p w14:paraId="664D6BCC" w14:textId="77777777" w:rsidR="00F85DE4"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292438934"/>
              </w:sdtPr>
              <w:sdtContent>
                <w:r w:rsidR="00F85DE4" w:rsidRPr="00BF2DFB">
                  <w:rPr>
                    <w:rFonts w:ascii="MS Mincho" w:hAnsi="MS Mincho" w:cs="MS Mincho" w:hint="eastAsia"/>
                    <w:color w:val="auto"/>
                    <w:sz w:val="24"/>
                    <w:szCs w:val="24"/>
                  </w:rPr>
                  <w:t>☐</w:t>
                </w:r>
              </w:sdtContent>
            </w:sdt>
          </w:p>
        </w:tc>
      </w:tr>
      <w:tr w:rsidR="00F85DE4" w:rsidRPr="00BF2DFB" w14:paraId="0463B62F"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3FD42D95" w14:textId="77777777" w:rsidR="00F85DE4" w:rsidRPr="00BF2DFB" w:rsidRDefault="002E4E5A" w:rsidP="00F9209E">
            <w:pPr>
              <w:rPr>
                <w:rFonts w:asciiTheme="majorHAnsi" w:hAnsiTheme="majorHAnsi" w:cs="Arial"/>
                <w:b w:val="0"/>
                <w:color w:val="auto"/>
                <w:sz w:val="24"/>
                <w:szCs w:val="24"/>
              </w:rPr>
            </w:pPr>
            <w:r>
              <w:rPr>
                <w:rFonts w:asciiTheme="majorHAnsi" w:hAnsiTheme="majorHAnsi" w:cs="Arial"/>
                <w:b w:val="0"/>
                <w:color w:val="auto"/>
                <w:sz w:val="24"/>
                <w:szCs w:val="24"/>
              </w:rPr>
              <w:t>Don’t know</w:t>
            </w:r>
            <w:r w:rsidR="00E5654A" w:rsidRPr="00BF2DFB">
              <w:rPr>
                <w:rFonts w:asciiTheme="majorHAnsi" w:hAnsiTheme="majorHAnsi" w:cs="Arial"/>
                <w:b w:val="0"/>
                <w:color w:val="auto"/>
                <w:sz w:val="24"/>
                <w:szCs w:val="24"/>
              </w:rPr>
              <w:t xml:space="preserve"> (</w:t>
            </w:r>
            <w:r>
              <w:rPr>
                <w:rFonts w:asciiTheme="majorHAnsi" w:hAnsiTheme="majorHAnsi" w:cs="Arial"/>
                <w:b w:val="0"/>
                <w:color w:val="auto"/>
                <w:sz w:val="24"/>
                <w:szCs w:val="24"/>
              </w:rPr>
              <w:t>9</w:t>
            </w:r>
            <w:r w:rsidR="00E5654A" w:rsidRPr="00BF2DFB">
              <w:rPr>
                <w:rFonts w:asciiTheme="majorHAnsi" w:hAnsiTheme="majorHAnsi" w:cs="Arial"/>
                <w:b w:val="0"/>
                <w:color w:val="auto"/>
                <w:sz w:val="24"/>
                <w:szCs w:val="24"/>
              </w:rPr>
              <w:t>)</w:t>
            </w:r>
          </w:p>
        </w:tc>
        <w:tc>
          <w:tcPr>
            <w:tcW w:w="836" w:type="dxa"/>
            <w:vAlign w:val="center"/>
          </w:tcPr>
          <w:p w14:paraId="49E57FC6" w14:textId="77777777" w:rsidR="00F85DE4"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993227133"/>
              </w:sdtPr>
              <w:sdtContent>
                <w:r w:rsidR="00F85DE4" w:rsidRPr="00BF2DFB">
                  <w:rPr>
                    <w:rFonts w:ascii="MS Mincho" w:hAnsi="MS Mincho" w:cs="MS Mincho" w:hint="eastAsia"/>
                    <w:color w:val="auto"/>
                    <w:sz w:val="24"/>
                    <w:szCs w:val="24"/>
                  </w:rPr>
                  <w:t>☐</w:t>
                </w:r>
              </w:sdtContent>
            </w:sdt>
          </w:p>
        </w:tc>
      </w:tr>
    </w:tbl>
    <w:p w14:paraId="0050E818" w14:textId="77777777" w:rsidR="00BA2067" w:rsidRDefault="00BA2067" w:rsidP="00B823A1">
      <w:pPr>
        <w:pStyle w:val="Heading1"/>
        <w:spacing w:before="0"/>
        <w:rPr>
          <w:color w:val="auto"/>
          <w:sz w:val="24"/>
          <w:szCs w:val="24"/>
        </w:rPr>
      </w:pPr>
    </w:p>
    <w:p w14:paraId="3AE48AFB" w14:textId="77777777" w:rsidR="00BA2067" w:rsidRPr="00B823A1" w:rsidRDefault="00B823A1" w:rsidP="00B823A1">
      <w:pPr>
        <w:rPr>
          <w:rFonts w:asciiTheme="majorHAnsi" w:hAnsiTheme="majorHAnsi"/>
        </w:rPr>
      </w:pPr>
      <w:r>
        <w:rPr>
          <w:rFonts w:asciiTheme="majorHAnsi" w:hAnsiTheme="majorHAnsi"/>
        </w:rPr>
        <w:t>{Page break}</w:t>
      </w:r>
    </w:p>
    <w:p w14:paraId="6CB483BE" w14:textId="77777777" w:rsidR="00180375" w:rsidRDefault="00E3467F" w:rsidP="00B823A1">
      <w:pPr>
        <w:pStyle w:val="Heading1"/>
        <w:spacing w:before="360"/>
        <w:rPr>
          <w:color w:val="auto"/>
        </w:rPr>
      </w:pPr>
      <w:bookmarkStart w:id="10" w:name="_Toc465773169"/>
      <w:r>
        <w:rPr>
          <w:color w:val="auto"/>
        </w:rPr>
        <w:t>7</w:t>
      </w:r>
      <w:r w:rsidRPr="00E13CFB">
        <w:rPr>
          <w:color w:val="auto"/>
        </w:rPr>
        <w:t>. Demographics</w:t>
      </w:r>
      <w:bookmarkEnd w:id="10"/>
    </w:p>
    <w:p w14:paraId="642EFFF7" w14:textId="77777777" w:rsidR="00BA2067" w:rsidRPr="00BA2067" w:rsidRDefault="00BA2067" w:rsidP="00BA2067"/>
    <w:p w14:paraId="7A1E8EF4" w14:textId="77777777" w:rsidR="00180375" w:rsidRDefault="00180375" w:rsidP="00B823A1">
      <w:pPr>
        <w:rPr>
          <w:rFonts w:asciiTheme="majorHAnsi" w:hAnsiTheme="majorHAnsi"/>
        </w:rPr>
      </w:pPr>
      <w:r w:rsidRPr="00180375">
        <w:rPr>
          <w:rFonts w:asciiTheme="majorHAnsi" w:hAnsiTheme="majorHAnsi"/>
        </w:rPr>
        <w:t>Woul</w:t>
      </w:r>
      <w:r>
        <w:rPr>
          <w:rFonts w:asciiTheme="majorHAnsi" w:hAnsiTheme="majorHAnsi"/>
        </w:rPr>
        <w:t>d you describe yourself as:</w:t>
      </w:r>
    </w:p>
    <w:p w14:paraId="015F19E2" w14:textId="77777777" w:rsidR="00B823A1" w:rsidRDefault="00B823A1" w:rsidP="00B823A1">
      <w:pPr>
        <w:spacing w:after="120"/>
        <w:rPr>
          <w:rFonts w:asciiTheme="majorHAnsi" w:hAnsiTheme="majorHAnsi"/>
        </w:rPr>
      </w:pPr>
      <w:r>
        <w:rPr>
          <w:rFonts w:asciiTheme="majorHAnsi" w:hAnsiTheme="majorHAnsi"/>
        </w:rPr>
        <w:t>[</w:t>
      </w:r>
      <w:proofErr w:type="spellStart"/>
      <w:r>
        <w:rPr>
          <w:rFonts w:asciiTheme="majorHAnsi" w:hAnsiTheme="majorHAnsi"/>
        </w:rPr>
        <w:t>hispanic</w:t>
      </w:r>
      <w:proofErr w:type="spellEnd"/>
      <w:r>
        <w:rPr>
          <w:rFonts w:asciiTheme="majorHAnsi" w:hAnsiTheme="majorHAnsi"/>
        </w:rPr>
        <w:t>]</w:t>
      </w:r>
      <w:r w:rsidR="00FA648F">
        <w:rPr>
          <w:rFonts w:asciiTheme="majorHAnsi" w:hAnsiTheme="majorHAnsi"/>
        </w:rPr>
        <w:t xml:space="preserve"> &lt;Derived from </w:t>
      </w:r>
      <w:r w:rsidR="00D50AF2">
        <w:rPr>
          <w:rFonts w:asciiTheme="majorHAnsi" w:hAnsiTheme="majorHAnsi"/>
        </w:rPr>
        <w:fldChar w:fldCharType="begin"/>
      </w:r>
      <w:r w:rsidR="00362B15">
        <w:rPr>
          <w:rFonts w:asciiTheme="majorHAnsi" w:hAnsiTheme="majorHAnsi"/>
        </w:rPr>
        <w:instrText xml:space="preserve"> ADDIN ZOTERO_ITEM CSL_CITATION {"citationID":"190ilhvg71","properties":{"formattedCitation":"{\\rtf (\\uc0\\u8220{}PHS Inclusion Enrollment Report,\\uc0\\u8221{} 2016)}","plainCitation":"(“PHS Inclusion Enrollment Report,” 2016)"},"citationItems":[{"id":12674,"uris":["http://zotero.org/groups/579511/items/KMS8C6BT"],"uri":["http://zotero.org/groups/579511/items/KMS8C6BT"],"itemData":{"id":12674,"type":"article","title":"PHS Inclusion Enrollment Report","publisher":"National Institutes of Health, U.S. Department of Health and Human Services","URL":"https://grants.nih.gov/grants/forms/phs-inclusion-enrollment-report.htm","issued":{"date-parts":[["2016"]]},"accessed":{"date-parts":[["2016",11,10]]}}}],"schema":"https://github.com/citation-style-language/schema/raw/master/csl-citation.json"} </w:instrText>
      </w:r>
      <w:r w:rsidR="00D50AF2">
        <w:rPr>
          <w:rFonts w:asciiTheme="majorHAnsi" w:hAnsiTheme="majorHAnsi"/>
        </w:rPr>
        <w:fldChar w:fldCharType="separate"/>
      </w:r>
      <w:r w:rsidR="00362B15" w:rsidRPr="00362B15">
        <w:rPr>
          <w:rFonts w:ascii="Cambria" w:eastAsia="Times New Roman" w:hAnsiTheme="majorHAnsi"/>
        </w:rPr>
        <w:t>(“PHS Inclusion Enrollment Report,” 2016)</w:t>
      </w:r>
      <w:r w:rsidR="00D50AF2">
        <w:rPr>
          <w:rFonts w:asciiTheme="majorHAnsi" w:hAnsiTheme="majorHAnsi"/>
        </w:rPr>
        <w:fldChar w:fldCharType="end"/>
      </w:r>
      <w:r w:rsidR="00362B15">
        <w:rPr>
          <w:rFonts w:asciiTheme="majorHAnsi" w:hAnsiTheme="majorHAnsi"/>
        </w:rPr>
        <w:t>&gt;</w:t>
      </w:r>
    </w:p>
    <w:tbl>
      <w:tblPr>
        <w:tblStyle w:val="LightShading-Accent1"/>
        <w:tblW w:w="9053" w:type="dxa"/>
        <w:tblInd w:w="108" w:type="dxa"/>
        <w:tblLayout w:type="fixed"/>
        <w:tblLook w:val="04A0" w:firstRow="1" w:lastRow="0" w:firstColumn="1" w:lastColumn="0" w:noHBand="0" w:noVBand="1"/>
      </w:tblPr>
      <w:tblGrid>
        <w:gridCol w:w="8253"/>
        <w:gridCol w:w="800"/>
      </w:tblGrid>
      <w:tr w:rsidR="00180375" w:rsidRPr="00BF2DFB" w14:paraId="796469FC" w14:textId="77777777">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53" w:type="dxa"/>
            <w:vAlign w:val="center"/>
          </w:tcPr>
          <w:p w14:paraId="3870B4AA" w14:textId="77777777" w:rsidR="00180375" w:rsidRPr="00BF2DFB" w:rsidRDefault="00180375" w:rsidP="00B42475">
            <w:pPr>
              <w:rPr>
                <w:rFonts w:asciiTheme="majorHAnsi" w:hAnsiTheme="majorHAnsi" w:cs="Arial"/>
                <w:b w:val="0"/>
                <w:color w:val="auto"/>
                <w:sz w:val="24"/>
                <w:szCs w:val="24"/>
              </w:rPr>
            </w:pPr>
            <w:r>
              <w:rPr>
                <w:rFonts w:asciiTheme="majorHAnsi" w:hAnsiTheme="majorHAnsi" w:cs="Arial"/>
                <w:b w:val="0"/>
                <w:color w:val="auto"/>
                <w:sz w:val="24"/>
                <w:szCs w:val="24"/>
              </w:rPr>
              <w:t>Hispanic or Latino</w:t>
            </w:r>
            <w:r w:rsidRPr="00BF2DFB">
              <w:rPr>
                <w:rFonts w:asciiTheme="majorHAnsi" w:hAnsiTheme="majorHAnsi" w:cs="Arial"/>
                <w:b w:val="0"/>
                <w:color w:val="auto"/>
                <w:sz w:val="24"/>
                <w:szCs w:val="24"/>
              </w:rPr>
              <w:t xml:space="preserve"> (1)</w:t>
            </w:r>
          </w:p>
        </w:tc>
        <w:tc>
          <w:tcPr>
            <w:tcW w:w="800" w:type="dxa"/>
            <w:vAlign w:val="center"/>
          </w:tcPr>
          <w:p w14:paraId="56CFB520" w14:textId="77777777" w:rsidR="00180375" w:rsidRPr="00BF2DFB" w:rsidRDefault="00390F6D" w:rsidP="00B42475">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b w:val="0"/>
                <w:color w:val="auto"/>
                <w:sz w:val="24"/>
                <w:szCs w:val="24"/>
              </w:rPr>
            </w:pPr>
            <w:sdt>
              <w:sdtPr>
                <w:rPr>
                  <w:rFonts w:asciiTheme="majorHAnsi" w:hAnsiTheme="majorHAnsi" w:cs="Arial"/>
                </w:rPr>
                <w:id w:val="-809788579"/>
              </w:sdtPr>
              <w:sdtContent>
                <w:r w:rsidR="00180375" w:rsidRPr="00BF2DFB">
                  <w:rPr>
                    <w:rFonts w:ascii="MS Mincho" w:hAnsi="MS Mincho" w:cs="MS Mincho" w:hint="eastAsia"/>
                    <w:b w:val="0"/>
                    <w:color w:val="auto"/>
                    <w:sz w:val="24"/>
                    <w:szCs w:val="24"/>
                  </w:rPr>
                  <w:t>☐</w:t>
                </w:r>
              </w:sdtContent>
            </w:sdt>
          </w:p>
        </w:tc>
      </w:tr>
      <w:tr w:rsidR="00180375" w:rsidRPr="00BF2DFB" w14:paraId="484ACD53"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53" w:type="dxa"/>
            <w:vAlign w:val="center"/>
          </w:tcPr>
          <w:p w14:paraId="1C42CED4" w14:textId="77777777" w:rsidR="00180375" w:rsidRPr="00BF2DFB" w:rsidRDefault="00180375" w:rsidP="00B42475">
            <w:pPr>
              <w:rPr>
                <w:rFonts w:asciiTheme="majorHAnsi" w:hAnsiTheme="majorHAnsi" w:cs="Arial"/>
                <w:b w:val="0"/>
                <w:color w:val="auto"/>
                <w:sz w:val="24"/>
                <w:szCs w:val="24"/>
              </w:rPr>
            </w:pPr>
            <w:r>
              <w:rPr>
                <w:rFonts w:asciiTheme="majorHAnsi" w:hAnsiTheme="majorHAnsi" w:cs="Arial"/>
                <w:b w:val="0"/>
                <w:color w:val="auto"/>
                <w:sz w:val="24"/>
                <w:szCs w:val="24"/>
              </w:rPr>
              <w:t>Not Hispanic or Latino (0)</w:t>
            </w:r>
          </w:p>
        </w:tc>
        <w:tc>
          <w:tcPr>
            <w:tcW w:w="800" w:type="dxa"/>
            <w:vAlign w:val="center"/>
          </w:tcPr>
          <w:p w14:paraId="4A054C3E" w14:textId="77777777" w:rsidR="00180375" w:rsidRPr="00BF2DFB" w:rsidRDefault="00390F6D" w:rsidP="00B4247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846317835"/>
              </w:sdtPr>
              <w:sdtContent>
                <w:r w:rsidR="00180375" w:rsidRPr="00BF2DFB">
                  <w:rPr>
                    <w:rFonts w:ascii="MS Mincho" w:hAnsi="MS Mincho" w:cs="MS Mincho" w:hint="eastAsia"/>
                    <w:color w:val="auto"/>
                    <w:sz w:val="24"/>
                    <w:szCs w:val="24"/>
                  </w:rPr>
                  <w:t>☐</w:t>
                </w:r>
              </w:sdtContent>
            </w:sdt>
          </w:p>
        </w:tc>
      </w:tr>
    </w:tbl>
    <w:p w14:paraId="78B3CB15" w14:textId="77777777" w:rsidR="00180375" w:rsidRDefault="00180375" w:rsidP="00E3467F">
      <w:pPr>
        <w:rPr>
          <w:rFonts w:asciiTheme="majorHAnsi" w:hAnsiTheme="majorHAnsi"/>
        </w:rPr>
      </w:pPr>
    </w:p>
    <w:p w14:paraId="2482CDFB" w14:textId="77777777" w:rsidR="00670560" w:rsidRDefault="00E3467F" w:rsidP="00670560">
      <w:pPr>
        <w:rPr>
          <w:rFonts w:asciiTheme="majorHAnsi" w:hAnsiTheme="majorHAnsi" w:cs="Arial"/>
        </w:rPr>
      </w:pPr>
      <w:r w:rsidRPr="00BF2DFB">
        <w:rPr>
          <w:rFonts w:asciiTheme="majorHAnsi" w:hAnsiTheme="majorHAnsi" w:cs="Arial"/>
        </w:rPr>
        <w:t>How would you describe your race?</w:t>
      </w:r>
    </w:p>
    <w:p w14:paraId="4924D8A5" w14:textId="77777777" w:rsidR="00E3467F" w:rsidRDefault="00B1742D" w:rsidP="00B823A1">
      <w:pPr>
        <w:rPr>
          <w:rFonts w:asciiTheme="majorHAnsi" w:hAnsiTheme="majorHAnsi" w:cs="Arial"/>
          <w:i/>
        </w:rPr>
      </w:pPr>
      <w:r w:rsidRPr="00B1742D">
        <w:rPr>
          <w:rFonts w:asciiTheme="majorHAnsi" w:hAnsiTheme="majorHAnsi" w:cs="Arial"/>
          <w:i/>
        </w:rPr>
        <w:t>Mark all that apply.</w:t>
      </w:r>
    </w:p>
    <w:p w14:paraId="25981034" w14:textId="77777777" w:rsidR="00B823A1" w:rsidRPr="00362B15" w:rsidRDefault="00B823A1" w:rsidP="00B823A1">
      <w:pPr>
        <w:spacing w:after="120"/>
        <w:rPr>
          <w:rFonts w:asciiTheme="majorHAnsi" w:hAnsiTheme="majorHAnsi"/>
        </w:rPr>
      </w:pPr>
      <w:r w:rsidRPr="00B823A1">
        <w:rPr>
          <w:rFonts w:asciiTheme="majorHAnsi" w:hAnsiTheme="majorHAnsi" w:cs="Arial"/>
        </w:rPr>
        <w:t>[race]</w:t>
      </w:r>
      <w:r w:rsidR="00362B15">
        <w:rPr>
          <w:rFonts w:asciiTheme="majorHAnsi" w:hAnsiTheme="majorHAnsi" w:cs="Arial"/>
        </w:rPr>
        <w:t xml:space="preserve"> </w:t>
      </w:r>
      <w:r w:rsidR="00362B15">
        <w:rPr>
          <w:rFonts w:asciiTheme="majorHAnsi" w:hAnsiTheme="majorHAnsi"/>
        </w:rPr>
        <w:t xml:space="preserve">&lt;Derived from </w:t>
      </w:r>
      <w:r w:rsidR="00D50AF2">
        <w:rPr>
          <w:rFonts w:asciiTheme="majorHAnsi" w:hAnsiTheme="majorHAnsi"/>
        </w:rPr>
        <w:fldChar w:fldCharType="begin"/>
      </w:r>
      <w:r w:rsidR="003244FE">
        <w:rPr>
          <w:rFonts w:asciiTheme="majorHAnsi" w:hAnsiTheme="majorHAnsi"/>
        </w:rPr>
        <w:instrText xml:space="preserve"> ADDIN ZOTERO_ITEM CSL_CITATION {"citationID":"Q24F1V7C","properties":{"formattedCitation":"{\\rtf (\\uc0\\u8220{}PHS Inclusion Enrollment Report,\\uc0\\u8221{} 2016)}","plainCitation":"(“PHS Inclusion Enrollment Report,” 2016)"},"citationItems":[{"id":12674,"uris":["http://zotero.org/groups/579511/items/KMS8C6BT"],"uri":["http://zotero.org/groups/579511/items/KMS8C6BT"],"itemData":{"id":12674,"type":"article","title":"PHS Inclusion Enrollment Report","publisher":"National Institutes of Health, U.S. Department of Health and Human Services","URL":"https://grants.nih.gov/grants/forms/phs-inclusion-enrollment-report.htm","issued":{"date-parts":[["2016"]]},"accessed":{"date-parts":[["2016",11,10]]}}}],"schema":"https://github.com/citation-style-language/schema/raw/master/csl-citation.json"} </w:instrText>
      </w:r>
      <w:r w:rsidR="00D50AF2">
        <w:rPr>
          <w:rFonts w:asciiTheme="majorHAnsi" w:hAnsiTheme="majorHAnsi"/>
        </w:rPr>
        <w:fldChar w:fldCharType="separate"/>
      </w:r>
      <w:r w:rsidR="00362B15" w:rsidRPr="00362B15">
        <w:rPr>
          <w:rFonts w:ascii="Cambria" w:eastAsia="Times New Roman" w:hAnsiTheme="majorHAnsi"/>
        </w:rPr>
        <w:t>(“PHS Inclusion Enrollment Report,” 2016)</w:t>
      </w:r>
      <w:r w:rsidR="00D50AF2">
        <w:rPr>
          <w:rFonts w:asciiTheme="majorHAnsi" w:hAnsiTheme="majorHAnsi"/>
        </w:rPr>
        <w:fldChar w:fldCharType="end"/>
      </w:r>
      <w:r w:rsidR="00362B15">
        <w:rPr>
          <w:rFonts w:asciiTheme="majorHAnsi" w:hAnsiTheme="majorHAnsi"/>
        </w:rPr>
        <w:t>&gt;</w:t>
      </w:r>
    </w:p>
    <w:tbl>
      <w:tblPr>
        <w:tblStyle w:val="LightShading-Accent1"/>
        <w:tblW w:w="9053" w:type="dxa"/>
        <w:tblInd w:w="108" w:type="dxa"/>
        <w:tblLayout w:type="fixed"/>
        <w:tblLook w:val="04A0" w:firstRow="1" w:lastRow="0" w:firstColumn="1" w:lastColumn="0" w:noHBand="0" w:noVBand="1"/>
      </w:tblPr>
      <w:tblGrid>
        <w:gridCol w:w="8253"/>
        <w:gridCol w:w="800"/>
      </w:tblGrid>
      <w:tr w:rsidR="00E3467F" w:rsidRPr="00BF2DFB" w14:paraId="33C83278" w14:textId="77777777">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53" w:type="dxa"/>
            <w:vAlign w:val="center"/>
          </w:tcPr>
          <w:p w14:paraId="55B261B2" w14:textId="77777777" w:rsidR="00E3467F" w:rsidRPr="00BF2DFB" w:rsidRDefault="00865386" w:rsidP="00865386">
            <w:pPr>
              <w:rPr>
                <w:rFonts w:asciiTheme="majorHAnsi" w:hAnsiTheme="majorHAnsi" w:cs="Arial"/>
                <w:b w:val="0"/>
                <w:color w:val="auto"/>
                <w:sz w:val="24"/>
                <w:szCs w:val="24"/>
              </w:rPr>
            </w:pPr>
            <w:r w:rsidRPr="00BF2DFB">
              <w:rPr>
                <w:rFonts w:asciiTheme="majorHAnsi" w:hAnsiTheme="majorHAnsi" w:cs="Arial"/>
                <w:b w:val="0"/>
                <w:color w:val="auto"/>
                <w:sz w:val="24"/>
                <w:szCs w:val="24"/>
              </w:rPr>
              <w:t>American Indian/Alaska Native (</w:t>
            </w:r>
            <w:r>
              <w:rPr>
                <w:rFonts w:asciiTheme="majorHAnsi" w:hAnsiTheme="majorHAnsi" w:cs="Arial"/>
                <w:b w:val="0"/>
                <w:color w:val="auto"/>
                <w:sz w:val="24"/>
                <w:szCs w:val="24"/>
              </w:rPr>
              <w:t>1)</w:t>
            </w:r>
          </w:p>
        </w:tc>
        <w:tc>
          <w:tcPr>
            <w:tcW w:w="800" w:type="dxa"/>
            <w:vAlign w:val="center"/>
          </w:tcPr>
          <w:p w14:paraId="375ADC74" w14:textId="77777777" w:rsidR="00E3467F" w:rsidRPr="00BF2DFB" w:rsidRDefault="00390F6D" w:rsidP="00E3467F">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b w:val="0"/>
                <w:color w:val="auto"/>
                <w:sz w:val="24"/>
                <w:szCs w:val="24"/>
              </w:rPr>
            </w:pPr>
            <w:sdt>
              <w:sdtPr>
                <w:rPr>
                  <w:rFonts w:asciiTheme="majorHAnsi" w:hAnsiTheme="majorHAnsi" w:cs="Arial"/>
                </w:rPr>
                <w:id w:val="862171150"/>
              </w:sdtPr>
              <w:sdtContent>
                <w:r w:rsidR="00E3467F" w:rsidRPr="00BF2DFB">
                  <w:rPr>
                    <w:rFonts w:ascii="MS Mincho" w:hAnsi="MS Mincho" w:cs="MS Mincho" w:hint="eastAsia"/>
                    <w:b w:val="0"/>
                    <w:color w:val="auto"/>
                    <w:sz w:val="24"/>
                    <w:szCs w:val="24"/>
                  </w:rPr>
                  <w:t>☐</w:t>
                </w:r>
              </w:sdtContent>
            </w:sdt>
          </w:p>
        </w:tc>
      </w:tr>
      <w:tr w:rsidR="00E3467F" w:rsidRPr="00BF2DFB" w14:paraId="3DEEF7E4"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53" w:type="dxa"/>
            <w:vAlign w:val="center"/>
          </w:tcPr>
          <w:p w14:paraId="224507C0" w14:textId="77777777" w:rsidR="00E3467F" w:rsidRPr="00BF2DFB" w:rsidRDefault="00865386" w:rsidP="00865386">
            <w:pPr>
              <w:rPr>
                <w:rFonts w:asciiTheme="majorHAnsi" w:hAnsiTheme="majorHAnsi" w:cs="Arial"/>
                <w:b w:val="0"/>
                <w:color w:val="auto"/>
                <w:sz w:val="24"/>
                <w:szCs w:val="24"/>
              </w:rPr>
            </w:pPr>
            <w:r>
              <w:rPr>
                <w:rFonts w:asciiTheme="majorHAnsi" w:hAnsiTheme="majorHAnsi" w:cs="Arial"/>
                <w:b w:val="0"/>
                <w:color w:val="auto"/>
                <w:sz w:val="24"/>
                <w:szCs w:val="24"/>
              </w:rPr>
              <w:t>Asian (2)</w:t>
            </w:r>
          </w:p>
        </w:tc>
        <w:tc>
          <w:tcPr>
            <w:tcW w:w="800" w:type="dxa"/>
            <w:vAlign w:val="center"/>
          </w:tcPr>
          <w:p w14:paraId="4D4728A4" w14:textId="77777777" w:rsidR="00E3467F" w:rsidRPr="00BF2DFB" w:rsidRDefault="00390F6D" w:rsidP="00E3467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543164353"/>
              </w:sdtPr>
              <w:sdtContent>
                <w:r w:rsidR="00E3467F" w:rsidRPr="00BF2DFB">
                  <w:rPr>
                    <w:rFonts w:ascii="MS Mincho" w:hAnsi="MS Mincho" w:cs="MS Mincho" w:hint="eastAsia"/>
                    <w:color w:val="auto"/>
                    <w:sz w:val="24"/>
                    <w:szCs w:val="24"/>
                  </w:rPr>
                  <w:t>☐</w:t>
                </w:r>
              </w:sdtContent>
            </w:sdt>
          </w:p>
        </w:tc>
      </w:tr>
      <w:tr w:rsidR="00E3467F" w:rsidRPr="00BF2DFB" w14:paraId="739AF561"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8253" w:type="dxa"/>
            <w:vAlign w:val="center"/>
          </w:tcPr>
          <w:p w14:paraId="13A8B747" w14:textId="77777777" w:rsidR="00E3467F" w:rsidRPr="00BF2DFB" w:rsidRDefault="00865386" w:rsidP="00E3467F">
            <w:pPr>
              <w:rPr>
                <w:rFonts w:asciiTheme="majorHAnsi" w:hAnsiTheme="majorHAnsi" w:cs="Arial"/>
                <w:b w:val="0"/>
                <w:color w:val="auto"/>
                <w:sz w:val="24"/>
                <w:szCs w:val="24"/>
              </w:rPr>
            </w:pPr>
            <w:r>
              <w:rPr>
                <w:rFonts w:asciiTheme="majorHAnsi" w:hAnsiTheme="majorHAnsi" w:cs="Arial"/>
                <w:b w:val="0"/>
                <w:color w:val="auto"/>
                <w:sz w:val="24"/>
                <w:szCs w:val="24"/>
              </w:rPr>
              <w:lastRenderedPageBreak/>
              <w:t>Native Hawaiian or Other Pacific Islander (3)</w:t>
            </w:r>
          </w:p>
        </w:tc>
        <w:tc>
          <w:tcPr>
            <w:tcW w:w="800" w:type="dxa"/>
            <w:vAlign w:val="center"/>
          </w:tcPr>
          <w:p w14:paraId="4A8BE347" w14:textId="77777777" w:rsidR="00E3467F" w:rsidRPr="00BF2DFB" w:rsidRDefault="00390F6D" w:rsidP="00E3467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000536804"/>
              </w:sdtPr>
              <w:sdtContent>
                <w:r w:rsidR="00E3467F" w:rsidRPr="00BF2DFB">
                  <w:rPr>
                    <w:rFonts w:ascii="MS Mincho" w:hAnsi="MS Mincho" w:cs="MS Mincho" w:hint="eastAsia"/>
                    <w:color w:val="auto"/>
                    <w:sz w:val="24"/>
                    <w:szCs w:val="24"/>
                  </w:rPr>
                  <w:t>☐</w:t>
                </w:r>
              </w:sdtContent>
            </w:sdt>
          </w:p>
        </w:tc>
      </w:tr>
      <w:tr w:rsidR="00E3467F" w:rsidRPr="00BF2DFB" w14:paraId="01D3B4CC" w14:textId="77777777">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8253" w:type="dxa"/>
            <w:vAlign w:val="center"/>
          </w:tcPr>
          <w:p w14:paraId="1AC47B3C" w14:textId="77777777" w:rsidR="00E3467F" w:rsidRPr="00BF2DFB" w:rsidRDefault="00865386" w:rsidP="00E3467F">
            <w:pPr>
              <w:rPr>
                <w:rFonts w:asciiTheme="majorHAnsi" w:hAnsiTheme="majorHAnsi" w:cs="Arial"/>
                <w:b w:val="0"/>
                <w:color w:val="auto"/>
                <w:sz w:val="24"/>
                <w:szCs w:val="24"/>
              </w:rPr>
            </w:pPr>
            <w:r>
              <w:rPr>
                <w:rFonts w:asciiTheme="majorHAnsi" w:hAnsiTheme="majorHAnsi" w:cs="Arial"/>
                <w:b w:val="0"/>
                <w:color w:val="auto"/>
                <w:sz w:val="24"/>
                <w:szCs w:val="24"/>
              </w:rPr>
              <w:t>Black or African American (4</w:t>
            </w:r>
            <w:r w:rsidRPr="00BF2DFB">
              <w:rPr>
                <w:rFonts w:asciiTheme="majorHAnsi" w:hAnsiTheme="majorHAnsi" w:cs="Arial"/>
                <w:b w:val="0"/>
                <w:color w:val="auto"/>
                <w:sz w:val="24"/>
                <w:szCs w:val="24"/>
              </w:rPr>
              <w:t>)</w:t>
            </w:r>
          </w:p>
        </w:tc>
        <w:tc>
          <w:tcPr>
            <w:tcW w:w="800" w:type="dxa"/>
            <w:vAlign w:val="center"/>
          </w:tcPr>
          <w:p w14:paraId="7EB85CF9" w14:textId="77777777" w:rsidR="00E3467F" w:rsidRPr="00BF2DFB" w:rsidRDefault="00390F6D" w:rsidP="00E3467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665897548"/>
              </w:sdtPr>
              <w:sdtContent>
                <w:r w:rsidR="00E3467F" w:rsidRPr="00BF2DFB">
                  <w:rPr>
                    <w:rFonts w:ascii="MS Mincho" w:hAnsi="MS Mincho" w:cs="MS Mincho" w:hint="eastAsia"/>
                    <w:color w:val="auto"/>
                    <w:sz w:val="24"/>
                    <w:szCs w:val="24"/>
                  </w:rPr>
                  <w:t>☐</w:t>
                </w:r>
              </w:sdtContent>
            </w:sdt>
          </w:p>
        </w:tc>
      </w:tr>
      <w:tr w:rsidR="00E3467F" w:rsidRPr="00BF2DFB" w14:paraId="383EF865" w14:textId="77777777">
        <w:trPr>
          <w:cantSplit/>
          <w:trHeight w:val="80"/>
        </w:trPr>
        <w:tc>
          <w:tcPr>
            <w:cnfStyle w:val="001000000000" w:firstRow="0" w:lastRow="0" w:firstColumn="1" w:lastColumn="0" w:oddVBand="0" w:evenVBand="0" w:oddHBand="0" w:evenHBand="0" w:firstRowFirstColumn="0" w:firstRowLastColumn="0" w:lastRowFirstColumn="0" w:lastRowLastColumn="0"/>
            <w:tcW w:w="8253" w:type="dxa"/>
            <w:vAlign w:val="center"/>
          </w:tcPr>
          <w:p w14:paraId="31CB9ECC" w14:textId="77777777" w:rsidR="00E3467F" w:rsidRPr="00BF2DFB" w:rsidRDefault="00865386" w:rsidP="00E3467F">
            <w:pPr>
              <w:rPr>
                <w:rFonts w:asciiTheme="majorHAnsi" w:hAnsiTheme="majorHAnsi" w:cs="Arial"/>
                <w:b w:val="0"/>
                <w:color w:val="auto"/>
                <w:sz w:val="24"/>
                <w:szCs w:val="24"/>
              </w:rPr>
            </w:pPr>
            <w:r>
              <w:rPr>
                <w:rFonts w:asciiTheme="majorHAnsi" w:hAnsiTheme="majorHAnsi" w:cs="Arial"/>
                <w:b w:val="0"/>
                <w:color w:val="auto"/>
                <w:sz w:val="24"/>
                <w:szCs w:val="24"/>
              </w:rPr>
              <w:t>White</w:t>
            </w:r>
            <w:r w:rsidR="00B42475">
              <w:rPr>
                <w:rFonts w:asciiTheme="majorHAnsi" w:hAnsiTheme="majorHAnsi" w:cs="Arial"/>
                <w:b w:val="0"/>
                <w:color w:val="auto"/>
                <w:sz w:val="24"/>
                <w:szCs w:val="24"/>
              </w:rPr>
              <w:t xml:space="preserve"> or Caucasian</w:t>
            </w:r>
            <w:r w:rsidR="00E3467F" w:rsidRPr="00BF2DFB">
              <w:rPr>
                <w:rFonts w:asciiTheme="majorHAnsi" w:hAnsiTheme="majorHAnsi" w:cs="Arial"/>
                <w:b w:val="0"/>
                <w:color w:val="auto"/>
                <w:sz w:val="24"/>
                <w:szCs w:val="24"/>
              </w:rPr>
              <w:t xml:space="preserve"> (5)</w:t>
            </w:r>
          </w:p>
        </w:tc>
        <w:tc>
          <w:tcPr>
            <w:tcW w:w="800" w:type="dxa"/>
            <w:vAlign w:val="center"/>
          </w:tcPr>
          <w:p w14:paraId="6B97C3C9" w14:textId="77777777" w:rsidR="00E3467F" w:rsidRPr="00BF2DFB" w:rsidRDefault="00390F6D" w:rsidP="00E3467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MS Mincho"/>
                <w:sz w:val="24"/>
                <w:szCs w:val="24"/>
              </w:rPr>
            </w:pPr>
            <w:sdt>
              <w:sdtPr>
                <w:rPr>
                  <w:rFonts w:asciiTheme="majorHAnsi" w:hAnsiTheme="majorHAnsi" w:cs="Arial"/>
                </w:rPr>
                <w:id w:val="-1892023848"/>
              </w:sdtPr>
              <w:sdtContent>
                <w:r w:rsidR="00E3467F" w:rsidRPr="00BF2DFB">
                  <w:rPr>
                    <w:rFonts w:ascii="MS Mincho" w:hAnsi="MS Mincho" w:cs="MS Mincho" w:hint="eastAsia"/>
                    <w:color w:val="auto"/>
                    <w:sz w:val="24"/>
                    <w:szCs w:val="24"/>
                  </w:rPr>
                  <w:t>☐</w:t>
                </w:r>
              </w:sdtContent>
            </w:sdt>
          </w:p>
        </w:tc>
      </w:tr>
      <w:tr w:rsidR="00E3467F" w:rsidRPr="00BF2DFB" w14:paraId="1C64A899" w14:textId="77777777">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8253" w:type="dxa"/>
            <w:vAlign w:val="center"/>
          </w:tcPr>
          <w:p w14:paraId="62CC16A0" w14:textId="77777777" w:rsidR="00E3467F" w:rsidRPr="00BF2DFB" w:rsidRDefault="00B42475" w:rsidP="00B1742D">
            <w:pPr>
              <w:rPr>
                <w:rFonts w:asciiTheme="majorHAnsi" w:hAnsiTheme="majorHAnsi" w:cs="Arial"/>
                <w:b w:val="0"/>
                <w:color w:val="auto"/>
                <w:sz w:val="24"/>
                <w:szCs w:val="24"/>
              </w:rPr>
            </w:pPr>
            <w:r>
              <w:rPr>
                <w:rFonts w:asciiTheme="majorHAnsi" w:hAnsiTheme="majorHAnsi" w:cs="Arial"/>
                <w:b w:val="0"/>
                <w:color w:val="auto"/>
                <w:sz w:val="24"/>
                <w:szCs w:val="24"/>
              </w:rPr>
              <w:t>Other (</w:t>
            </w:r>
            <w:r w:rsidR="00B1742D">
              <w:rPr>
                <w:rFonts w:asciiTheme="majorHAnsi" w:hAnsiTheme="majorHAnsi" w:cs="Arial"/>
                <w:b w:val="0"/>
                <w:color w:val="auto"/>
                <w:sz w:val="24"/>
                <w:szCs w:val="24"/>
              </w:rPr>
              <w:t>Please specify below) (99</w:t>
            </w:r>
            <w:r w:rsidR="00865386">
              <w:rPr>
                <w:rFonts w:asciiTheme="majorHAnsi" w:hAnsiTheme="majorHAnsi" w:cs="Arial"/>
                <w:b w:val="0"/>
                <w:color w:val="auto"/>
                <w:sz w:val="24"/>
                <w:szCs w:val="24"/>
              </w:rPr>
              <w:t>)</w:t>
            </w:r>
          </w:p>
        </w:tc>
        <w:tc>
          <w:tcPr>
            <w:tcW w:w="800" w:type="dxa"/>
            <w:vAlign w:val="center"/>
          </w:tcPr>
          <w:p w14:paraId="4A8CF375" w14:textId="77777777" w:rsidR="00E3467F" w:rsidRPr="00BF2DFB" w:rsidRDefault="00390F6D" w:rsidP="00E3467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MS Mincho"/>
                <w:sz w:val="24"/>
                <w:szCs w:val="24"/>
              </w:rPr>
            </w:pPr>
            <w:sdt>
              <w:sdtPr>
                <w:rPr>
                  <w:rFonts w:asciiTheme="majorHAnsi" w:hAnsiTheme="majorHAnsi" w:cs="Arial"/>
                </w:rPr>
                <w:id w:val="63147409"/>
              </w:sdtPr>
              <w:sdtContent>
                <w:r w:rsidR="00E3467F" w:rsidRPr="00BF2DFB">
                  <w:rPr>
                    <w:rFonts w:ascii="MS Mincho" w:hAnsi="MS Mincho" w:cs="MS Mincho" w:hint="eastAsia"/>
                    <w:color w:val="auto"/>
                    <w:sz w:val="24"/>
                    <w:szCs w:val="24"/>
                  </w:rPr>
                  <w:t>☐</w:t>
                </w:r>
              </w:sdtContent>
            </w:sdt>
          </w:p>
        </w:tc>
      </w:tr>
    </w:tbl>
    <w:p w14:paraId="5CA4A7EF" w14:textId="77777777" w:rsidR="00E3467F" w:rsidRDefault="00E3467F" w:rsidP="00E3467F">
      <w:pPr>
        <w:pStyle w:val="ListParagraph"/>
        <w:ind w:left="0"/>
        <w:rPr>
          <w:rFonts w:asciiTheme="majorHAnsi" w:hAnsiTheme="majorHAnsi" w:cs="Arial"/>
        </w:rPr>
      </w:pPr>
    </w:p>
    <w:p w14:paraId="33CB5810" w14:textId="77777777" w:rsidR="00B1742D" w:rsidRPr="0057238A" w:rsidRDefault="00B823A1" w:rsidP="00E3467F">
      <w:pPr>
        <w:pStyle w:val="ListParagraph"/>
        <w:ind w:left="0"/>
        <w:rPr>
          <w:rFonts w:asciiTheme="majorHAnsi" w:hAnsiTheme="majorHAnsi" w:cs="Arial"/>
          <w:color w:val="C00000"/>
        </w:rPr>
      </w:pPr>
      <w:r w:rsidRPr="0057238A">
        <w:rPr>
          <w:rFonts w:asciiTheme="majorHAnsi" w:hAnsiTheme="majorHAnsi" w:cs="Arial"/>
          <w:color w:val="C00000"/>
        </w:rPr>
        <w:t xml:space="preserve">{If </w:t>
      </w:r>
      <w:r w:rsidR="00F850EC" w:rsidRPr="0057238A">
        <w:rPr>
          <w:rFonts w:asciiTheme="majorHAnsi" w:hAnsiTheme="majorHAnsi" w:cs="Arial"/>
          <w:color w:val="C00000"/>
        </w:rPr>
        <w:t>[</w:t>
      </w:r>
      <w:r w:rsidRPr="0057238A">
        <w:rPr>
          <w:rFonts w:asciiTheme="majorHAnsi" w:hAnsiTheme="majorHAnsi" w:cs="Arial"/>
          <w:color w:val="C00000"/>
        </w:rPr>
        <w:t>race(99)</w:t>
      </w:r>
      <w:r w:rsidR="00F850EC" w:rsidRPr="0057238A">
        <w:rPr>
          <w:rFonts w:asciiTheme="majorHAnsi" w:hAnsiTheme="majorHAnsi" w:cs="Arial"/>
          <w:color w:val="C00000"/>
        </w:rPr>
        <w:t>]</w:t>
      </w:r>
      <w:r w:rsidRPr="0057238A">
        <w:rPr>
          <w:rFonts w:asciiTheme="majorHAnsi" w:hAnsiTheme="majorHAnsi" w:cs="Arial"/>
          <w:color w:val="C00000"/>
        </w:rPr>
        <w:t xml:space="preserve"> = 1, show </w:t>
      </w:r>
      <w:r w:rsidR="00F850EC" w:rsidRPr="0057238A">
        <w:rPr>
          <w:rFonts w:asciiTheme="majorHAnsi" w:hAnsiTheme="majorHAnsi" w:cs="Arial"/>
          <w:color w:val="C00000"/>
        </w:rPr>
        <w:t>[</w:t>
      </w:r>
      <w:proofErr w:type="spellStart"/>
      <w:r w:rsidRPr="0057238A">
        <w:rPr>
          <w:rFonts w:asciiTheme="majorHAnsi" w:hAnsiTheme="majorHAnsi" w:cs="Arial"/>
          <w:color w:val="C00000"/>
        </w:rPr>
        <w:t>race_specify</w:t>
      </w:r>
      <w:proofErr w:type="spellEnd"/>
      <w:r w:rsidR="00F850EC" w:rsidRPr="0057238A">
        <w:rPr>
          <w:rFonts w:asciiTheme="majorHAnsi" w:hAnsiTheme="majorHAnsi" w:cs="Arial"/>
          <w:color w:val="C00000"/>
        </w:rPr>
        <w:t>]</w:t>
      </w:r>
      <w:r w:rsidRPr="0057238A">
        <w:rPr>
          <w:rFonts w:asciiTheme="majorHAnsi" w:hAnsiTheme="majorHAnsi" w:cs="Arial"/>
          <w:color w:val="C00000"/>
        </w:rPr>
        <w:t>}</w:t>
      </w:r>
    </w:p>
    <w:p w14:paraId="1AFE284B" w14:textId="77777777" w:rsidR="00B1742D" w:rsidRDefault="00B1742D" w:rsidP="00E3467F">
      <w:pPr>
        <w:pStyle w:val="ListParagraph"/>
        <w:ind w:left="0"/>
        <w:rPr>
          <w:rFonts w:asciiTheme="majorHAnsi" w:hAnsiTheme="majorHAnsi" w:cs="Arial"/>
        </w:rPr>
      </w:pPr>
      <w:r w:rsidRPr="00B1742D">
        <w:rPr>
          <w:rFonts w:asciiTheme="majorHAnsi" w:hAnsiTheme="majorHAnsi" w:cs="Arial"/>
        </w:rPr>
        <w:t>Please specify your racial identity not listed above.</w:t>
      </w:r>
    </w:p>
    <w:p w14:paraId="235C8DDB" w14:textId="77777777" w:rsidR="00B823A1" w:rsidRPr="00B823A1" w:rsidRDefault="00B823A1" w:rsidP="00B823A1">
      <w:pPr>
        <w:pStyle w:val="ListParagraph"/>
        <w:spacing w:after="120"/>
        <w:ind w:left="0"/>
        <w:rPr>
          <w:rFonts w:asciiTheme="majorHAnsi" w:hAnsiTheme="majorHAnsi" w:cs="Arial"/>
        </w:rPr>
      </w:pPr>
      <w:r>
        <w:rPr>
          <w:rFonts w:asciiTheme="majorHAnsi" w:hAnsiTheme="majorHAnsi" w:cs="Arial"/>
        </w:rPr>
        <w:t>[</w:t>
      </w:r>
      <w:proofErr w:type="spellStart"/>
      <w:r>
        <w:rPr>
          <w:rFonts w:asciiTheme="majorHAnsi" w:hAnsiTheme="majorHAnsi" w:cs="Arial"/>
        </w:rPr>
        <w:t>race_specify</w:t>
      </w:r>
      <w:proofErr w:type="spellEnd"/>
      <w:r>
        <w:rPr>
          <w:rFonts w:asciiTheme="majorHAnsi" w:hAnsiTheme="majorHAnsi" w:cs="Arial"/>
        </w:rPr>
        <w:t>]</w:t>
      </w:r>
    </w:p>
    <w:tbl>
      <w:tblPr>
        <w:tblStyle w:val="LightShading-Accent1"/>
        <w:tblW w:w="9304" w:type="dxa"/>
        <w:tblLayout w:type="fixed"/>
        <w:tblLook w:val="04A0" w:firstRow="1" w:lastRow="0" w:firstColumn="1" w:lastColumn="0" w:noHBand="0" w:noVBand="1"/>
      </w:tblPr>
      <w:tblGrid>
        <w:gridCol w:w="9304"/>
      </w:tblGrid>
      <w:tr w:rsidR="00B823A1" w:rsidRPr="00BF2DFB" w14:paraId="0727904C" w14:textId="77777777">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304" w:type="dxa"/>
            <w:vAlign w:val="center"/>
          </w:tcPr>
          <w:p w14:paraId="30BABE69" w14:textId="77777777" w:rsidR="00B823A1" w:rsidRPr="00BF2DFB" w:rsidRDefault="00B823A1" w:rsidP="00753E1D">
            <w:pPr>
              <w:rPr>
                <w:rFonts w:asciiTheme="majorHAnsi" w:hAnsiTheme="majorHAnsi" w:cs="Arial"/>
                <w:bCs w:val="0"/>
                <w:color w:val="auto"/>
                <w:sz w:val="24"/>
                <w:szCs w:val="24"/>
              </w:rPr>
            </w:pPr>
            <w:r>
              <w:rPr>
                <w:rFonts w:asciiTheme="majorHAnsi" w:hAnsiTheme="majorHAnsi" w:cs="Arial"/>
                <w:b w:val="0"/>
                <w:color w:val="auto"/>
                <w:sz w:val="24"/>
                <w:szCs w:val="24"/>
              </w:rPr>
              <w:t>Text Box</w:t>
            </w:r>
          </w:p>
        </w:tc>
      </w:tr>
    </w:tbl>
    <w:p w14:paraId="13D77866" w14:textId="77777777" w:rsidR="00E3467F" w:rsidRPr="00BF2DFB" w:rsidRDefault="00E3467F" w:rsidP="00E3467F">
      <w:pPr>
        <w:rPr>
          <w:rFonts w:asciiTheme="majorHAnsi" w:hAnsiTheme="majorHAnsi" w:cs="Arial"/>
        </w:rPr>
      </w:pPr>
    </w:p>
    <w:p w14:paraId="4C328ACA" w14:textId="77777777" w:rsidR="00E3467F" w:rsidRDefault="00E3467F" w:rsidP="00B823A1">
      <w:pPr>
        <w:rPr>
          <w:rFonts w:asciiTheme="majorHAnsi" w:hAnsiTheme="majorHAnsi" w:cs="Arial"/>
        </w:rPr>
      </w:pPr>
      <w:r w:rsidRPr="00BF2DFB">
        <w:rPr>
          <w:rFonts w:asciiTheme="majorHAnsi" w:hAnsiTheme="majorHAnsi" w:cs="Arial"/>
        </w:rPr>
        <w:t>What is the highest grade or level of schooling you completed?</w:t>
      </w:r>
      <w:r w:rsidR="00745C1D">
        <w:t xml:space="preserve"> </w:t>
      </w:r>
      <w:r w:rsidR="00745C1D" w:rsidRPr="000D072B">
        <w:rPr>
          <w:rFonts w:asciiTheme="majorHAnsi" w:hAnsiTheme="majorHAnsi"/>
        </w:rPr>
        <w:t>&lt;</w:t>
      </w:r>
      <w:r w:rsidR="00D50AF2" w:rsidRPr="000D072B">
        <w:rPr>
          <w:rFonts w:asciiTheme="majorHAnsi" w:hAnsiTheme="majorHAnsi"/>
        </w:rPr>
        <w:fldChar w:fldCharType="begin"/>
      </w:r>
      <w:r w:rsidR="00745C1D" w:rsidRPr="000D072B">
        <w:rPr>
          <w:rFonts w:asciiTheme="majorHAnsi" w:hAnsiTheme="majorHAnsi"/>
        </w:rPr>
        <w:instrText xml:space="preserve"> ADDIN ZOTERO_ITEM CSL_CITATION {"citationID":"4tpchc9kl","properties":{"formattedCitation":"{\\rtf (\\uc0\\u8220{}Health Information National Trends Survey, Cycle 4,\\uc0\\u8221{} 2014)}","plainCitation":"(“Health Information National Trends Survey, Cycle 4,” 2014)"},"citationItems":[{"id":12670,"uris":["http://zotero.org/groups/579511/items/CETZMEND"],"uri":["http://zotero.org/groups/579511/items/CETZMEND"],"itemData":{"id":12670,"type":"article","title":"Health Information National Trends Survey, Cycle 4","publisher":"National Institutes of Health, U.S. Department of Health and Human Services","URL":"https://hints.cancer.gov/docs/Instruments/HINTS_4_Cycle_4_English_Annotated_Form.pdf","issued":{"date-parts":[["2014"]]},"accessed":{"date-parts":[["2016",11,8]]}}}],"schema":"https://github.com/citation-style-language/schema/raw/master/csl-citation.json"} </w:instrText>
      </w:r>
      <w:r w:rsidR="00D50AF2" w:rsidRPr="000D072B">
        <w:rPr>
          <w:rFonts w:asciiTheme="majorHAnsi" w:hAnsiTheme="majorHAnsi"/>
        </w:rPr>
        <w:fldChar w:fldCharType="separate"/>
      </w:r>
      <w:r w:rsidR="00745C1D" w:rsidRPr="000D072B">
        <w:rPr>
          <w:rFonts w:asciiTheme="majorHAnsi" w:eastAsia="Times New Roman" w:hAnsiTheme="majorHAnsi"/>
        </w:rPr>
        <w:t>(“Health Information National Trends Survey, Cycle 4,” 2014)</w:t>
      </w:r>
      <w:r w:rsidR="00D50AF2" w:rsidRPr="000D072B">
        <w:rPr>
          <w:rFonts w:asciiTheme="majorHAnsi" w:hAnsiTheme="majorHAnsi"/>
        </w:rPr>
        <w:fldChar w:fldCharType="end"/>
      </w:r>
      <w:r w:rsidR="00745C1D" w:rsidRPr="000D072B">
        <w:rPr>
          <w:rFonts w:asciiTheme="majorHAnsi" w:hAnsiTheme="majorHAnsi"/>
        </w:rPr>
        <w:t>&gt;</w:t>
      </w:r>
    </w:p>
    <w:p w14:paraId="4A0347E4" w14:textId="77777777" w:rsidR="00B823A1" w:rsidRPr="00BF2DFB" w:rsidRDefault="00B823A1" w:rsidP="00B823A1">
      <w:pPr>
        <w:spacing w:after="120"/>
        <w:rPr>
          <w:rFonts w:asciiTheme="majorHAnsi" w:hAnsiTheme="majorHAnsi" w:cs="Arial"/>
        </w:rPr>
      </w:pPr>
      <w:r>
        <w:rPr>
          <w:rFonts w:asciiTheme="majorHAnsi" w:hAnsiTheme="majorHAnsi" w:cs="Arial"/>
        </w:rPr>
        <w:t>[education]</w:t>
      </w:r>
    </w:p>
    <w:tbl>
      <w:tblPr>
        <w:tblStyle w:val="LightShading-Accent11"/>
        <w:tblW w:w="9102" w:type="dxa"/>
        <w:tblInd w:w="108" w:type="dxa"/>
        <w:tblLayout w:type="fixed"/>
        <w:tblLook w:val="04A0" w:firstRow="1" w:lastRow="0" w:firstColumn="1" w:lastColumn="0" w:noHBand="0" w:noVBand="1"/>
      </w:tblPr>
      <w:tblGrid>
        <w:gridCol w:w="8279"/>
        <w:gridCol w:w="823"/>
      </w:tblGrid>
      <w:tr w:rsidR="00E3467F" w:rsidRPr="00BF2DFB" w14:paraId="66B4EBE8" w14:textId="77777777">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79" w:type="dxa"/>
            <w:vAlign w:val="center"/>
          </w:tcPr>
          <w:p w14:paraId="7AE9CDDE" w14:textId="77777777" w:rsidR="00E3467F" w:rsidRPr="00BF2DFB" w:rsidRDefault="00E3467F" w:rsidP="00E3467F">
            <w:pPr>
              <w:rPr>
                <w:rFonts w:asciiTheme="majorHAnsi" w:hAnsiTheme="majorHAnsi"/>
                <w:b w:val="0"/>
                <w:color w:val="auto"/>
                <w:sz w:val="24"/>
                <w:szCs w:val="24"/>
              </w:rPr>
            </w:pPr>
            <w:r w:rsidRPr="00BF2DFB">
              <w:rPr>
                <w:rFonts w:asciiTheme="majorHAnsi" w:hAnsiTheme="majorHAnsi"/>
                <w:b w:val="0"/>
                <w:color w:val="auto"/>
                <w:sz w:val="24"/>
                <w:szCs w:val="24"/>
              </w:rPr>
              <w:t>Less than 8 years (0)</w:t>
            </w:r>
          </w:p>
        </w:tc>
        <w:tc>
          <w:tcPr>
            <w:tcW w:w="823" w:type="dxa"/>
            <w:vAlign w:val="center"/>
          </w:tcPr>
          <w:p w14:paraId="768BA7E5" w14:textId="77777777" w:rsidR="00E3467F" w:rsidRPr="00BF2DFB" w:rsidRDefault="00390F6D" w:rsidP="00E3467F">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b w:val="0"/>
                <w:color w:val="auto"/>
                <w:sz w:val="24"/>
                <w:szCs w:val="24"/>
              </w:rPr>
            </w:pPr>
            <w:sdt>
              <w:sdtPr>
                <w:rPr>
                  <w:rFonts w:asciiTheme="majorHAnsi" w:hAnsiTheme="majorHAnsi" w:cs="Arial"/>
                </w:rPr>
                <w:id w:val="-1931886119"/>
              </w:sdtPr>
              <w:sdtContent>
                <w:r w:rsidR="00E3467F" w:rsidRPr="00BF2DFB">
                  <w:rPr>
                    <w:rFonts w:ascii="MS Mincho" w:eastAsia="MS Mincho" w:hAnsi="MS Mincho" w:cs="MS Mincho" w:hint="eastAsia"/>
                    <w:b w:val="0"/>
                    <w:color w:val="auto"/>
                    <w:sz w:val="24"/>
                    <w:szCs w:val="24"/>
                  </w:rPr>
                  <w:t>☐</w:t>
                </w:r>
              </w:sdtContent>
            </w:sdt>
          </w:p>
        </w:tc>
      </w:tr>
      <w:tr w:rsidR="00E3467F" w:rsidRPr="00BF2DFB" w14:paraId="18D58EDC"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79" w:type="dxa"/>
            <w:tcBorders>
              <w:top w:val="nil"/>
              <w:bottom w:val="nil"/>
            </w:tcBorders>
            <w:vAlign w:val="center"/>
          </w:tcPr>
          <w:p w14:paraId="45CB1CE4" w14:textId="77777777" w:rsidR="00E3467F" w:rsidRPr="00BF2DFB" w:rsidRDefault="00E3467F" w:rsidP="00E3467F">
            <w:pPr>
              <w:rPr>
                <w:rFonts w:asciiTheme="majorHAnsi" w:hAnsiTheme="majorHAnsi"/>
                <w:b w:val="0"/>
                <w:color w:val="auto"/>
                <w:sz w:val="24"/>
                <w:szCs w:val="24"/>
              </w:rPr>
            </w:pPr>
            <w:r w:rsidRPr="00BF2DFB">
              <w:rPr>
                <w:rFonts w:asciiTheme="majorHAnsi" w:hAnsiTheme="majorHAnsi"/>
                <w:b w:val="0"/>
                <w:color w:val="auto"/>
                <w:sz w:val="24"/>
                <w:szCs w:val="24"/>
              </w:rPr>
              <w:t>8 through 11 years (1)</w:t>
            </w:r>
          </w:p>
        </w:tc>
        <w:tc>
          <w:tcPr>
            <w:tcW w:w="823" w:type="dxa"/>
            <w:tcBorders>
              <w:top w:val="nil"/>
              <w:bottom w:val="nil"/>
            </w:tcBorders>
            <w:vAlign w:val="center"/>
          </w:tcPr>
          <w:p w14:paraId="1C20291A" w14:textId="77777777" w:rsidR="00E3467F" w:rsidRPr="00BF2DFB" w:rsidRDefault="00390F6D" w:rsidP="00E3467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263275374"/>
              </w:sdtPr>
              <w:sdtContent>
                <w:r w:rsidR="00E3467F" w:rsidRPr="00BF2DFB">
                  <w:rPr>
                    <w:rFonts w:ascii="MS Mincho" w:eastAsia="MS Mincho" w:hAnsi="MS Mincho" w:cs="MS Mincho" w:hint="eastAsia"/>
                    <w:color w:val="auto"/>
                    <w:sz w:val="24"/>
                    <w:szCs w:val="24"/>
                  </w:rPr>
                  <w:t>☐</w:t>
                </w:r>
              </w:sdtContent>
            </w:sdt>
          </w:p>
        </w:tc>
      </w:tr>
      <w:tr w:rsidR="00E3467F" w:rsidRPr="00BF2DFB" w14:paraId="5F9BDF08"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8279" w:type="dxa"/>
            <w:tcBorders>
              <w:top w:val="nil"/>
              <w:left w:val="nil"/>
              <w:bottom w:val="nil"/>
              <w:right w:val="nil"/>
            </w:tcBorders>
            <w:vAlign w:val="center"/>
          </w:tcPr>
          <w:p w14:paraId="53D63B2D" w14:textId="77777777" w:rsidR="00E3467F" w:rsidRPr="00BF2DFB" w:rsidRDefault="00E3467F" w:rsidP="00E3467F">
            <w:pPr>
              <w:rPr>
                <w:rFonts w:asciiTheme="majorHAnsi" w:hAnsiTheme="majorHAnsi"/>
                <w:b w:val="0"/>
                <w:color w:val="auto"/>
                <w:sz w:val="24"/>
                <w:szCs w:val="24"/>
              </w:rPr>
            </w:pPr>
            <w:r w:rsidRPr="00BF2DFB">
              <w:rPr>
                <w:rFonts w:asciiTheme="majorHAnsi" w:hAnsiTheme="majorHAnsi"/>
                <w:b w:val="0"/>
                <w:color w:val="auto"/>
                <w:sz w:val="24"/>
                <w:szCs w:val="24"/>
              </w:rPr>
              <w:t>12 years or completed high school (2)</w:t>
            </w:r>
          </w:p>
        </w:tc>
        <w:tc>
          <w:tcPr>
            <w:tcW w:w="823" w:type="dxa"/>
            <w:tcBorders>
              <w:top w:val="nil"/>
              <w:left w:val="nil"/>
              <w:bottom w:val="nil"/>
              <w:right w:val="nil"/>
            </w:tcBorders>
            <w:vAlign w:val="center"/>
          </w:tcPr>
          <w:p w14:paraId="5CA92276" w14:textId="77777777" w:rsidR="00E3467F" w:rsidRPr="00BF2DFB" w:rsidRDefault="00390F6D" w:rsidP="00E3467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774680411"/>
              </w:sdtPr>
              <w:sdtContent>
                <w:r w:rsidR="00E3467F" w:rsidRPr="00BF2DFB">
                  <w:rPr>
                    <w:rFonts w:ascii="MS Mincho" w:eastAsia="MS Mincho" w:hAnsi="MS Mincho" w:cs="MS Mincho" w:hint="eastAsia"/>
                    <w:color w:val="auto"/>
                    <w:sz w:val="24"/>
                    <w:szCs w:val="24"/>
                  </w:rPr>
                  <w:t>☐</w:t>
                </w:r>
              </w:sdtContent>
            </w:sdt>
          </w:p>
        </w:tc>
      </w:tr>
      <w:tr w:rsidR="00E3467F" w:rsidRPr="00BF2DFB" w14:paraId="32E9B733"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79" w:type="dxa"/>
            <w:tcBorders>
              <w:top w:val="nil"/>
              <w:bottom w:val="nil"/>
            </w:tcBorders>
            <w:vAlign w:val="center"/>
          </w:tcPr>
          <w:p w14:paraId="79C831C2" w14:textId="77777777" w:rsidR="00E3467F" w:rsidRPr="00BF2DFB" w:rsidRDefault="00E3467F" w:rsidP="00E3467F">
            <w:pPr>
              <w:rPr>
                <w:rFonts w:asciiTheme="majorHAnsi" w:hAnsiTheme="majorHAnsi"/>
                <w:b w:val="0"/>
                <w:color w:val="auto"/>
                <w:sz w:val="24"/>
                <w:szCs w:val="24"/>
              </w:rPr>
            </w:pPr>
            <w:r w:rsidRPr="00BF2DFB">
              <w:rPr>
                <w:rFonts w:asciiTheme="majorHAnsi" w:hAnsiTheme="majorHAnsi"/>
                <w:b w:val="0"/>
                <w:color w:val="auto"/>
                <w:sz w:val="24"/>
                <w:szCs w:val="24"/>
              </w:rPr>
              <w:t>Post high school training other than college (vocational or technical) (3)</w:t>
            </w:r>
          </w:p>
        </w:tc>
        <w:tc>
          <w:tcPr>
            <w:tcW w:w="823" w:type="dxa"/>
            <w:tcBorders>
              <w:top w:val="nil"/>
              <w:bottom w:val="nil"/>
            </w:tcBorders>
            <w:vAlign w:val="center"/>
          </w:tcPr>
          <w:p w14:paraId="1029E959" w14:textId="77777777" w:rsidR="00E3467F" w:rsidRPr="00BF2DFB" w:rsidRDefault="00390F6D" w:rsidP="00E3467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628689075"/>
              </w:sdtPr>
              <w:sdtContent>
                <w:r w:rsidR="00E3467F" w:rsidRPr="00BF2DFB">
                  <w:rPr>
                    <w:rFonts w:ascii="MS Mincho" w:eastAsia="MS Mincho" w:hAnsi="MS Mincho" w:cs="MS Mincho" w:hint="eastAsia"/>
                    <w:color w:val="auto"/>
                    <w:sz w:val="24"/>
                    <w:szCs w:val="24"/>
                  </w:rPr>
                  <w:t>☐</w:t>
                </w:r>
              </w:sdtContent>
            </w:sdt>
          </w:p>
        </w:tc>
      </w:tr>
      <w:tr w:rsidR="00E3467F" w:rsidRPr="00BF2DFB" w14:paraId="1F4F745B"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8279" w:type="dxa"/>
            <w:tcBorders>
              <w:top w:val="nil"/>
              <w:left w:val="nil"/>
              <w:bottom w:val="nil"/>
              <w:right w:val="nil"/>
            </w:tcBorders>
            <w:vAlign w:val="center"/>
          </w:tcPr>
          <w:p w14:paraId="4B25FE63" w14:textId="77777777" w:rsidR="00E3467F" w:rsidRPr="00BF2DFB" w:rsidRDefault="00E3467F" w:rsidP="00E3467F">
            <w:pPr>
              <w:rPr>
                <w:rFonts w:asciiTheme="majorHAnsi" w:hAnsiTheme="majorHAnsi"/>
                <w:b w:val="0"/>
                <w:color w:val="auto"/>
                <w:sz w:val="24"/>
                <w:szCs w:val="24"/>
              </w:rPr>
            </w:pPr>
            <w:r w:rsidRPr="00BF2DFB">
              <w:rPr>
                <w:rFonts w:asciiTheme="majorHAnsi" w:hAnsiTheme="majorHAnsi"/>
                <w:b w:val="0"/>
                <w:color w:val="auto"/>
                <w:sz w:val="24"/>
                <w:szCs w:val="24"/>
              </w:rPr>
              <w:t>Some college (4)</w:t>
            </w:r>
          </w:p>
        </w:tc>
        <w:tc>
          <w:tcPr>
            <w:tcW w:w="823" w:type="dxa"/>
            <w:tcBorders>
              <w:top w:val="nil"/>
              <w:left w:val="nil"/>
              <w:bottom w:val="nil"/>
              <w:right w:val="nil"/>
            </w:tcBorders>
            <w:vAlign w:val="center"/>
          </w:tcPr>
          <w:p w14:paraId="0B9CF429" w14:textId="77777777" w:rsidR="00E3467F" w:rsidRPr="00BF2DFB" w:rsidRDefault="00390F6D" w:rsidP="00E3467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129287041"/>
              </w:sdtPr>
              <w:sdtContent>
                <w:r w:rsidR="00E3467F" w:rsidRPr="00BF2DFB">
                  <w:rPr>
                    <w:rFonts w:ascii="MS Mincho" w:eastAsia="MS Mincho" w:hAnsi="MS Mincho" w:cs="MS Mincho" w:hint="eastAsia"/>
                    <w:color w:val="auto"/>
                    <w:sz w:val="24"/>
                    <w:szCs w:val="24"/>
                  </w:rPr>
                  <w:t>☐</w:t>
                </w:r>
              </w:sdtContent>
            </w:sdt>
          </w:p>
        </w:tc>
      </w:tr>
      <w:tr w:rsidR="00E3467F" w:rsidRPr="00BF2DFB" w14:paraId="214C5BC3" w14:textId="77777777">
        <w:trPr>
          <w:cnfStyle w:val="000000100000" w:firstRow="0" w:lastRow="0" w:firstColumn="0" w:lastColumn="0" w:oddVBand="0" w:evenVBand="0" w:oddHBand="1" w:evenHBand="0" w:firstRowFirstColumn="0" w:firstRowLastColumn="0" w:lastRowFirstColumn="0" w:lastRowLastColumn="0"/>
          <w:cantSplit/>
          <w:trHeight w:val="243"/>
        </w:trPr>
        <w:tc>
          <w:tcPr>
            <w:cnfStyle w:val="001000000000" w:firstRow="0" w:lastRow="0" w:firstColumn="1" w:lastColumn="0" w:oddVBand="0" w:evenVBand="0" w:oddHBand="0" w:evenHBand="0" w:firstRowFirstColumn="0" w:firstRowLastColumn="0" w:lastRowFirstColumn="0" w:lastRowLastColumn="0"/>
            <w:tcW w:w="8279" w:type="dxa"/>
            <w:tcBorders>
              <w:top w:val="nil"/>
              <w:bottom w:val="nil"/>
            </w:tcBorders>
            <w:vAlign w:val="center"/>
          </w:tcPr>
          <w:p w14:paraId="462F8805" w14:textId="77777777" w:rsidR="00E3467F" w:rsidRPr="00BF2DFB" w:rsidRDefault="00E3467F" w:rsidP="00E3467F">
            <w:pPr>
              <w:rPr>
                <w:rFonts w:asciiTheme="majorHAnsi" w:hAnsiTheme="majorHAnsi"/>
                <w:b w:val="0"/>
                <w:color w:val="auto"/>
                <w:sz w:val="24"/>
                <w:szCs w:val="24"/>
              </w:rPr>
            </w:pPr>
            <w:r w:rsidRPr="00BF2DFB">
              <w:rPr>
                <w:rFonts w:asciiTheme="majorHAnsi" w:hAnsiTheme="majorHAnsi"/>
                <w:b w:val="0"/>
                <w:color w:val="auto"/>
                <w:sz w:val="24"/>
                <w:szCs w:val="24"/>
              </w:rPr>
              <w:t>College graduate (5)</w:t>
            </w:r>
          </w:p>
        </w:tc>
        <w:tc>
          <w:tcPr>
            <w:tcW w:w="823" w:type="dxa"/>
            <w:tcBorders>
              <w:top w:val="nil"/>
              <w:bottom w:val="nil"/>
            </w:tcBorders>
            <w:vAlign w:val="center"/>
          </w:tcPr>
          <w:p w14:paraId="2882142A" w14:textId="77777777" w:rsidR="00E3467F" w:rsidRPr="00BF2DFB" w:rsidRDefault="00390F6D" w:rsidP="00E3467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435683500"/>
              </w:sdtPr>
              <w:sdtContent>
                <w:r w:rsidR="00E3467F" w:rsidRPr="00BF2DFB">
                  <w:rPr>
                    <w:rFonts w:ascii="MS Mincho" w:eastAsia="MS Mincho" w:hAnsi="MS Mincho" w:cs="MS Mincho" w:hint="eastAsia"/>
                    <w:color w:val="auto"/>
                    <w:sz w:val="24"/>
                    <w:szCs w:val="24"/>
                  </w:rPr>
                  <w:t>☐</w:t>
                </w:r>
              </w:sdtContent>
            </w:sdt>
          </w:p>
        </w:tc>
      </w:tr>
      <w:tr w:rsidR="00E3467F" w:rsidRPr="00BF2DFB" w14:paraId="2F520CFF"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8279" w:type="dxa"/>
            <w:tcBorders>
              <w:top w:val="nil"/>
              <w:left w:val="nil"/>
              <w:bottom w:val="single" w:sz="8" w:space="0" w:color="4F81BD" w:themeColor="accent1"/>
              <w:right w:val="nil"/>
            </w:tcBorders>
            <w:vAlign w:val="center"/>
          </w:tcPr>
          <w:p w14:paraId="09690CC7" w14:textId="77777777" w:rsidR="00E3467F" w:rsidRPr="00BF2DFB" w:rsidRDefault="00E3467F" w:rsidP="00E3467F">
            <w:pPr>
              <w:rPr>
                <w:rFonts w:asciiTheme="majorHAnsi" w:hAnsiTheme="majorHAnsi"/>
                <w:b w:val="0"/>
                <w:color w:val="auto"/>
                <w:sz w:val="24"/>
                <w:szCs w:val="24"/>
              </w:rPr>
            </w:pPr>
            <w:r w:rsidRPr="00BF2DFB">
              <w:rPr>
                <w:rFonts w:asciiTheme="majorHAnsi" w:hAnsiTheme="majorHAnsi"/>
                <w:b w:val="0"/>
                <w:color w:val="auto"/>
                <w:sz w:val="24"/>
                <w:szCs w:val="24"/>
              </w:rPr>
              <w:t>Postgraduate (6)</w:t>
            </w:r>
          </w:p>
        </w:tc>
        <w:tc>
          <w:tcPr>
            <w:tcW w:w="823" w:type="dxa"/>
            <w:tcBorders>
              <w:top w:val="nil"/>
              <w:left w:val="nil"/>
              <w:bottom w:val="single" w:sz="8" w:space="0" w:color="4F81BD" w:themeColor="accent1"/>
              <w:right w:val="nil"/>
            </w:tcBorders>
            <w:vAlign w:val="center"/>
          </w:tcPr>
          <w:p w14:paraId="1E1BE5F8" w14:textId="77777777" w:rsidR="00E3467F" w:rsidRPr="00BF2DFB" w:rsidRDefault="00390F6D" w:rsidP="00E3467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auto"/>
                <w:sz w:val="24"/>
                <w:szCs w:val="24"/>
              </w:rPr>
            </w:pPr>
            <w:sdt>
              <w:sdtPr>
                <w:rPr>
                  <w:rFonts w:asciiTheme="majorHAnsi" w:hAnsiTheme="majorHAnsi" w:cs="Arial"/>
                </w:rPr>
                <w:id w:val="-1169938267"/>
              </w:sdtPr>
              <w:sdtContent>
                <w:r w:rsidR="00E3467F" w:rsidRPr="00BF2DFB">
                  <w:rPr>
                    <w:rFonts w:ascii="MS Mincho" w:eastAsia="MS Mincho" w:hAnsi="MS Mincho" w:cs="MS Mincho" w:hint="eastAsia"/>
                    <w:color w:val="auto"/>
                    <w:sz w:val="24"/>
                    <w:szCs w:val="24"/>
                  </w:rPr>
                  <w:t>☐</w:t>
                </w:r>
              </w:sdtContent>
            </w:sdt>
          </w:p>
        </w:tc>
      </w:tr>
    </w:tbl>
    <w:p w14:paraId="79C96B6C" w14:textId="77777777" w:rsidR="00E3467F" w:rsidRPr="00BF2DFB" w:rsidRDefault="00E3467F" w:rsidP="00E3467F">
      <w:pPr>
        <w:rPr>
          <w:rFonts w:asciiTheme="majorHAnsi" w:hAnsiTheme="majorHAnsi" w:cs="Arial"/>
        </w:rPr>
      </w:pPr>
    </w:p>
    <w:p w14:paraId="3F2B17CE" w14:textId="77777777" w:rsidR="00E3467F" w:rsidRDefault="00E3467F" w:rsidP="00B823A1">
      <w:pPr>
        <w:rPr>
          <w:rFonts w:asciiTheme="majorHAnsi" w:hAnsiTheme="majorHAnsi" w:cs="Arial"/>
        </w:rPr>
      </w:pPr>
      <w:r w:rsidRPr="00BF2DFB">
        <w:rPr>
          <w:rFonts w:asciiTheme="majorHAnsi" w:hAnsiTheme="majorHAnsi" w:cs="Arial"/>
        </w:rPr>
        <w:t>What is your marital status</w:t>
      </w:r>
      <w:r w:rsidR="000D072B">
        <w:rPr>
          <w:rFonts w:asciiTheme="majorHAnsi" w:hAnsiTheme="majorHAnsi" w:cs="Arial"/>
        </w:rPr>
        <w:t>?</w:t>
      </w:r>
    </w:p>
    <w:p w14:paraId="733D0031" w14:textId="77777777" w:rsidR="00B823A1" w:rsidRPr="00BF2DFB" w:rsidRDefault="00B823A1" w:rsidP="00B823A1">
      <w:pPr>
        <w:spacing w:after="120"/>
        <w:rPr>
          <w:rFonts w:asciiTheme="majorHAnsi" w:hAnsiTheme="majorHAnsi" w:cs="Arial"/>
        </w:rPr>
      </w:pPr>
      <w:r>
        <w:rPr>
          <w:rFonts w:asciiTheme="majorHAnsi" w:hAnsiTheme="majorHAnsi" w:cs="Arial"/>
        </w:rPr>
        <w:t>[marital]</w:t>
      </w:r>
      <w:r w:rsidR="000D072B">
        <w:rPr>
          <w:rFonts w:asciiTheme="majorHAnsi" w:hAnsiTheme="majorHAnsi" w:cs="Arial"/>
        </w:rPr>
        <w:t xml:space="preserve"> &lt;</w:t>
      </w:r>
      <w:r w:rsidR="00D50AF2">
        <w:rPr>
          <w:rFonts w:asciiTheme="majorHAnsi" w:hAnsiTheme="majorHAnsi" w:cs="Arial"/>
        </w:rPr>
        <w:fldChar w:fldCharType="begin"/>
      </w:r>
      <w:r w:rsidR="000D072B">
        <w:rPr>
          <w:rFonts w:asciiTheme="majorHAnsi" w:hAnsiTheme="majorHAnsi" w:cs="Arial"/>
        </w:rPr>
        <w:instrText xml:space="preserve"> ADDIN ZOTERO_ITEM CSL_CITATION {"citationID":"212f22gora","properties":{"formattedCitation":"{\\rtf (\\uc0\\u8220{}Health Information National Trends Survey, Cycle 4,\\uc0\\u8221{} 2014)}","plainCitation":"(“Health Information National Trends Survey, Cycle 4,” 2014)"},"citationItems":[{"id":12670,"uris":["http://zotero.org/groups/579511/items/CETZMEND"],"uri":["http://zotero.org/groups/579511/items/CETZMEND"],"itemData":{"id":12670,"type":"article","title":"Health Information National Trends Survey, Cycle 4","publisher":"National Institutes of Health, U.S. Department of Health and Human Services","URL":"https://hints.cancer.gov/docs/Instruments/HINTS_4_Cycle_4_English_Annotated_Form.pdf","issued":{"date-parts":[["2014"]]},"accessed":{"date-parts":[["2016",11,8]]}}}],"schema":"https://github.com/citation-style-language/schema/raw/master/csl-citation.json"} </w:instrText>
      </w:r>
      <w:r w:rsidR="00D50AF2">
        <w:rPr>
          <w:rFonts w:asciiTheme="majorHAnsi" w:hAnsiTheme="majorHAnsi" w:cs="Arial"/>
        </w:rPr>
        <w:fldChar w:fldCharType="separate"/>
      </w:r>
      <w:r w:rsidR="000D072B" w:rsidRPr="000D072B">
        <w:rPr>
          <w:rFonts w:ascii="Cambria" w:eastAsia="Times New Roman" w:hAnsiTheme="majorHAnsi"/>
        </w:rPr>
        <w:t>(“Health Information National Trends Survey, Cycle 4,” 2014)</w:t>
      </w:r>
      <w:r w:rsidR="00D50AF2">
        <w:rPr>
          <w:rFonts w:asciiTheme="majorHAnsi" w:hAnsiTheme="majorHAnsi" w:cs="Arial"/>
        </w:rPr>
        <w:fldChar w:fldCharType="end"/>
      </w:r>
      <w:r w:rsidR="000D072B">
        <w:rPr>
          <w:rFonts w:asciiTheme="majorHAnsi" w:hAnsiTheme="majorHAnsi" w:cs="Arial"/>
        </w:rPr>
        <w:t>&gt;</w:t>
      </w:r>
    </w:p>
    <w:tbl>
      <w:tblPr>
        <w:tblStyle w:val="LightShading-Accent1"/>
        <w:tblW w:w="9053" w:type="dxa"/>
        <w:tblInd w:w="108" w:type="dxa"/>
        <w:tblLayout w:type="fixed"/>
        <w:tblLook w:val="04A0" w:firstRow="1" w:lastRow="0" w:firstColumn="1" w:lastColumn="0" w:noHBand="0" w:noVBand="1"/>
      </w:tblPr>
      <w:tblGrid>
        <w:gridCol w:w="8253"/>
        <w:gridCol w:w="800"/>
      </w:tblGrid>
      <w:tr w:rsidR="00E3467F" w:rsidRPr="00BF2DFB" w14:paraId="47D91100" w14:textId="77777777">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53" w:type="dxa"/>
            <w:vAlign w:val="center"/>
          </w:tcPr>
          <w:p w14:paraId="063D4726" w14:textId="77777777" w:rsidR="00E3467F" w:rsidRPr="00BF2DFB" w:rsidRDefault="00E3467F" w:rsidP="00E3467F">
            <w:pPr>
              <w:rPr>
                <w:rFonts w:asciiTheme="majorHAnsi" w:hAnsiTheme="majorHAnsi" w:cs="Arial"/>
                <w:b w:val="0"/>
                <w:color w:val="auto"/>
                <w:sz w:val="24"/>
                <w:szCs w:val="24"/>
              </w:rPr>
            </w:pPr>
            <w:r w:rsidRPr="00BF2DFB">
              <w:rPr>
                <w:rFonts w:asciiTheme="majorHAnsi" w:hAnsiTheme="majorHAnsi" w:cs="Arial"/>
                <w:b w:val="0"/>
                <w:color w:val="auto"/>
                <w:sz w:val="24"/>
                <w:szCs w:val="24"/>
              </w:rPr>
              <w:t>Married (1)</w:t>
            </w:r>
          </w:p>
        </w:tc>
        <w:tc>
          <w:tcPr>
            <w:tcW w:w="800" w:type="dxa"/>
            <w:vAlign w:val="center"/>
          </w:tcPr>
          <w:p w14:paraId="77DF2D48" w14:textId="77777777" w:rsidR="00E3467F" w:rsidRPr="00BF2DFB" w:rsidRDefault="00390F6D" w:rsidP="00E3467F">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b w:val="0"/>
                <w:color w:val="auto"/>
                <w:sz w:val="24"/>
                <w:szCs w:val="24"/>
              </w:rPr>
            </w:pPr>
            <w:sdt>
              <w:sdtPr>
                <w:rPr>
                  <w:rFonts w:asciiTheme="majorHAnsi" w:hAnsiTheme="majorHAnsi" w:cs="Arial"/>
                </w:rPr>
                <w:id w:val="75722516"/>
              </w:sdtPr>
              <w:sdtContent>
                <w:r w:rsidR="00E3467F" w:rsidRPr="00BF2DFB">
                  <w:rPr>
                    <w:rFonts w:ascii="MS Mincho" w:hAnsi="MS Mincho" w:cs="MS Mincho" w:hint="eastAsia"/>
                    <w:b w:val="0"/>
                    <w:color w:val="auto"/>
                    <w:sz w:val="24"/>
                    <w:szCs w:val="24"/>
                  </w:rPr>
                  <w:t>☐</w:t>
                </w:r>
              </w:sdtContent>
            </w:sdt>
          </w:p>
        </w:tc>
      </w:tr>
      <w:tr w:rsidR="00E3467F" w:rsidRPr="00BF2DFB" w14:paraId="0A62DEA7"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53" w:type="dxa"/>
            <w:vAlign w:val="center"/>
          </w:tcPr>
          <w:p w14:paraId="6D6E11ED" w14:textId="77777777" w:rsidR="00E3467F" w:rsidRPr="00BF2DFB" w:rsidRDefault="00E3467F" w:rsidP="00E3467F">
            <w:pPr>
              <w:rPr>
                <w:rFonts w:asciiTheme="majorHAnsi" w:hAnsiTheme="majorHAnsi" w:cs="Arial"/>
                <w:b w:val="0"/>
                <w:color w:val="auto"/>
                <w:sz w:val="24"/>
                <w:szCs w:val="24"/>
              </w:rPr>
            </w:pPr>
            <w:r w:rsidRPr="00BF2DFB">
              <w:rPr>
                <w:rFonts w:asciiTheme="majorHAnsi" w:hAnsiTheme="majorHAnsi" w:cs="Arial"/>
                <w:b w:val="0"/>
                <w:color w:val="auto"/>
                <w:sz w:val="24"/>
                <w:szCs w:val="24"/>
              </w:rPr>
              <w:t>Living as married (2)</w:t>
            </w:r>
          </w:p>
        </w:tc>
        <w:tc>
          <w:tcPr>
            <w:tcW w:w="800" w:type="dxa"/>
            <w:vAlign w:val="center"/>
          </w:tcPr>
          <w:p w14:paraId="32B2A4A3" w14:textId="77777777" w:rsidR="00E3467F" w:rsidRPr="00BF2DFB" w:rsidRDefault="00390F6D" w:rsidP="00E3467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527014180"/>
              </w:sdtPr>
              <w:sdtContent>
                <w:r w:rsidR="00E3467F" w:rsidRPr="00BF2DFB">
                  <w:rPr>
                    <w:rFonts w:ascii="MS Mincho" w:hAnsi="MS Mincho" w:cs="MS Mincho" w:hint="eastAsia"/>
                    <w:color w:val="auto"/>
                    <w:sz w:val="24"/>
                    <w:szCs w:val="24"/>
                  </w:rPr>
                  <w:t>☐</w:t>
                </w:r>
              </w:sdtContent>
            </w:sdt>
          </w:p>
        </w:tc>
      </w:tr>
      <w:tr w:rsidR="00E3467F" w:rsidRPr="00BF2DFB" w14:paraId="18177C9C"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8253" w:type="dxa"/>
            <w:vAlign w:val="center"/>
          </w:tcPr>
          <w:p w14:paraId="0E04738E" w14:textId="77777777" w:rsidR="00E3467F" w:rsidRPr="00BF2DFB" w:rsidRDefault="00E3467F" w:rsidP="00E3467F">
            <w:pPr>
              <w:rPr>
                <w:rFonts w:asciiTheme="majorHAnsi" w:hAnsiTheme="majorHAnsi" w:cs="Arial"/>
                <w:b w:val="0"/>
                <w:color w:val="auto"/>
                <w:sz w:val="24"/>
                <w:szCs w:val="24"/>
              </w:rPr>
            </w:pPr>
            <w:r w:rsidRPr="00BF2DFB">
              <w:rPr>
                <w:rFonts w:asciiTheme="majorHAnsi" w:hAnsiTheme="majorHAnsi" w:cs="Arial"/>
                <w:b w:val="0"/>
                <w:color w:val="auto"/>
                <w:sz w:val="24"/>
                <w:szCs w:val="24"/>
              </w:rPr>
              <w:t>Divorced (3)</w:t>
            </w:r>
          </w:p>
        </w:tc>
        <w:tc>
          <w:tcPr>
            <w:tcW w:w="800" w:type="dxa"/>
            <w:vAlign w:val="center"/>
          </w:tcPr>
          <w:p w14:paraId="5BD1BB9E" w14:textId="77777777" w:rsidR="00E3467F" w:rsidRPr="00BF2DFB" w:rsidRDefault="00390F6D" w:rsidP="00E3467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379289754"/>
              </w:sdtPr>
              <w:sdtContent>
                <w:r w:rsidR="00E3467F" w:rsidRPr="00BF2DFB">
                  <w:rPr>
                    <w:rFonts w:ascii="MS Mincho" w:hAnsi="MS Mincho" w:cs="MS Mincho" w:hint="eastAsia"/>
                    <w:color w:val="auto"/>
                    <w:sz w:val="24"/>
                    <w:szCs w:val="24"/>
                  </w:rPr>
                  <w:t>☐</w:t>
                </w:r>
              </w:sdtContent>
            </w:sdt>
          </w:p>
        </w:tc>
      </w:tr>
      <w:tr w:rsidR="00E3467F" w:rsidRPr="00BF2DFB" w14:paraId="0B9FD408" w14:textId="77777777">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8253" w:type="dxa"/>
            <w:vAlign w:val="center"/>
          </w:tcPr>
          <w:p w14:paraId="581428D7" w14:textId="77777777" w:rsidR="00E3467F" w:rsidRPr="00BF2DFB" w:rsidRDefault="00E3467F" w:rsidP="00E3467F">
            <w:pPr>
              <w:rPr>
                <w:rFonts w:asciiTheme="majorHAnsi" w:hAnsiTheme="majorHAnsi" w:cs="Arial"/>
                <w:b w:val="0"/>
                <w:color w:val="auto"/>
                <w:sz w:val="24"/>
                <w:szCs w:val="24"/>
              </w:rPr>
            </w:pPr>
            <w:r w:rsidRPr="00BF2DFB">
              <w:rPr>
                <w:rFonts w:asciiTheme="majorHAnsi" w:hAnsiTheme="majorHAnsi" w:cs="Arial"/>
                <w:b w:val="0"/>
                <w:color w:val="auto"/>
                <w:sz w:val="24"/>
                <w:szCs w:val="24"/>
              </w:rPr>
              <w:t>Widowed (4)</w:t>
            </w:r>
          </w:p>
        </w:tc>
        <w:tc>
          <w:tcPr>
            <w:tcW w:w="800" w:type="dxa"/>
            <w:vAlign w:val="center"/>
          </w:tcPr>
          <w:p w14:paraId="186F947A" w14:textId="77777777" w:rsidR="00E3467F" w:rsidRPr="00BF2DFB" w:rsidRDefault="00390F6D" w:rsidP="00E3467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35642268"/>
              </w:sdtPr>
              <w:sdtContent>
                <w:r w:rsidR="00E3467F" w:rsidRPr="00BF2DFB">
                  <w:rPr>
                    <w:rFonts w:ascii="MS Mincho" w:hAnsi="MS Mincho" w:cs="MS Mincho" w:hint="eastAsia"/>
                    <w:color w:val="auto"/>
                    <w:sz w:val="24"/>
                    <w:szCs w:val="24"/>
                  </w:rPr>
                  <w:t>☐</w:t>
                </w:r>
              </w:sdtContent>
            </w:sdt>
          </w:p>
        </w:tc>
      </w:tr>
      <w:tr w:rsidR="00E3467F" w:rsidRPr="00BF2DFB" w14:paraId="7DC3F154" w14:textId="77777777">
        <w:trPr>
          <w:cantSplit/>
          <w:trHeight w:val="80"/>
        </w:trPr>
        <w:tc>
          <w:tcPr>
            <w:cnfStyle w:val="001000000000" w:firstRow="0" w:lastRow="0" w:firstColumn="1" w:lastColumn="0" w:oddVBand="0" w:evenVBand="0" w:oddHBand="0" w:evenHBand="0" w:firstRowFirstColumn="0" w:firstRowLastColumn="0" w:lastRowFirstColumn="0" w:lastRowLastColumn="0"/>
            <w:tcW w:w="8253" w:type="dxa"/>
            <w:vAlign w:val="center"/>
          </w:tcPr>
          <w:p w14:paraId="0D95E3DE" w14:textId="77777777" w:rsidR="00E3467F" w:rsidRPr="00BF2DFB" w:rsidRDefault="00E3467F" w:rsidP="00E3467F">
            <w:pPr>
              <w:rPr>
                <w:rFonts w:asciiTheme="majorHAnsi" w:hAnsiTheme="majorHAnsi" w:cs="Arial"/>
                <w:b w:val="0"/>
                <w:color w:val="auto"/>
                <w:sz w:val="24"/>
                <w:szCs w:val="24"/>
              </w:rPr>
            </w:pPr>
            <w:r w:rsidRPr="00BF2DFB">
              <w:rPr>
                <w:rFonts w:asciiTheme="majorHAnsi" w:hAnsiTheme="majorHAnsi" w:cs="Arial"/>
                <w:b w:val="0"/>
                <w:color w:val="auto"/>
                <w:sz w:val="24"/>
                <w:szCs w:val="24"/>
              </w:rPr>
              <w:t>Separated (5)</w:t>
            </w:r>
          </w:p>
        </w:tc>
        <w:tc>
          <w:tcPr>
            <w:tcW w:w="800" w:type="dxa"/>
            <w:vAlign w:val="center"/>
          </w:tcPr>
          <w:p w14:paraId="4A536E86" w14:textId="77777777" w:rsidR="00E3467F" w:rsidRPr="00BF2DFB" w:rsidRDefault="00390F6D" w:rsidP="00E3467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MS Mincho"/>
                <w:sz w:val="24"/>
                <w:szCs w:val="24"/>
              </w:rPr>
            </w:pPr>
            <w:sdt>
              <w:sdtPr>
                <w:rPr>
                  <w:rFonts w:asciiTheme="majorHAnsi" w:hAnsiTheme="majorHAnsi" w:cs="Arial"/>
                </w:rPr>
                <w:id w:val="1710840914"/>
              </w:sdtPr>
              <w:sdtContent>
                <w:r w:rsidR="00E3467F" w:rsidRPr="00BF2DFB">
                  <w:rPr>
                    <w:rFonts w:ascii="MS Mincho" w:hAnsi="MS Mincho" w:cs="MS Mincho" w:hint="eastAsia"/>
                    <w:color w:val="auto"/>
                    <w:sz w:val="24"/>
                    <w:szCs w:val="24"/>
                  </w:rPr>
                  <w:t>☐</w:t>
                </w:r>
              </w:sdtContent>
            </w:sdt>
          </w:p>
        </w:tc>
      </w:tr>
      <w:tr w:rsidR="00E3467F" w:rsidRPr="00BF2DFB" w14:paraId="1F240CBE" w14:textId="77777777">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8253" w:type="dxa"/>
            <w:vAlign w:val="center"/>
          </w:tcPr>
          <w:p w14:paraId="610E1DDF" w14:textId="77777777" w:rsidR="00E3467F" w:rsidRPr="00BF2DFB" w:rsidRDefault="00E3467F" w:rsidP="00E3467F">
            <w:pPr>
              <w:rPr>
                <w:rFonts w:asciiTheme="majorHAnsi" w:hAnsiTheme="majorHAnsi" w:cs="Arial"/>
                <w:b w:val="0"/>
                <w:color w:val="auto"/>
                <w:sz w:val="24"/>
                <w:szCs w:val="24"/>
              </w:rPr>
            </w:pPr>
            <w:r w:rsidRPr="00BF2DFB">
              <w:rPr>
                <w:rFonts w:asciiTheme="majorHAnsi" w:hAnsiTheme="majorHAnsi" w:cs="Arial"/>
                <w:b w:val="0"/>
                <w:color w:val="auto"/>
                <w:sz w:val="24"/>
                <w:szCs w:val="24"/>
              </w:rPr>
              <w:t>Single, never been married (0)</w:t>
            </w:r>
          </w:p>
        </w:tc>
        <w:tc>
          <w:tcPr>
            <w:tcW w:w="800" w:type="dxa"/>
            <w:vAlign w:val="center"/>
          </w:tcPr>
          <w:p w14:paraId="759CE5AD" w14:textId="77777777" w:rsidR="00E3467F" w:rsidRPr="00BF2DFB" w:rsidRDefault="00390F6D" w:rsidP="00E3467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MS Mincho"/>
                <w:sz w:val="24"/>
                <w:szCs w:val="24"/>
              </w:rPr>
            </w:pPr>
            <w:sdt>
              <w:sdtPr>
                <w:rPr>
                  <w:rFonts w:asciiTheme="majorHAnsi" w:hAnsiTheme="majorHAnsi" w:cs="Arial"/>
                </w:rPr>
                <w:id w:val="518513607"/>
              </w:sdtPr>
              <w:sdtContent>
                <w:r w:rsidR="00E3467F" w:rsidRPr="00BF2DFB">
                  <w:rPr>
                    <w:rFonts w:ascii="MS Mincho" w:hAnsi="MS Mincho" w:cs="MS Mincho" w:hint="eastAsia"/>
                    <w:color w:val="auto"/>
                    <w:sz w:val="24"/>
                    <w:szCs w:val="24"/>
                  </w:rPr>
                  <w:t>☐</w:t>
                </w:r>
              </w:sdtContent>
            </w:sdt>
          </w:p>
        </w:tc>
      </w:tr>
    </w:tbl>
    <w:p w14:paraId="4509A845" w14:textId="77777777" w:rsidR="00CB01F2" w:rsidRPr="00BF2DFB" w:rsidRDefault="00CB01F2" w:rsidP="00AF24A2">
      <w:pPr>
        <w:rPr>
          <w:rFonts w:asciiTheme="majorHAnsi" w:hAnsiTheme="majorHAnsi"/>
          <w:i/>
        </w:rPr>
      </w:pPr>
    </w:p>
    <w:p w14:paraId="1E893157" w14:textId="77777777" w:rsidR="00670560" w:rsidRDefault="00AF24A2" w:rsidP="00AF24A2">
      <w:pPr>
        <w:rPr>
          <w:rFonts w:asciiTheme="majorHAnsi" w:hAnsiTheme="majorHAnsi"/>
        </w:rPr>
      </w:pPr>
      <w:r w:rsidRPr="00BF2DFB">
        <w:rPr>
          <w:rFonts w:asciiTheme="majorHAnsi" w:hAnsiTheme="majorHAnsi"/>
        </w:rPr>
        <w:t xml:space="preserve">In which branch or branches did you serve on </w:t>
      </w:r>
      <w:r w:rsidRPr="0016655C">
        <w:rPr>
          <w:rFonts w:asciiTheme="majorHAnsi" w:hAnsiTheme="majorHAnsi"/>
        </w:rPr>
        <w:t>active duty</w:t>
      </w:r>
      <w:r w:rsidRPr="00BF2DFB">
        <w:rPr>
          <w:rFonts w:asciiTheme="majorHAnsi" w:hAnsiTheme="majorHAnsi"/>
        </w:rPr>
        <w:t xml:space="preserve">? </w:t>
      </w:r>
    </w:p>
    <w:p w14:paraId="10369B05" w14:textId="77777777" w:rsidR="00AF24A2" w:rsidRDefault="00AF24A2" w:rsidP="00AF24A2">
      <w:pPr>
        <w:rPr>
          <w:rFonts w:asciiTheme="majorHAnsi" w:hAnsiTheme="majorHAnsi"/>
          <w:i/>
        </w:rPr>
      </w:pPr>
      <w:r w:rsidRPr="00670560">
        <w:rPr>
          <w:rFonts w:asciiTheme="majorHAnsi" w:hAnsiTheme="majorHAnsi"/>
          <w:i/>
        </w:rPr>
        <w:t>Mark all that apply.</w:t>
      </w:r>
      <w:r w:rsidR="00745C1D">
        <w:rPr>
          <w:rStyle w:val="EndnoteReference"/>
          <w:rFonts w:asciiTheme="majorHAnsi" w:hAnsiTheme="majorHAnsi"/>
          <w:b/>
          <w:i/>
        </w:rPr>
        <w:t xml:space="preserve"> </w:t>
      </w:r>
    </w:p>
    <w:p w14:paraId="19E5BC13" w14:textId="77777777" w:rsidR="00B823A1" w:rsidRPr="00BF2DFB" w:rsidRDefault="00B823A1" w:rsidP="00B823A1">
      <w:pPr>
        <w:spacing w:after="120"/>
        <w:rPr>
          <w:rFonts w:asciiTheme="majorHAnsi" w:hAnsiTheme="majorHAnsi"/>
        </w:rPr>
      </w:pPr>
      <w:r>
        <w:rPr>
          <w:rFonts w:asciiTheme="majorHAnsi" w:hAnsiTheme="majorHAnsi"/>
        </w:rPr>
        <w:t>[</w:t>
      </w:r>
      <w:proofErr w:type="spellStart"/>
      <w:r>
        <w:rPr>
          <w:rFonts w:asciiTheme="majorHAnsi" w:hAnsiTheme="majorHAnsi"/>
        </w:rPr>
        <w:t>active_duty_branch</w:t>
      </w:r>
      <w:proofErr w:type="spellEnd"/>
      <w:r>
        <w:rPr>
          <w:rFonts w:asciiTheme="majorHAnsi" w:hAnsiTheme="majorHAnsi"/>
        </w:rPr>
        <w:t>]</w:t>
      </w:r>
      <w:r w:rsidR="00AD4D1B" w:rsidRPr="00AD4D1B">
        <w:rPr>
          <w:rFonts w:asciiTheme="majorHAnsi" w:hAnsiTheme="majorHAnsi"/>
        </w:rPr>
        <w:t xml:space="preserve"> </w:t>
      </w:r>
      <w:r w:rsidR="00AD4D1B" w:rsidRPr="000D072B">
        <w:rPr>
          <w:rFonts w:asciiTheme="majorHAnsi" w:hAnsiTheme="majorHAnsi"/>
        </w:rPr>
        <w:t>&lt;</w:t>
      </w:r>
      <w:r w:rsidR="00D50AF2" w:rsidRPr="000D072B">
        <w:rPr>
          <w:rFonts w:asciiTheme="majorHAnsi" w:hAnsiTheme="majorHAnsi"/>
        </w:rPr>
        <w:fldChar w:fldCharType="begin"/>
      </w:r>
      <w:r w:rsidR="00AD4D1B" w:rsidRPr="000D072B">
        <w:rPr>
          <w:rFonts w:asciiTheme="majorHAnsi" w:hAnsiTheme="majorHAnsi"/>
        </w:rPr>
        <w:instrText xml:space="preserve"> ADDIN ZOTERO_ITEM CSL_CITATION {"citationID":"2qjkhojee1","properties":{"formattedCitation":"{\\rtf (\\uc0\\u8220{}National Survey of Veterans,\\uc0\\u8221{} 2010)}","plainCitation":"(“National Survey of Veterans,” 2010)"},"citationItems":[{"id":12667,"uris":["http://zotero.org/groups/579511/items/CIHD94WM"],"uri":["http://zotero.org/groups/579511/items/CIHD94WM"],"itemData":{"id":12667,"type":"article","title":"National Survey of Veterans","publisher":"National Center for Veterans Analysis and Statistics, U.S. Department of Veterans Affairs","URL":"http://www.va.gov/vetdata/docs/SurveysAndStudies/AppendixAQuestionnaires.pdf","issued":{"date-parts":[["2010"]]},"accessed":{"date-parts":[["2016",11,8]]}}}],"schema":"https://github.com/citation-style-language/schema/raw/master/csl-citation.json"} </w:instrText>
      </w:r>
      <w:r w:rsidR="00D50AF2" w:rsidRPr="000D072B">
        <w:rPr>
          <w:rFonts w:asciiTheme="majorHAnsi" w:hAnsiTheme="majorHAnsi"/>
        </w:rPr>
        <w:fldChar w:fldCharType="separate"/>
      </w:r>
      <w:r w:rsidR="00AD4D1B" w:rsidRPr="000D072B">
        <w:rPr>
          <w:rFonts w:asciiTheme="majorHAnsi" w:eastAsia="Times New Roman" w:hAnsiTheme="majorHAnsi"/>
        </w:rPr>
        <w:t>(“National Survey of Veterans,” 2010)</w:t>
      </w:r>
      <w:r w:rsidR="00D50AF2" w:rsidRPr="000D072B">
        <w:rPr>
          <w:rFonts w:asciiTheme="majorHAnsi" w:hAnsiTheme="majorHAnsi"/>
        </w:rPr>
        <w:fldChar w:fldCharType="end"/>
      </w:r>
      <w:r w:rsidR="00AD4D1B" w:rsidRPr="000D072B">
        <w:rPr>
          <w:rFonts w:asciiTheme="majorHAnsi" w:hAnsiTheme="majorHAnsi"/>
        </w:rPr>
        <w:t>&gt;</w:t>
      </w:r>
    </w:p>
    <w:tbl>
      <w:tblPr>
        <w:tblStyle w:val="LightShading-Accent1"/>
        <w:tblW w:w="9098" w:type="dxa"/>
        <w:tblInd w:w="108" w:type="dxa"/>
        <w:tblLayout w:type="fixed"/>
        <w:tblLook w:val="04A0" w:firstRow="1" w:lastRow="0" w:firstColumn="1" w:lastColumn="0" w:noHBand="0" w:noVBand="1"/>
      </w:tblPr>
      <w:tblGrid>
        <w:gridCol w:w="8262"/>
        <w:gridCol w:w="836"/>
      </w:tblGrid>
      <w:tr w:rsidR="00AF24A2" w:rsidRPr="00BF2DFB" w14:paraId="6D879E3C" w14:textId="77777777">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1D6CF3A8" w14:textId="77777777" w:rsidR="00AF24A2" w:rsidRPr="00BF2DFB" w:rsidRDefault="00AF24A2" w:rsidP="00F213A3">
            <w:pPr>
              <w:rPr>
                <w:rFonts w:asciiTheme="majorHAnsi" w:hAnsiTheme="majorHAnsi" w:cs="Arial"/>
                <w:b w:val="0"/>
                <w:color w:val="auto"/>
                <w:sz w:val="24"/>
                <w:szCs w:val="24"/>
              </w:rPr>
            </w:pPr>
            <w:r w:rsidRPr="00BF2DFB">
              <w:rPr>
                <w:rFonts w:asciiTheme="majorHAnsi" w:hAnsiTheme="majorHAnsi" w:cs="Arial"/>
                <w:b w:val="0"/>
                <w:color w:val="auto"/>
                <w:sz w:val="24"/>
                <w:szCs w:val="24"/>
              </w:rPr>
              <w:t>Army (1)</w:t>
            </w:r>
          </w:p>
        </w:tc>
        <w:tc>
          <w:tcPr>
            <w:tcW w:w="836" w:type="dxa"/>
            <w:vAlign w:val="center"/>
          </w:tcPr>
          <w:p w14:paraId="77CC23D5" w14:textId="77777777" w:rsidR="00AF24A2" w:rsidRPr="00BF2DFB" w:rsidRDefault="00390F6D" w:rsidP="00F213A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b w:val="0"/>
                <w:color w:val="auto"/>
                <w:sz w:val="24"/>
                <w:szCs w:val="24"/>
              </w:rPr>
            </w:pPr>
            <w:sdt>
              <w:sdtPr>
                <w:rPr>
                  <w:rFonts w:asciiTheme="majorHAnsi" w:hAnsiTheme="majorHAnsi" w:cs="Arial"/>
                </w:rPr>
                <w:id w:val="-857428191"/>
              </w:sdtPr>
              <w:sdtContent>
                <w:r w:rsidR="00AF24A2" w:rsidRPr="00BF2DFB">
                  <w:rPr>
                    <w:rFonts w:ascii="MS Mincho" w:hAnsi="MS Mincho" w:cs="MS Mincho" w:hint="eastAsia"/>
                    <w:b w:val="0"/>
                    <w:color w:val="auto"/>
                    <w:sz w:val="24"/>
                    <w:szCs w:val="24"/>
                  </w:rPr>
                  <w:t>☐</w:t>
                </w:r>
              </w:sdtContent>
            </w:sdt>
          </w:p>
        </w:tc>
      </w:tr>
      <w:tr w:rsidR="00AF24A2" w:rsidRPr="00BF2DFB" w14:paraId="1CA5EE83"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06CE4761" w14:textId="77777777" w:rsidR="00AF24A2" w:rsidRPr="00BF2DFB" w:rsidRDefault="00AF24A2" w:rsidP="00F213A3">
            <w:pPr>
              <w:rPr>
                <w:rFonts w:asciiTheme="majorHAnsi" w:hAnsiTheme="majorHAnsi" w:cs="Arial"/>
                <w:b w:val="0"/>
                <w:color w:val="auto"/>
                <w:sz w:val="24"/>
                <w:szCs w:val="24"/>
              </w:rPr>
            </w:pPr>
            <w:r w:rsidRPr="00BF2DFB">
              <w:rPr>
                <w:rFonts w:asciiTheme="majorHAnsi" w:hAnsiTheme="majorHAnsi" w:cs="Arial"/>
                <w:b w:val="0"/>
                <w:color w:val="auto"/>
                <w:sz w:val="24"/>
                <w:szCs w:val="24"/>
              </w:rPr>
              <w:t>Navy (2)</w:t>
            </w:r>
          </w:p>
        </w:tc>
        <w:tc>
          <w:tcPr>
            <w:tcW w:w="836" w:type="dxa"/>
            <w:vAlign w:val="center"/>
          </w:tcPr>
          <w:p w14:paraId="32951727" w14:textId="77777777" w:rsidR="00AF24A2" w:rsidRPr="00BF2DFB" w:rsidRDefault="00390F6D" w:rsidP="00F213A3">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633176516"/>
              </w:sdtPr>
              <w:sdtContent>
                <w:r w:rsidR="00AF24A2" w:rsidRPr="00BF2DFB">
                  <w:rPr>
                    <w:rFonts w:ascii="MS Mincho" w:hAnsi="MS Mincho" w:cs="MS Mincho" w:hint="eastAsia"/>
                    <w:color w:val="auto"/>
                    <w:sz w:val="24"/>
                    <w:szCs w:val="24"/>
                  </w:rPr>
                  <w:t>☐</w:t>
                </w:r>
              </w:sdtContent>
            </w:sdt>
          </w:p>
        </w:tc>
      </w:tr>
      <w:tr w:rsidR="00AF24A2" w:rsidRPr="00BF2DFB" w14:paraId="31E78A1D"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24BBEC09" w14:textId="77777777" w:rsidR="00AF24A2" w:rsidRPr="00BF2DFB" w:rsidRDefault="00AF24A2" w:rsidP="00F213A3">
            <w:pPr>
              <w:rPr>
                <w:rFonts w:asciiTheme="majorHAnsi" w:hAnsiTheme="majorHAnsi" w:cs="Arial"/>
                <w:b w:val="0"/>
                <w:color w:val="auto"/>
                <w:sz w:val="24"/>
                <w:szCs w:val="24"/>
                <w:u w:val="single"/>
              </w:rPr>
            </w:pPr>
            <w:r w:rsidRPr="00BF2DFB">
              <w:rPr>
                <w:rFonts w:asciiTheme="majorHAnsi" w:hAnsiTheme="majorHAnsi" w:cs="Arial"/>
                <w:b w:val="0"/>
                <w:color w:val="auto"/>
                <w:sz w:val="24"/>
                <w:szCs w:val="24"/>
              </w:rPr>
              <w:t>Air Force (3)</w:t>
            </w:r>
          </w:p>
        </w:tc>
        <w:tc>
          <w:tcPr>
            <w:tcW w:w="836" w:type="dxa"/>
            <w:vAlign w:val="center"/>
          </w:tcPr>
          <w:p w14:paraId="585AE3F1" w14:textId="77777777" w:rsidR="00AF24A2" w:rsidRPr="00BF2DFB" w:rsidRDefault="00390F6D" w:rsidP="00F213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381914971"/>
              </w:sdtPr>
              <w:sdtContent>
                <w:r w:rsidR="00AF24A2" w:rsidRPr="00BF2DFB">
                  <w:rPr>
                    <w:rFonts w:ascii="MS Mincho" w:hAnsi="MS Mincho" w:cs="MS Mincho" w:hint="eastAsia"/>
                    <w:color w:val="auto"/>
                    <w:sz w:val="24"/>
                    <w:szCs w:val="24"/>
                  </w:rPr>
                  <w:t>☐</w:t>
                </w:r>
              </w:sdtContent>
            </w:sdt>
          </w:p>
        </w:tc>
      </w:tr>
      <w:tr w:rsidR="00AF24A2" w:rsidRPr="00BF2DFB" w14:paraId="0EA86E95"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1AAA5427" w14:textId="77777777" w:rsidR="00AF24A2" w:rsidRPr="00BF2DFB" w:rsidRDefault="00AF24A2" w:rsidP="00F213A3">
            <w:pPr>
              <w:rPr>
                <w:rFonts w:asciiTheme="majorHAnsi" w:hAnsiTheme="majorHAnsi" w:cs="Arial"/>
                <w:b w:val="0"/>
                <w:color w:val="auto"/>
                <w:sz w:val="24"/>
                <w:szCs w:val="24"/>
              </w:rPr>
            </w:pPr>
            <w:r w:rsidRPr="00BF2DFB">
              <w:rPr>
                <w:rFonts w:asciiTheme="majorHAnsi" w:hAnsiTheme="majorHAnsi" w:cs="Arial"/>
                <w:b w:val="0"/>
                <w:color w:val="auto"/>
                <w:sz w:val="24"/>
                <w:szCs w:val="24"/>
              </w:rPr>
              <w:t>Marine Corps (4)</w:t>
            </w:r>
          </w:p>
        </w:tc>
        <w:tc>
          <w:tcPr>
            <w:tcW w:w="836" w:type="dxa"/>
            <w:vAlign w:val="center"/>
          </w:tcPr>
          <w:p w14:paraId="136B18F0" w14:textId="77777777" w:rsidR="00AF24A2" w:rsidRPr="00BF2DFB" w:rsidRDefault="00390F6D" w:rsidP="00F213A3">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34434637"/>
              </w:sdtPr>
              <w:sdtContent>
                <w:r w:rsidR="00AF24A2" w:rsidRPr="00BF2DFB">
                  <w:rPr>
                    <w:rFonts w:ascii="MS Mincho" w:hAnsi="MS Mincho" w:cs="MS Mincho" w:hint="eastAsia"/>
                    <w:color w:val="auto"/>
                    <w:sz w:val="24"/>
                    <w:szCs w:val="24"/>
                  </w:rPr>
                  <w:t>☐</w:t>
                </w:r>
              </w:sdtContent>
            </w:sdt>
          </w:p>
        </w:tc>
      </w:tr>
      <w:tr w:rsidR="00AF24A2" w:rsidRPr="00BF2DFB" w14:paraId="030FC92A" w14:textId="77777777">
        <w:trPr>
          <w:trHeight w:val="300"/>
        </w:trPr>
        <w:tc>
          <w:tcPr>
            <w:cnfStyle w:val="001000000000" w:firstRow="0" w:lastRow="0" w:firstColumn="1" w:lastColumn="0" w:oddVBand="0" w:evenVBand="0" w:oddHBand="0" w:evenHBand="0" w:firstRowFirstColumn="0" w:firstRowLastColumn="0" w:lastRowFirstColumn="0" w:lastRowLastColumn="0"/>
            <w:tcW w:w="8262" w:type="dxa"/>
          </w:tcPr>
          <w:p w14:paraId="6EA6F0DD" w14:textId="77777777" w:rsidR="00AF24A2" w:rsidRPr="00BF2DFB" w:rsidRDefault="00AF24A2" w:rsidP="00F213A3">
            <w:pPr>
              <w:rPr>
                <w:rFonts w:asciiTheme="majorHAnsi" w:hAnsiTheme="majorHAnsi" w:cs="Arial"/>
                <w:b w:val="0"/>
                <w:color w:val="auto"/>
                <w:sz w:val="24"/>
                <w:szCs w:val="24"/>
              </w:rPr>
            </w:pPr>
            <w:r w:rsidRPr="00BF2DFB">
              <w:rPr>
                <w:rFonts w:asciiTheme="majorHAnsi" w:hAnsiTheme="majorHAnsi" w:cs="Arial"/>
                <w:b w:val="0"/>
                <w:color w:val="auto"/>
                <w:sz w:val="24"/>
                <w:szCs w:val="24"/>
              </w:rPr>
              <w:t>Coast Guard (5)</w:t>
            </w:r>
          </w:p>
        </w:tc>
        <w:tc>
          <w:tcPr>
            <w:tcW w:w="836" w:type="dxa"/>
          </w:tcPr>
          <w:p w14:paraId="15734AF8" w14:textId="77777777" w:rsidR="00AF24A2" w:rsidRPr="00BF2DFB" w:rsidRDefault="00390F6D" w:rsidP="00F213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b/>
                <w:color w:val="auto"/>
                <w:sz w:val="24"/>
                <w:szCs w:val="24"/>
              </w:rPr>
            </w:pPr>
            <w:sdt>
              <w:sdtPr>
                <w:rPr>
                  <w:rFonts w:asciiTheme="majorHAnsi" w:hAnsiTheme="majorHAnsi" w:cs="Arial"/>
                </w:rPr>
                <w:id w:val="-714817171"/>
              </w:sdtPr>
              <w:sdtContent>
                <w:r w:rsidR="00AF24A2" w:rsidRPr="00BF2DFB">
                  <w:rPr>
                    <w:rFonts w:ascii="MS Mincho" w:hAnsi="MS Mincho" w:cs="MS Mincho" w:hint="eastAsia"/>
                    <w:color w:val="auto"/>
                    <w:sz w:val="24"/>
                    <w:szCs w:val="24"/>
                  </w:rPr>
                  <w:t>☐</w:t>
                </w:r>
              </w:sdtContent>
            </w:sdt>
          </w:p>
        </w:tc>
      </w:tr>
      <w:tr w:rsidR="00AF24A2" w:rsidRPr="00BF2DFB" w14:paraId="16A43A69" w14:textId="77777777">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8262" w:type="dxa"/>
          </w:tcPr>
          <w:p w14:paraId="0FA50529" w14:textId="77777777" w:rsidR="00AF24A2" w:rsidRPr="00BF2DFB" w:rsidRDefault="00AF24A2" w:rsidP="00F213A3">
            <w:pPr>
              <w:rPr>
                <w:rFonts w:asciiTheme="majorHAnsi" w:hAnsiTheme="majorHAnsi" w:cs="Arial"/>
                <w:b w:val="0"/>
                <w:color w:val="auto"/>
                <w:sz w:val="24"/>
                <w:szCs w:val="24"/>
              </w:rPr>
            </w:pPr>
            <w:r w:rsidRPr="00BF2DFB">
              <w:rPr>
                <w:rFonts w:asciiTheme="majorHAnsi" w:hAnsiTheme="majorHAnsi" w:cs="Arial"/>
                <w:b w:val="0"/>
                <w:color w:val="auto"/>
                <w:sz w:val="24"/>
                <w:szCs w:val="24"/>
              </w:rPr>
              <w:lastRenderedPageBreak/>
              <w:t>Other (e.g. the Public Health Service, the Environmental Services Administration, the National Oceanic and Atmospheric Administration, U.S. Merchant Marine) (6)</w:t>
            </w:r>
          </w:p>
        </w:tc>
        <w:tc>
          <w:tcPr>
            <w:tcW w:w="836" w:type="dxa"/>
          </w:tcPr>
          <w:p w14:paraId="48C3B283" w14:textId="77777777" w:rsidR="00AF24A2" w:rsidRPr="00BF2DFB" w:rsidRDefault="00390F6D" w:rsidP="00F213A3">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810948670"/>
              </w:sdtPr>
              <w:sdtContent>
                <w:r w:rsidR="00AF24A2" w:rsidRPr="00BF2DFB">
                  <w:rPr>
                    <w:rFonts w:ascii="MS Mincho" w:hAnsi="MS Mincho" w:cs="MS Mincho" w:hint="eastAsia"/>
                    <w:color w:val="auto"/>
                    <w:sz w:val="24"/>
                    <w:szCs w:val="24"/>
                  </w:rPr>
                  <w:t>☐</w:t>
                </w:r>
              </w:sdtContent>
            </w:sdt>
          </w:p>
        </w:tc>
      </w:tr>
    </w:tbl>
    <w:p w14:paraId="35619A6C" w14:textId="77777777" w:rsidR="00BE65EE" w:rsidRDefault="00BE65EE" w:rsidP="00BE65EE">
      <w:pPr>
        <w:rPr>
          <w:rFonts w:asciiTheme="majorHAnsi" w:hAnsiTheme="majorHAnsi"/>
        </w:rPr>
      </w:pPr>
    </w:p>
    <w:p w14:paraId="7C6DF7A0" w14:textId="77777777" w:rsidR="00BE65EE" w:rsidRDefault="00BE65EE" w:rsidP="00BE65EE">
      <w:pPr>
        <w:rPr>
          <w:rFonts w:asciiTheme="majorHAnsi" w:hAnsiTheme="majorHAnsi"/>
        </w:rPr>
      </w:pPr>
      <w:r w:rsidRPr="00BF2DFB">
        <w:rPr>
          <w:rFonts w:asciiTheme="majorHAnsi" w:hAnsiTheme="majorHAnsi"/>
        </w:rPr>
        <w:t>Did you deploy in support of Operation Enduring Freedom (OEF) or Operation Iraqi Freedom (OIF) or Operation New Dawn (OND)?</w:t>
      </w:r>
      <w:r w:rsidR="00745C1D">
        <w:rPr>
          <w:rFonts w:asciiTheme="majorHAnsi" w:hAnsiTheme="majorHAnsi"/>
        </w:rPr>
        <w:t xml:space="preserve"> </w:t>
      </w:r>
    </w:p>
    <w:p w14:paraId="21C19F86" w14:textId="77777777" w:rsidR="00B823A1" w:rsidRPr="00BF2DFB" w:rsidRDefault="00B823A1" w:rsidP="00B823A1">
      <w:pPr>
        <w:spacing w:after="120"/>
        <w:rPr>
          <w:rFonts w:asciiTheme="majorHAnsi" w:hAnsiTheme="majorHAnsi"/>
        </w:rPr>
      </w:pPr>
      <w:r>
        <w:rPr>
          <w:rFonts w:asciiTheme="majorHAnsi" w:hAnsiTheme="majorHAnsi"/>
        </w:rPr>
        <w:t>[deployed]</w:t>
      </w:r>
      <w:r w:rsidR="00AD4D1B" w:rsidRPr="00AD4D1B">
        <w:rPr>
          <w:rFonts w:asciiTheme="majorHAnsi" w:hAnsiTheme="majorHAnsi"/>
        </w:rPr>
        <w:t xml:space="preserve"> </w:t>
      </w:r>
      <w:r w:rsidR="00AD4D1B">
        <w:rPr>
          <w:rFonts w:asciiTheme="majorHAnsi" w:hAnsiTheme="majorHAnsi"/>
        </w:rPr>
        <w:t xml:space="preserve">&lt;Derived from </w:t>
      </w:r>
      <w:r w:rsidR="00D50AF2">
        <w:rPr>
          <w:rFonts w:asciiTheme="majorHAnsi" w:hAnsiTheme="majorHAnsi"/>
        </w:rPr>
        <w:fldChar w:fldCharType="begin"/>
      </w:r>
      <w:r w:rsidR="00AD4D1B">
        <w:rPr>
          <w:rFonts w:asciiTheme="majorHAnsi" w:hAnsiTheme="majorHAnsi"/>
        </w:rPr>
        <w:instrText xml:space="preserve"> ADDIN ZOTERO_ITEM CSL_CITATION {"citationID":"8u2haha1t","properties":{"formattedCitation":"{\\rtf (\\uc0\\u8220{}National Survey of Veterans,\\uc0\\u8221{} 2010)}","plainCitation":"(“National Survey of Veterans,” 2010)"},"citationItems":[{"id":12667,"uris":["http://zotero.org/groups/579511/items/CIHD94WM"],"uri":["http://zotero.org/groups/579511/items/CIHD94WM"],"itemData":{"id":12667,"type":"article","title":"National Survey of Veterans","publisher":"National Center for Veterans Analysis and Statistics, U.S. Department of Veterans Affairs","URL":"http://www.va.gov/vetdata/docs/SurveysAndStudies/AppendixAQuestionnaires.pdf","issued":{"date-parts":[["2010"]]},"accessed":{"date-parts":[["2016",11,8]]}}}],"schema":"https://github.com/citation-style-language/schema/raw/master/csl-citation.json"} </w:instrText>
      </w:r>
      <w:r w:rsidR="00D50AF2">
        <w:rPr>
          <w:rFonts w:asciiTheme="majorHAnsi" w:hAnsiTheme="majorHAnsi"/>
        </w:rPr>
        <w:fldChar w:fldCharType="separate"/>
      </w:r>
      <w:r w:rsidR="00AD4D1B" w:rsidRPr="00745C1D">
        <w:rPr>
          <w:rFonts w:ascii="Cambria" w:eastAsia="Times New Roman" w:hAnsiTheme="majorHAnsi"/>
        </w:rPr>
        <w:t>(“National Survey of Veterans,” 2010)</w:t>
      </w:r>
      <w:r w:rsidR="00D50AF2">
        <w:rPr>
          <w:rFonts w:asciiTheme="majorHAnsi" w:hAnsiTheme="majorHAnsi"/>
        </w:rPr>
        <w:fldChar w:fldCharType="end"/>
      </w:r>
      <w:r w:rsidR="00AD4D1B">
        <w:rPr>
          <w:rFonts w:asciiTheme="majorHAnsi" w:hAnsiTheme="majorHAnsi"/>
        </w:rPr>
        <w:t>&gt;</w:t>
      </w:r>
    </w:p>
    <w:tbl>
      <w:tblPr>
        <w:tblStyle w:val="LightShading-Accent1"/>
        <w:tblW w:w="9098" w:type="dxa"/>
        <w:tblInd w:w="108" w:type="dxa"/>
        <w:tblLayout w:type="fixed"/>
        <w:tblLook w:val="04A0" w:firstRow="1" w:lastRow="0" w:firstColumn="1" w:lastColumn="0" w:noHBand="0" w:noVBand="1"/>
      </w:tblPr>
      <w:tblGrid>
        <w:gridCol w:w="8262"/>
        <w:gridCol w:w="836"/>
      </w:tblGrid>
      <w:tr w:rsidR="00BE65EE" w:rsidRPr="00BF2DFB" w14:paraId="791C3B3C" w14:textId="77777777">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1C11AED3" w14:textId="77777777" w:rsidR="00BE65EE" w:rsidRPr="00BF2DFB" w:rsidRDefault="00BE65EE" w:rsidP="00BE65EE">
            <w:pPr>
              <w:rPr>
                <w:rFonts w:asciiTheme="majorHAnsi" w:hAnsiTheme="majorHAnsi" w:cs="Arial"/>
                <w:b w:val="0"/>
                <w:color w:val="auto"/>
                <w:sz w:val="24"/>
                <w:szCs w:val="24"/>
              </w:rPr>
            </w:pPr>
            <w:r w:rsidRPr="00BF2DFB">
              <w:rPr>
                <w:rFonts w:asciiTheme="majorHAnsi" w:hAnsiTheme="majorHAnsi" w:cs="Arial"/>
                <w:b w:val="0"/>
                <w:color w:val="auto"/>
                <w:sz w:val="24"/>
                <w:szCs w:val="24"/>
              </w:rPr>
              <w:t>Yes (1)</w:t>
            </w:r>
          </w:p>
        </w:tc>
        <w:tc>
          <w:tcPr>
            <w:tcW w:w="836" w:type="dxa"/>
            <w:vAlign w:val="center"/>
          </w:tcPr>
          <w:p w14:paraId="6D6C91A4" w14:textId="77777777" w:rsidR="00BE65EE" w:rsidRPr="00BF2DFB" w:rsidRDefault="00390F6D" w:rsidP="00BE65E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b w:val="0"/>
                <w:color w:val="auto"/>
                <w:sz w:val="24"/>
                <w:szCs w:val="24"/>
              </w:rPr>
            </w:pPr>
            <w:sdt>
              <w:sdtPr>
                <w:rPr>
                  <w:rFonts w:asciiTheme="majorHAnsi" w:hAnsiTheme="majorHAnsi" w:cs="Arial"/>
                </w:rPr>
                <w:id w:val="672063440"/>
              </w:sdtPr>
              <w:sdtContent>
                <w:r w:rsidR="00BE65EE" w:rsidRPr="00BF2DFB">
                  <w:rPr>
                    <w:rFonts w:ascii="MS Mincho" w:hAnsi="MS Mincho" w:cs="MS Mincho" w:hint="eastAsia"/>
                    <w:b w:val="0"/>
                    <w:color w:val="auto"/>
                    <w:sz w:val="24"/>
                    <w:szCs w:val="24"/>
                  </w:rPr>
                  <w:t>☐</w:t>
                </w:r>
              </w:sdtContent>
            </w:sdt>
          </w:p>
        </w:tc>
      </w:tr>
      <w:tr w:rsidR="00BE65EE" w:rsidRPr="00BF2DFB" w14:paraId="0568DA44"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4B1953F9" w14:textId="77777777" w:rsidR="00BE65EE" w:rsidRPr="00BF2DFB" w:rsidRDefault="00BE65EE" w:rsidP="00BE65EE">
            <w:pPr>
              <w:rPr>
                <w:rFonts w:asciiTheme="majorHAnsi" w:hAnsiTheme="majorHAnsi" w:cs="Arial"/>
                <w:b w:val="0"/>
                <w:color w:val="auto"/>
                <w:sz w:val="24"/>
                <w:szCs w:val="24"/>
              </w:rPr>
            </w:pPr>
            <w:r w:rsidRPr="00BF2DFB">
              <w:rPr>
                <w:rFonts w:asciiTheme="majorHAnsi" w:hAnsiTheme="majorHAnsi" w:cs="Arial"/>
                <w:b w:val="0"/>
                <w:color w:val="auto"/>
                <w:sz w:val="24"/>
                <w:szCs w:val="24"/>
              </w:rPr>
              <w:t>No (0)</w:t>
            </w:r>
          </w:p>
        </w:tc>
        <w:tc>
          <w:tcPr>
            <w:tcW w:w="836" w:type="dxa"/>
            <w:vAlign w:val="center"/>
          </w:tcPr>
          <w:p w14:paraId="25B755F2" w14:textId="77777777" w:rsidR="00BE65EE" w:rsidRPr="00BF2DFB" w:rsidRDefault="00390F6D" w:rsidP="00BE65E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727980403"/>
              </w:sdtPr>
              <w:sdtContent>
                <w:r w:rsidR="00BE65EE" w:rsidRPr="00BF2DFB">
                  <w:rPr>
                    <w:rFonts w:ascii="MS Mincho" w:hAnsi="MS Mincho" w:cs="MS Mincho" w:hint="eastAsia"/>
                    <w:color w:val="auto"/>
                    <w:sz w:val="24"/>
                    <w:szCs w:val="24"/>
                  </w:rPr>
                  <w:t>☐</w:t>
                </w:r>
              </w:sdtContent>
            </w:sdt>
          </w:p>
        </w:tc>
      </w:tr>
    </w:tbl>
    <w:p w14:paraId="228A22C5" w14:textId="77777777" w:rsidR="00BE65EE" w:rsidRPr="00BF2DFB" w:rsidRDefault="00BE65EE" w:rsidP="00BE65EE">
      <w:pPr>
        <w:rPr>
          <w:rFonts w:asciiTheme="majorHAnsi" w:hAnsiTheme="majorHAnsi"/>
        </w:rPr>
      </w:pPr>
    </w:p>
    <w:p w14:paraId="28649EA8" w14:textId="77777777" w:rsidR="00BE65EE" w:rsidRDefault="00BE65EE" w:rsidP="00BE65EE">
      <w:pPr>
        <w:rPr>
          <w:rFonts w:asciiTheme="majorHAnsi" w:hAnsiTheme="majorHAnsi"/>
        </w:rPr>
      </w:pPr>
      <w:r w:rsidRPr="00BF2DFB">
        <w:rPr>
          <w:rFonts w:asciiTheme="majorHAnsi" w:hAnsiTheme="majorHAnsi"/>
        </w:rPr>
        <w:t>What was your pay grade at discharge from the military?</w:t>
      </w:r>
    </w:p>
    <w:p w14:paraId="37276AA0" w14:textId="77777777" w:rsidR="00B616A0" w:rsidRPr="00BF2DFB" w:rsidRDefault="00B616A0" w:rsidP="00B616A0">
      <w:pPr>
        <w:spacing w:after="120"/>
        <w:rPr>
          <w:rFonts w:asciiTheme="majorHAnsi" w:hAnsiTheme="majorHAnsi"/>
        </w:rPr>
      </w:pPr>
      <w:r>
        <w:rPr>
          <w:rFonts w:asciiTheme="majorHAnsi" w:hAnsiTheme="majorHAnsi"/>
        </w:rPr>
        <w:t>[</w:t>
      </w:r>
      <w:proofErr w:type="spellStart"/>
      <w:r>
        <w:rPr>
          <w:rFonts w:asciiTheme="majorHAnsi" w:hAnsiTheme="majorHAnsi"/>
        </w:rPr>
        <w:t>pay_grade</w:t>
      </w:r>
      <w:proofErr w:type="spellEnd"/>
      <w:r>
        <w:rPr>
          <w:rFonts w:asciiTheme="majorHAnsi" w:hAnsiTheme="majorHAnsi"/>
        </w:rPr>
        <w:t>]</w:t>
      </w:r>
    </w:p>
    <w:tbl>
      <w:tblPr>
        <w:tblStyle w:val="LightShading-Accent1"/>
        <w:tblW w:w="9304" w:type="dxa"/>
        <w:tblLayout w:type="fixed"/>
        <w:tblLook w:val="04A0" w:firstRow="1" w:lastRow="0" w:firstColumn="1" w:lastColumn="0" w:noHBand="0" w:noVBand="1"/>
      </w:tblPr>
      <w:tblGrid>
        <w:gridCol w:w="9304"/>
      </w:tblGrid>
      <w:tr w:rsidR="00BE65EE" w:rsidRPr="00BF2DFB" w14:paraId="684A423E" w14:textId="77777777">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304" w:type="dxa"/>
            <w:vAlign w:val="center"/>
          </w:tcPr>
          <w:p w14:paraId="7E323C8F" w14:textId="77777777" w:rsidR="00BE65EE" w:rsidRPr="00BF2DFB" w:rsidRDefault="00BE65EE" w:rsidP="00BE65EE">
            <w:pPr>
              <w:rPr>
                <w:rFonts w:asciiTheme="majorHAnsi" w:hAnsiTheme="majorHAnsi" w:cs="Arial"/>
                <w:bCs w:val="0"/>
                <w:color w:val="auto"/>
                <w:sz w:val="24"/>
                <w:szCs w:val="24"/>
              </w:rPr>
            </w:pPr>
            <w:r w:rsidRPr="00BF2DFB">
              <w:rPr>
                <w:rFonts w:asciiTheme="majorHAnsi" w:hAnsiTheme="majorHAnsi" w:cs="Arial"/>
                <w:b w:val="0"/>
                <w:color w:val="auto"/>
                <w:sz w:val="24"/>
                <w:szCs w:val="24"/>
              </w:rPr>
              <w:t>Text Box</w:t>
            </w:r>
          </w:p>
        </w:tc>
      </w:tr>
    </w:tbl>
    <w:p w14:paraId="03DC2DF4" w14:textId="77777777" w:rsidR="00BE65EE" w:rsidRDefault="00BE65EE" w:rsidP="00BE65EE">
      <w:pPr>
        <w:rPr>
          <w:rFonts w:asciiTheme="majorHAnsi" w:hAnsiTheme="majorHAnsi"/>
        </w:rPr>
      </w:pPr>
      <w:r w:rsidRPr="00BF2DFB">
        <w:rPr>
          <w:rFonts w:asciiTheme="majorHAnsi" w:hAnsiTheme="majorHAnsi"/>
        </w:rPr>
        <w:t>e.g. E-1 – E-9, W-1 – W-5, O-1 – O-10</w:t>
      </w:r>
    </w:p>
    <w:p w14:paraId="30DB8C8F" w14:textId="77777777" w:rsidR="0072644B" w:rsidRDefault="0072644B" w:rsidP="00BE65EE">
      <w:pPr>
        <w:rPr>
          <w:rFonts w:asciiTheme="majorHAnsi" w:hAnsiTheme="majorHAnsi"/>
        </w:rPr>
      </w:pPr>
    </w:p>
    <w:p w14:paraId="71AC1626" w14:textId="77777777" w:rsidR="0072644B" w:rsidRPr="00B823A1" w:rsidRDefault="00B823A1" w:rsidP="00B823A1">
      <w:pPr>
        <w:rPr>
          <w:rFonts w:asciiTheme="majorHAnsi" w:hAnsiTheme="majorHAnsi"/>
        </w:rPr>
      </w:pPr>
      <w:r>
        <w:rPr>
          <w:rFonts w:asciiTheme="majorHAnsi" w:hAnsiTheme="majorHAnsi"/>
        </w:rPr>
        <w:t>{Page break}</w:t>
      </w:r>
    </w:p>
    <w:p w14:paraId="71DAA597" w14:textId="77777777" w:rsidR="000E1EDA" w:rsidRPr="00E13CFB" w:rsidRDefault="00E3467F" w:rsidP="00B823A1">
      <w:pPr>
        <w:pStyle w:val="Heading1"/>
        <w:spacing w:before="360"/>
        <w:rPr>
          <w:color w:val="auto"/>
        </w:rPr>
      </w:pPr>
      <w:bookmarkStart w:id="11" w:name="_Toc465773170"/>
      <w:r>
        <w:rPr>
          <w:color w:val="auto"/>
        </w:rPr>
        <w:t>8</w:t>
      </w:r>
      <w:r w:rsidR="000E1EDA" w:rsidRPr="00E13CFB">
        <w:rPr>
          <w:color w:val="auto"/>
        </w:rPr>
        <w:t>. Psychiatric Symptoms</w:t>
      </w:r>
      <w:bookmarkEnd w:id="11"/>
    </w:p>
    <w:p w14:paraId="6C0F805F" w14:textId="77777777" w:rsidR="000E1EDA" w:rsidRDefault="000E1EDA" w:rsidP="00F9209E">
      <w:pPr>
        <w:rPr>
          <w:rFonts w:asciiTheme="majorHAnsi" w:hAnsiTheme="majorHAnsi" w:cs="Arial"/>
          <w:b/>
          <w:sz w:val="28"/>
          <w:szCs w:val="28"/>
          <w:u w:val="single"/>
        </w:rPr>
      </w:pPr>
    </w:p>
    <w:p w14:paraId="29BCB9B8" w14:textId="77777777" w:rsidR="00ED0120" w:rsidRPr="0057238A" w:rsidRDefault="00ED0120" w:rsidP="00F9209E">
      <w:pPr>
        <w:rPr>
          <w:rFonts w:asciiTheme="majorHAnsi" w:hAnsiTheme="majorHAnsi" w:cs="Arial"/>
          <w:szCs w:val="28"/>
          <w:u w:val="single"/>
        </w:rPr>
      </w:pPr>
      <w:r w:rsidRPr="0016655C">
        <w:rPr>
          <w:rFonts w:asciiTheme="majorHAnsi" w:hAnsiTheme="majorHAnsi" w:cs="Arial"/>
          <w:szCs w:val="28"/>
        </w:rPr>
        <w:t>Remember,</w:t>
      </w:r>
      <w:r>
        <w:rPr>
          <w:rFonts w:asciiTheme="majorHAnsi" w:eastAsia="Times New Roman" w:hAnsiTheme="majorHAnsi"/>
        </w:rPr>
        <w:t xml:space="preserve"> </w:t>
      </w:r>
      <w:r w:rsidR="00DB52E0">
        <w:rPr>
          <w:rFonts w:asciiTheme="majorHAnsi" w:eastAsia="Times New Roman" w:hAnsiTheme="majorHAnsi"/>
        </w:rPr>
        <w:t>information you provide</w:t>
      </w:r>
      <w:r>
        <w:rPr>
          <w:rFonts w:asciiTheme="majorHAnsi" w:eastAsia="Times New Roman" w:hAnsiTheme="majorHAnsi"/>
        </w:rPr>
        <w:t xml:space="preserve"> do</w:t>
      </w:r>
      <w:r w:rsidR="00DB52E0">
        <w:rPr>
          <w:rFonts w:asciiTheme="majorHAnsi" w:eastAsia="Times New Roman" w:hAnsiTheme="majorHAnsi"/>
        </w:rPr>
        <w:t>es</w:t>
      </w:r>
      <w:r>
        <w:rPr>
          <w:rFonts w:asciiTheme="majorHAnsi" w:eastAsia="Times New Roman" w:hAnsiTheme="majorHAnsi"/>
        </w:rPr>
        <w:t xml:space="preserve"> not end up in any medical record, including the VA. You can remain </w:t>
      </w:r>
      <w:r w:rsidRPr="0057238A">
        <w:rPr>
          <w:rFonts w:asciiTheme="majorHAnsi" w:eastAsia="Times New Roman" w:hAnsiTheme="majorHAnsi"/>
          <w:color w:val="FF2D00"/>
        </w:rPr>
        <w:t>anonymous</w:t>
      </w:r>
      <w:r w:rsidRPr="0057238A">
        <w:rPr>
          <w:rFonts w:asciiTheme="majorHAnsi" w:eastAsia="Times New Roman" w:hAnsiTheme="majorHAnsi"/>
        </w:rPr>
        <w:t>, and</w:t>
      </w:r>
      <w:r>
        <w:rPr>
          <w:rFonts w:asciiTheme="majorHAnsi" w:eastAsia="Times New Roman" w:hAnsiTheme="majorHAnsi"/>
          <w:color w:val="E36C0A" w:themeColor="accent6" w:themeShade="BF"/>
        </w:rPr>
        <w:t xml:space="preserve"> </w:t>
      </w:r>
      <w:r w:rsidRPr="0057238A">
        <w:rPr>
          <w:rFonts w:asciiTheme="majorHAnsi" w:eastAsia="Times New Roman" w:hAnsiTheme="majorHAnsi"/>
          <w:color w:val="FF2D00"/>
        </w:rPr>
        <w:t xml:space="preserve">we do not contact survey respondents about their answers to these questions. </w:t>
      </w:r>
    </w:p>
    <w:p w14:paraId="482D8F66" w14:textId="77777777" w:rsidR="00ED0120" w:rsidRPr="0057238A" w:rsidRDefault="00ED0120" w:rsidP="00F9209E">
      <w:pPr>
        <w:numPr>
          <w:ins w:id="12" w:author="Alan Teo" w:date="2016-11-29T12:39:00Z"/>
        </w:numPr>
        <w:rPr>
          <w:rFonts w:asciiTheme="majorHAnsi" w:hAnsiTheme="majorHAnsi" w:cs="Arial"/>
          <w:b/>
          <w:szCs w:val="28"/>
          <w:u w:val="single"/>
        </w:rPr>
      </w:pPr>
    </w:p>
    <w:p w14:paraId="16E327CE" w14:textId="77777777" w:rsidR="00AD4D1B" w:rsidRDefault="00B823A1" w:rsidP="00F9209E">
      <w:pPr>
        <w:rPr>
          <w:rFonts w:asciiTheme="majorHAnsi" w:hAnsiTheme="majorHAnsi" w:cs="Arial"/>
          <w:b/>
          <w:u w:val="single"/>
        </w:rPr>
      </w:pPr>
      <w:r w:rsidRPr="00AD4D1B">
        <w:rPr>
          <w:rFonts w:asciiTheme="majorHAnsi" w:hAnsiTheme="majorHAnsi" w:cs="Arial"/>
          <w:b/>
        </w:rPr>
        <w:t>&lt;</w:t>
      </w:r>
      <w:r w:rsidR="00E52BCA">
        <w:rPr>
          <w:rFonts w:asciiTheme="majorHAnsi" w:hAnsiTheme="majorHAnsi" w:cs="Arial"/>
          <w:b/>
          <w:u w:val="single"/>
        </w:rPr>
        <w:t>Primary Care PTSD Screen for DSM-5 (</w:t>
      </w:r>
      <w:r w:rsidR="00EC571A">
        <w:rPr>
          <w:rFonts w:asciiTheme="majorHAnsi" w:hAnsiTheme="majorHAnsi" w:cs="Arial"/>
          <w:b/>
          <w:u w:val="single"/>
        </w:rPr>
        <w:t>PC-PTSD-5</w:t>
      </w:r>
      <w:r w:rsidR="00AD4D1B">
        <w:rPr>
          <w:rFonts w:asciiTheme="majorHAnsi" w:hAnsiTheme="majorHAnsi" w:cs="Arial"/>
          <w:b/>
          <w:u w:val="single"/>
        </w:rPr>
        <w:t>)</w:t>
      </w:r>
      <w:r w:rsidR="00AD4D1B" w:rsidRPr="00AD4D1B">
        <w:rPr>
          <w:rFonts w:asciiTheme="majorHAnsi" w:hAnsiTheme="majorHAnsi" w:cs="Arial"/>
          <w:b/>
        </w:rPr>
        <w:t>&gt;</w:t>
      </w:r>
    </w:p>
    <w:p w14:paraId="237AC4F5" w14:textId="77777777" w:rsidR="00367E62" w:rsidRPr="00AD4D1B" w:rsidRDefault="00AD4D1B" w:rsidP="00F9209E">
      <w:pPr>
        <w:rPr>
          <w:rFonts w:asciiTheme="majorHAnsi" w:hAnsiTheme="majorHAnsi" w:cs="Arial"/>
        </w:rPr>
      </w:pPr>
      <w:r>
        <w:rPr>
          <w:rFonts w:asciiTheme="majorHAnsi" w:hAnsiTheme="majorHAnsi" w:cs="Arial"/>
        </w:rPr>
        <w:t>&lt;</w:t>
      </w:r>
      <w:r w:rsidR="00D50AF2" w:rsidRPr="00AD4D1B">
        <w:rPr>
          <w:rFonts w:asciiTheme="majorHAnsi" w:hAnsiTheme="majorHAnsi" w:cs="Arial"/>
        </w:rPr>
        <w:fldChar w:fldCharType="begin"/>
      </w:r>
      <w:r w:rsidR="00865C77" w:rsidRPr="00AD4D1B">
        <w:rPr>
          <w:rFonts w:asciiTheme="majorHAnsi" w:hAnsiTheme="majorHAnsi" w:cs="Arial"/>
        </w:rPr>
        <w:instrText xml:space="preserve"> ADDIN ZOTERO_ITEM CSL_CITATION {"citationID":"1okffekjl9","properties":{"formattedCitation":"(Prins et al., 2016)","plainCitation":"(Prins et al., 2016)"},"citationItems":[{"id":11001,"uris":["http://zotero.org/groups/579511/items/G28AR22S"],"uri":["http://zotero.org/groups/579511/items/G28AR22S"],"itemData":{"id":11001,"type":"article-journal","title":"The Primary Care PTSD Screen for DSM-5 (PC-PTSD-5): Development and Evaluation Within a Veteran Primary Care Sample","container-title":"Journal of General Internal Medicine","source":"PubMed","abstract":"BACKGROUND: Posttraumatic Stress Disorder (PTSD) is associated with increased health care utilization, medical morbidity, and tobacco and alcohol use. Consequently, screening for PTSD has become increasingly common in primary care clinics, especially in Veteran healthcare settings where trauma exposure among patients is common.\nOBJECTIVE: The objective of this study was to revise the Primary Care PTSD screen (PC-PTSD) to reflect the new Diagnostic and Statistical Manual of Mental Disorders (DSM-5) criteria for PTSD (PC-PTSD-5) and to examine both the diagnostic accuracy and the patient acceptability of the revised measure.\nDESIGN: We compared the PC-PTSD-5 results with those from a brief psychiatric interview for PTSD. Participants also rated screening preferences and acceptability of the PC-PTSD-5.\nPARTICIPANTS: A convenience sample of 398 Veterans participated in the study (response rate = 41 %). Most of the participants were male, in their 60s, and the majority identified as non-Hispanic White.\nMEASURES: The PC-PTSD-5 was used as the screening measure, a modified version of the PTSD module of the MINI-International Neuropsychiatric Interview was used to diagnose DSM-5 PTSD, and five brief survey items were used to assess acceptability and preferences.\nKEY RESULTS: The PC-PTSD-5 demonstrated excellent diagnostic accuracy (AUC</w:instrText>
      </w:r>
      <w:r w:rsidR="00865C77" w:rsidRPr="00AD4D1B">
        <w:instrText> </w:instrText>
      </w:r>
      <w:r w:rsidR="00865C77" w:rsidRPr="00AD4D1B">
        <w:rPr>
          <w:rFonts w:asciiTheme="majorHAnsi" w:hAnsiTheme="majorHAnsi" w:cs="Arial"/>
        </w:rPr>
        <w:instrText>=</w:instrText>
      </w:r>
      <w:r w:rsidR="00865C77" w:rsidRPr="00AD4D1B">
        <w:instrText> </w:instrText>
      </w:r>
      <w:r w:rsidR="00865C77" w:rsidRPr="00AD4D1B">
        <w:rPr>
          <w:rFonts w:asciiTheme="majorHAnsi" w:hAnsiTheme="majorHAnsi" w:cs="Arial"/>
        </w:rPr>
        <w:instrText>0.941; 95 % C.I.: 0.912- 0.969). Whereas a cut score of 3 maximized sensitivity (κ[1]) = 0.93; SE</w:instrText>
      </w:r>
      <w:r w:rsidR="00865C77" w:rsidRPr="00AD4D1B">
        <w:instrText> </w:instrText>
      </w:r>
      <w:r w:rsidR="00865C77" w:rsidRPr="00AD4D1B">
        <w:rPr>
          <w:rFonts w:asciiTheme="majorHAnsi" w:hAnsiTheme="majorHAnsi" w:cs="Arial"/>
        </w:rPr>
        <w:instrText>=</w:instrText>
      </w:r>
      <w:r w:rsidR="00865C77" w:rsidRPr="00AD4D1B">
        <w:instrText> </w:instrText>
      </w:r>
      <w:r w:rsidR="00865C77" w:rsidRPr="00AD4D1B">
        <w:rPr>
          <w:rFonts w:asciiTheme="majorHAnsi" w:hAnsiTheme="majorHAnsi" w:cs="Arial"/>
        </w:rPr>
        <w:instrText>.041; 95 % C.I.: 0.849-1.00), a cut score of 4 maximized efficiency (κ[0.5] = 0.63; SE</w:instrText>
      </w:r>
      <w:r w:rsidR="00865C77" w:rsidRPr="00AD4D1B">
        <w:instrText> </w:instrText>
      </w:r>
      <w:r w:rsidR="00865C77" w:rsidRPr="00AD4D1B">
        <w:rPr>
          <w:rFonts w:asciiTheme="majorHAnsi" w:hAnsiTheme="majorHAnsi" w:cs="Arial"/>
        </w:rPr>
        <w:instrText>= 0.052; 95 % C.I.: 0.527-0.731), and a cut score of 5 maximized specificity (κ[0] = 0.70; SE</w:instrText>
      </w:r>
      <w:r w:rsidR="00865C77" w:rsidRPr="00AD4D1B">
        <w:instrText> </w:instrText>
      </w:r>
      <w:r w:rsidR="00865C77" w:rsidRPr="00AD4D1B">
        <w:rPr>
          <w:rFonts w:asciiTheme="majorHAnsi" w:hAnsiTheme="majorHAnsi" w:cs="Arial"/>
        </w:rPr>
        <w:instrText>=</w:instrText>
      </w:r>
      <w:r w:rsidR="00865C77" w:rsidRPr="00AD4D1B">
        <w:instrText> </w:instrText>
      </w:r>
      <w:r w:rsidR="00865C77" w:rsidRPr="00AD4D1B">
        <w:rPr>
          <w:rFonts w:asciiTheme="majorHAnsi" w:hAnsiTheme="majorHAnsi" w:cs="Arial"/>
        </w:rPr>
        <w:instrText xml:space="preserve">0.077; 95 % C.I.: 0.550-0.853). Patients found the screen acceptable and indicated a preference for administration by their primary care providers as opposed to by other providers or via self-report.\nCONCLUSIONS: The PC-PTSD-5 demonstrated strong preliminary results for diagnostic accuracy, and was broadly acceptable to patients.","DOI":"10.1007/s11606-016-3703-5","ISSN":"1525-1497","note":"PMID: 27170304","shortTitle":"The Primary Care PTSD Screen for DSM-5 (PC-PTSD-5)","journalAbbreviation":"J Gen Intern Med","language":"ENG","author":[{"family":"Prins","given":"Annabel"},{"family":"Bovin","given":"Michelle J."},{"family":"Smolenski","given":"Derek J."},{"family":"Marx","given":"Brian P."},{"family":"Kimerling","given":"Rachel"},{"family":"Jenkins-Guarnieri","given":"Michael A."},{"family":"Kaloupek","given":"Danny G."},{"family":"Schnurr","given":"Paula P."},{"family":"Kaiser","given":"Anica Pless"},{"family":"Leyva","given":"Yani E."},{"family":"Tiet","given":"Quyen Q."}],"issued":{"date-parts":[["2016",5,11]]}}}],"schema":"https://github.com/citation-style-language/schema/raw/master/csl-citation.json"} </w:instrText>
      </w:r>
      <w:r w:rsidR="00D50AF2" w:rsidRPr="00AD4D1B">
        <w:rPr>
          <w:rFonts w:asciiTheme="majorHAnsi" w:hAnsiTheme="majorHAnsi" w:cs="Arial"/>
        </w:rPr>
        <w:fldChar w:fldCharType="separate"/>
      </w:r>
      <w:r w:rsidR="00865C77" w:rsidRPr="00AD4D1B">
        <w:rPr>
          <w:rFonts w:asciiTheme="majorHAnsi" w:hAnsiTheme="majorHAnsi" w:cs="Arial"/>
          <w:noProof/>
        </w:rPr>
        <w:t>(Prins et al., 2016)</w:t>
      </w:r>
      <w:r w:rsidR="00D50AF2" w:rsidRPr="00AD4D1B">
        <w:rPr>
          <w:rFonts w:asciiTheme="majorHAnsi" w:hAnsiTheme="majorHAnsi" w:cs="Arial"/>
        </w:rPr>
        <w:fldChar w:fldCharType="end"/>
      </w:r>
      <w:r w:rsidR="00B823A1" w:rsidRPr="00AD4D1B">
        <w:rPr>
          <w:rFonts w:asciiTheme="majorHAnsi" w:hAnsiTheme="majorHAnsi" w:cs="Arial"/>
        </w:rPr>
        <w:t>&gt;</w:t>
      </w:r>
    </w:p>
    <w:p w14:paraId="37E2AA8B" w14:textId="77777777" w:rsidR="00E52BCA" w:rsidRDefault="00E52BCA" w:rsidP="00F9209E">
      <w:pPr>
        <w:rPr>
          <w:rFonts w:asciiTheme="majorHAnsi" w:hAnsiTheme="majorHAnsi" w:cs="Arial"/>
          <w:b/>
          <w:u w:val="single"/>
        </w:rPr>
      </w:pPr>
    </w:p>
    <w:p w14:paraId="0DB5718A" w14:textId="77777777" w:rsidR="00E52BCA" w:rsidRDefault="00E52BCA" w:rsidP="00F9209E">
      <w:pPr>
        <w:rPr>
          <w:rFonts w:asciiTheme="majorHAnsi" w:hAnsiTheme="majorHAnsi" w:cs="Arial"/>
        </w:rPr>
      </w:pPr>
      <w:r w:rsidRPr="00E52BCA">
        <w:rPr>
          <w:rFonts w:asciiTheme="majorHAnsi" w:hAnsiTheme="majorHAnsi" w:cs="Arial"/>
        </w:rPr>
        <w:t>Sometimes things happen to people</w:t>
      </w:r>
      <w:r>
        <w:rPr>
          <w:rFonts w:asciiTheme="majorHAnsi" w:hAnsiTheme="majorHAnsi" w:cs="Arial"/>
        </w:rPr>
        <w:t xml:space="preserve"> that are unusually or especially frightening, horrible, or traumatic. For example:</w:t>
      </w:r>
    </w:p>
    <w:p w14:paraId="04D162D9" w14:textId="77777777" w:rsidR="00E52BCA" w:rsidRDefault="00F9161B" w:rsidP="00E52BCA">
      <w:pPr>
        <w:pStyle w:val="ListParagraph"/>
        <w:numPr>
          <w:ilvl w:val="0"/>
          <w:numId w:val="13"/>
        </w:numPr>
        <w:rPr>
          <w:rFonts w:asciiTheme="majorHAnsi" w:hAnsiTheme="majorHAnsi" w:cs="Arial"/>
        </w:rPr>
      </w:pPr>
      <w:r>
        <w:rPr>
          <w:rFonts w:asciiTheme="majorHAnsi" w:hAnsiTheme="majorHAnsi" w:cs="Arial"/>
        </w:rPr>
        <w:t>a</w:t>
      </w:r>
      <w:r w:rsidR="00E52BCA">
        <w:rPr>
          <w:rFonts w:asciiTheme="majorHAnsi" w:hAnsiTheme="majorHAnsi" w:cs="Arial"/>
        </w:rPr>
        <w:t xml:space="preserve"> serious accident or fire</w:t>
      </w:r>
    </w:p>
    <w:p w14:paraId="6FC9DCA5" w14:textId="77777777" w:rsidR="00E52BCA" w:rsidRDefault="00F9161B" w:rsidP="00E52BCA">
      <w:pPr>
        <w:pStyle w:val="ListParagraph"/>
        <w:numPr>
          <w:ilvl w:val="0"/>
          <w:numId w:val="13"/>
        </w:numPr>
        <w:rPr>
          <w:rFonts w:asciiTheme="majorHAnsi" w:hAnsiTheme="majorHAnsi" w:cs="Arial"/>
        </w:rPr>
      </w:pPr>
      <w:r>
        <w:rPr>
          <w:rFonts w:asciiTheme="majorHAnsi" w:hAnsiTheme="majorHAnsi" w:cs="Arial"/>
        </w:rPr>
        <w:t>a</w:t>
      </w:r>
      <w:r w:rsidR="00E52BCA">
        <w:rPr>
          <w:rFonts w:asciiTheme="majorHAnsi" w:hAnsiTheme="majorHAnsi" w:cs="Arial"/>
        </w:rPr>
        <w:t xml:space="preserve"> physical or sexual assault or abuse</w:t>
      </w:r>
    </w:p>
    <w:p w14:paraId="2E22A087" w14:textId="77777777" w:rsidR="00E52BCA" w:rsidRDefault="00F9161B" w:rsidP="00E52BCA">
      <w:pPr>
        <w:pStyle w:val="ListParagraph"/>
        <w:numPr>
          <w:ilvl w:val="0"/>
          <w:numId w:val="13"/>
        </w:numPr>
        <w:rPr>
          <w:rFonts w:asciiTheme="majorHAnsi" w:hAnsiTheme="majorHAnsi" w:cs="Arial"/>
        </w:rPr>
      </w:pPr>
      <w:r>
        <w:rPr>
          <w:rFonts w:asciiTheme="majorHAnsi" w:hAnsiTheme="majorHAnsi" w:cs="Arial"/>
        </w:rPr>
        <w:t>a</w:t>
      </w:r>
      <w:r w:rsidR="00E52BCA">
        <w:rPr>
          <w:rFonts w:asciiTheme="majorHAnsi" w:hAnsiTheme="majorHAnsi" w:cs="Arial"/>
        </w:rPr>
        <w:t>n earthquake or flood</w:t>
      </w:r>
    </w:p>
    <w:p w14:paraId="017514D1" w14:textId="77777777" w:rsidR="00E52BCA" w:rsidRDefault="00F9161B" w:rsidP="00E52BCA">
      <w:pPr>
        <w:pStyle w:val="ListParagraph"/>
        <w:numPr>
          <w:ilvl w:val="0"/>
          <w:numId w:val="13"/>
        </w:numPr>
        <w:rPr>
          <w:rFonts w:asciiTheme="majorHAnsi" w:hAnsiTheme="majorHAnsi" w:cs="Arial"/>
        </w:rPr>
      </w:pPr>
      <w:r>
        <w:rPr>
          <w:rFonts w:asciiTheme="majorHAnsi" w:hAnsiTheme="majorHAnsi" w:cs="Arial"/>
        </w:rPr>
        <w:t>a</w:t>
      </w:r>
      <w:r w:rsidR="00E52BCA">
        <w:rPr>
          <w:rFonts w:asciiTheme="majorHAnsi" w:hAnsiTheme="majorHAnsi" w:cs="Arial"/>
        </w:rPr>
        <w:t xml:space="preserve"> war</w:t>
      </w:r>
    </w:p>
    <w:p w14:paraId="03AC4B21" w14:textId="77777777" w:rsidR="00E52BCA" w:rsidRDefault="00F9161B" w:rsidP="00E52BCA">
      <w:pPr>
        <w:pStyle w:val="ListParagraph"/>
        <w:numPr>
          <w:ilvl w:val="0"/>
          <w:numId w:val="13"/>
        </w:numPr>
        <w:rPr>
          <w:rFonts w:asciiTheme="majorHAnsi" w:hAnsiTheme="majorHAnsi" w:cs="Arial"/>
        </w:rPr>
      </w:pPr>
      <w:r>
        <w:rPr>
          <w:rFonts w:asciiTheme="majorHAnsi" w:hAnsiTheme="majorHAnsi" w:cs="Arial"/>
        </w:rPr>
        <w:t>s</w:t>
      </w:r>
      <w:r w:rsidR="00E52BCA">
        <w:rPr>
          <w:rFonts w:asciiTheme="majorHAnsi" w:hAnsiTheme="majorHAnsi" w:cs="Arial"/>
        </w:rPr>
        <w:t>eeing someone be killed or seriously injured</w:t>
      </w:r>
    </w:p>
    <w:p w14:paraId="03CAE31F" w14:textId="77777777" w:rsidR="007771EB" w:rsidRDefault="00F9161B" w:rsidP="007771EB">
      <w:pPr>
        <w:pStyle w:val="ListParagraph"/>
        <w:numPr>
          <w:ilvl w:val="0"/>
          <w:numId w:val="13"/>
        </w:numPr>
        <w:spacing w:after="120"/>
        <w:rPr>
          <w:rFonts w:asciiTheme="majorHAnsi" w:hAnsiTheme="majorHAnsi" w:cs="Arial"/>
        </w:rPr>
      </w:pPr>
      <w:r>
        <w:rPr>
          <w:rFonts w:asciiTheme="majorHAnsi" w:hAnsiTheme="majorHAnsi" w:cs="Arial"/>
        </w:rPr>
        <w:t>h</w:t>
      </w:r>
      <w:r w:rsidR="00E52BCA">
        <w:rPr>
          <w:rFonts w:asciiTheme="majorHAnsi" w:hAnsiTheme="majorHAnsi" w:cs="Arial"/>
        </w:rPr>
        <w:t>aving a loved one die through homicide or suicide</w:t>
      </w:r>
    </w:p>
    <w:p w14:paraId="1977C8BB" w14:textId="77777777" w:rsidR="007771EB" w:rsidRDefault="00F9161B" w:rsidP="007771EB">
      <w:pPr>
        <w:rPr>
          <w:rFonts w:asciiTheme="majorHAnsi" w:hAnsiTheme="majorHAnsi" w:cs="Arial"/>
        </w:rPr>
      </w:pPr>
      <w:r w:rsidRPr="007771EB">
        <w:rPr>
          <w:rFonts w:asciiTheme="majorHAnsi" w:hAnsiTheme="majorHAnsi" w:cs="Arial"/>
        </w:rPr>
        <w:t>Have you ever experienced this kind of event?</w:t>
      </w:r>
    </w:p>
    <w:p w14:paraId="235C656F" w14:textId="77777777" w:rsidR="007771EB" w:rsidRDefault="007771EB" w:rsidP="007771EB">
      <w:pPr>
        <w:rPr>
          <w:rFonts w:asciiTheme="majorHAnsi" w:hAnsiTheme="majorHAnsi" w:cs="Arial"/>
        </w:rPr>
      </w:pPr>
      <w:r>
        <w:rPr>
          <w:rFonts w:asciiTheme="majorHAnsi" w:hAnsiTheme="majorHAnsi" w:cs="Arial"/>
        </w:rPr>
        <w:t>[</w:t>
      </w:r>
      <w:proofErr w:type="spellStart"/>
      <w:r>
        <w:rPr>
          <w:rFonts w:asciiTheme="majorHAnsi" w:hAnsiTheme="majorHAnsi" w:cs="Arial"/>
        </w:rPr>
        <w:t>ptsd_event</w:t>
      </w:r>
      <w:proofErr w:type="spellEnd"/>
      <w:r>
        <w:rPr>
          <w:rFonts w:asciiTheme="majorHAnsi" w:hAnsiTheme="majorHAnsi" w:cs="Arial"/>
        </w:rPr>
        <w:t>]</w:t>
      </w:r>
    </w:p>
    <w:tbl>
      <w:tblPr>
        <w:tblStyle w:val="LightShading-Accent1"/>
        <w:tblW w:w="9098" w:type="dxa"/>
        <w:tblInd w:w="108" w:type="dxa"/>
        <w:tblLayout w:type="fixed"/>
        <w:tblLook w:val="04A0" w:firstRow="1" w:lastRow="0" w:firstColumn="1" w:lastColumn="0" w:noHBand="0" w:noVBand="1"/>
      </w:tblPr>
      <w:tblGrid>
        <w:gridCol w:w="8262"/>
        <w:gridCol w:w="836"/>
      </w:tblGrid>
      <w:tr w:rsidR="007771EB" w:rsidRPr="00BF2DFB" w14:paraId="1895A328" w14:textId="77777777">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2AAC1DE1" w14:textId="77777777" w:rsidR="007771EB" w:rsidRPr="00BF2DFB" w:rsidRDefault="007771EB" w:rsidP="00FD2628">
            <w:pPr>
              <w:rPr>
                <w:rFonts w:asciiTheme="majorHAnsi" w:hAnsiTheme="majorHAnsi" w:cs="Arial"/>
                <w:b w:val="0"/>
                <w:color w:val="auto"/>
                <w:sz w:val="24"/>
                <w:szCs w:val="24"/>
              </w:rPr>
            </w:pPr>
            <w:r w:rsidRPr="00BF2DFB">
              <w:rPr>
                <w:rFonts w:asciiTheme="majorHAnsi" w:hAnsiTheme="majorHAnsi" w:cs="Arial"/>
                <w:b w:val="0"/>
                <w:color w:val="auto"/>
                <w:sz w:val="24"/>
                <w:szCs w:val="24"/>
              </w:rPr>
              <w:t>Yes (1)</w:t>
            </w:r>
          </w:p>
        </w:tc>
        <w:tc>
          <w:tcPr>
            <w:tcW w:w="836" w:type="dxa"/>
            <w:vAlign w:val="center"/>
          </w:tcPr>
          <w:p w14:paraId="28031050" w14:textId="77777777" w:rsidR="007771EB" w:rsidRPr="00BF2DFB" w:rsidRDefault="00390F6D" w:rsidP="00FD2628">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b w:val="0"/>
                <w:color w:val="auto"/>
                <w:sz w:val="24"/>
                <w:szCs w:val="24"/>
              </w:rPr>
            </w:pPr>
            <w:sdt>
              <w:sdtPr>
                <w:rPr>
                  <w:rFonts w:asciiTheme="majorHAnsi" w:hAnsiTheme="majorHAnsi" w:cs="Arial"/>
                </w:rPr>
                <w:id w:val="-1381081414"/>
              </w:sdtPr>
              <w:sdtContent>
                <w:r w:rsidR="007771EB" w:rsidRPr="00BF2DFB">
                  <w:rPr>
                    <w:rFonts w:ascii="MS Mincho" w:hAnsi="MS Mincho" w:cs="MS Mincho" w:hint="eastAsia"/>
                    <w:b w:val="0"/>
                    <w:color w:val="auto"/>
                    <w:sz w:val="24"/>
                    <w:szCs w:val="24"/>
                  </w:rPr>
                  <w:t>☐</w:t>
                </w:r>
              </w:sdtContent>
            </w:sdt>
          </w:p>
        </w:tc>
      </w:tr>
      <w:tr w:rsidR="007771EB" w:rsidRPr="00BF2DFB" w14:paraId="7AFB4BF8"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3FA1040E" w14:textId="77777777" w:rsidR="007771EB" w:rsidRPr="00BF2DFB" w:rsidRDefault="007771EB" w:rsidP="00FD2628">
            <w:pPr>
              <w:rPr>
                <w:rFonts w:asciiTheme="majorHAnsi" w:hAnsiTheme="majorHAnsi" w:cs="Arial"/>
                <w:b w:val="0"/>
                <w:color w:val="auto"/>
                <w:sz w:val="24"/>
                <w:szCs w:val="24"/>
              </w:rPr>
            </w:pPr>
            <w:r w:rsidRPr="00BF2DFB">
              <w:rPr>
                <w:rFonts w:asciiTheme="majorHAnsi" w:hAnsiTheme="majorHAnsi" w:cs="Arial"/>
                <w:b w:val="0"/>
                <w:color w:val="auto"/>
                <w:sz w:val="24"/>
                <w:szCs w:val="24"/>
              </w:rPr>
              <w:t>No (0)</w:t>
            </w:r>
          </w:p>
        </w:tc>
        <w:tc>
          <w:tcPr>
            <w:tcW w:w="836" w:type="dxa"/>
            <w:vAlign w:val="center"/>
          </w:tcPr>
          <w:p w14:paraId="1F2574B7" w14:textId="77777777" w:rsidR="007771EB" w:rsidRPr="00BF2DFB" w:rsidRDefault="00390F6D" w:rsidP="00FD2628">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507170317"/>
              </w:sdtPr>
              <w:sdtContent>
                <w:r w:rsidR="007771EB" w:rsidRPr="00BF2DFB">
                  <w:rPr>
                    <w:rFonts w:ascii="MS Mincho" w:hAnsi="MS Mincho" w:cs="MS Mincho" w:hint="eastAsia"/>
                    <w:color w:val="auto"/>
                    <w:sz w:val="24"/>
                    <w:szCs w:val="24"/>
                  </w:rPr>
                  <w:t>☐</w:t>
                </w:r>
              </w:sdtContent>
            </w:sdt>
          </w:p>
        </w:tc>
      </w:tr>
    </w:tbl>
    <w:p w14:paraId="159E71D7" w14:textId="77777777" w:rsidR="007771EB" w:rsidRPr="007771EB" w:rsidRDefault="007771EB" w:rsidP="007771EB">
      <w:pPr>
        <w:rPr>
          <w:rFonts w:asciiTheme="majorHAnsi" w:hAnsiTheme="majorHAnsi" w:cs="Arial"/>
        </w:rPr>
      </w:pPr>
    </w:p>
    <w:p w14:paraId="7A820B9C" w14:textId="77777777" w:rsidR="007771EB" w:rsidRPr="0057238A" w:rsidRDefault="007771EB" w:rsidP="007771EB">
      <w:pPr>
        <w:pStyle w:val="ListParagraph"/>
        <w:ind w:left="0"/>
        <w:rPr>
          <w:rFonts w:asciiTheme="majorHAnsi" w:hAnsiTheme="majorHAnsi" w:cs="Arial"/>
          <w:color w:val="C00000"/>
        </w:rPr>
      </w:pPr>
      <w:r w:rsidRPr="0057238A">
        <w:rPr>
          <w:rFonts w:asciiTheme="majorHAnsi" w:hAnsiTheme="majorHAnsi" w:cs="Arial"/>
          <w:color w:val="C00000"/>
        </w:rPr>
        <w:t>{If [</w:t>
      </w:r>
      <w:proofErr w:type="spellStart"/>
      <w:r w:rsidRPr="0057238A">
        <w:rPr>
          <w:rFonts w:asciiTheme="majorHAnsi" w:hAnsiTheme="majorHAnsi" w:cs="Arial"/>
          <w:color w:val="C00000"/>
        </w:rPr>
        <w:t>ptsd_event</w:t>
      </w:r>
      <w:proofErr w:type="spellEnd"/>
      <w:r w:rsidRPr="0057238A">
        <w:rPr>
          <w:rFonts w:asciiTheme="majorHAnsi" w:hAnsiTheme="majorHAnsi" w:cs="Arial"/>
          <w:color w:val="C00000"/>
        </w:rPr>
        <w:t>] = 1, show following text</w:t>
      </w:r>
      <w:r w:rsidR="00BA1906" w:rsidRPr="0057238A">
        <w:rPr>
          <w:rFonts w:asciiTheme="majorHAnsi" w:hAnsiTheme="majorHAnsi" w:cs="Arial"/>
          <w:color w:val="C00000"/>
        </w:rPr>
        <w:t>, [</w:t>
      </w:r>
      <w:proofErr w:type="spellStart"/>
      <w:r w:rsidR="00BA1906" w:rsidRPr="0057238A">
        <w:rPr>
          <w:rFonts w:asciiTheme="majorHAnsi" w:hAnsiTheme="majorHAnsi" w:cs="Arial"/>
          <w:color w:val="C00000"/>
        </w:rPr>
        <w:t>ptsd_intrusive</w:t>
      </w:r>
      <w:proofErr w:type="spellEnd"/>
      <w:r w:rsidR="00BA1906" w:rsidRPr="0057238A">
        <w:rPr>
          <w:rFonts w:asciiTheme="majorHAnsi" w:hAnsiTheme="majorHAnsi" w:cs="Arial"/>
          <w:color w:val="C00000"/>
        </w:rPr>
        <w:t>], [</w:t>
      </w:r>
      <w:proofErr w:type="spellStart"/>
      <w:r w:rsidR="00BA1906" w:rsidRPr="0057238A">
        <w:rPr>
          <w:rFonts w:asciiTheme="majorHAnsi" w:hAnsiTheme="majorHAnsi" w:cs="Arial"/>
          <w:color w:val="C00000"/>
        </w:rPr>
        <w:t>ptsd_avoidant</w:t>
      </w:r>
      <w:proofErr w:type="spellEnd"/>
      <w:r w:rsidR="00BA1906" w:rsidRPr="0057238A">
        <w:rPr>
          <w:rFonts w:asciiTheme="majorHAnsi" w:hAnsiTheme="majorHAnsi" w:cs="Arial"/>
          <w:color w:val="C00000"/>
        </w:rPr>
        <w:t>], [</w:t>
      </w:r>
      <w:proofErr w:type="spellStart"/>
      <w:r w:rsidR="00BA1906" w:rsidRPr="0057238A">
        <w:rPr>
          <w:rFonts w:asciiTheme="majorHAnsi" w:hAnsiTheme="majorHAnsi" w:cs="Arial"/>
          <w:color w:val="C00000"/>
        </w:rPr>
        <w:t>ptsd_guarded</w:t>
      </w:r>
      <w:proofErr w:type="spellEnd"/>
      <w:r w:rsidR="00BA1906" w:rsidRPr="0057238A">
        <w:rPr>
          <w:rFonts w:asciiTheme="majorHAnsi" w:hAnsiTheme="majorHAnsi" w:cs="Arial"/>
          <w:color w:val="C00000"/>
        </w:rPr>
        <w:t>], [</w:t>
      </w:r>
      <w:proofErr w:type="spellStart"/>
      <w:r w:rsidR="00BA1906" w:rsidRPr="0057238A">
        <w:rPr>
          <w:rFonts w:asciiTheme="majorHAnsi" w:hAnsiTheme="majorHAnsi" w:cs="Arial"/>
          <w:color w:val="C00000"/>
        </w:rPr>
        <w:t>ptsd_numb</w:t>
      </w:r>
      <w:proofErr w:type="spellEnd"/>
      <w:r w:rsidR="00BA1906" w:rsidRPr="0057238A">
        <w:rPr>
          <w:rFonts w:asciiTheme="majorHAnsi" w:hAnsiTheme="majorHAnsi" w:cs="Arial"/>
          <w:color w:val="C00000"/>
        </w:rPr>
        <w:t>], and [</w:t>
      </w:r>
      <w:proofErr w:type="spellStart"/>
      <w:r w:rsidR="00BA1906" w:rsidRPr="0057238A">
        <w:rPr>
          <w:rFonts w:asciiTheme="majorHAnsi" w:hAnsiTheme="majorHAnsi" w:cs="Arial"/>
          <w:color w:val="C00000"/>
        </w:rPr>
        <w:t>ptsd_guilty</w:t>
      </w:r>
      <w:proofErr w:type="spellEnd"/>
      <w:r w:rsidR="00BA1906" w:rsidRPr="0057238A">
        <w:rPr>
          <w:rFonts w:asciiTheme="majorHAnsi" w:hAnsiTheme="majorHAnsi" w:cs="Arial"/>
          <w:color w:val="C00000"/>
        </w:rPr>
        <w:t>]</w:t>
      </w:r>
      <w:r w:rsidRPr="0057238A">
        <w:rPr>
          <w:rFonts w:asciiTheme="majorHAnsi" w:hAnsiTheme="majorHAnsi" w:cs="Arial"/>
          <w:color w:val="C00000"/>
        </w:rPr>
        <w:t>}</w:t>
      </w:r>
    </w:p>
    <w:p w14:paraId="6A045CF3" w14:textId="77777777" w:rsidR="00367E62" w:rsidRPr="00BF2DFB" w:rsidRDefault="00367E62" w:rsidP="00F9209E">
      <w:pPr>
        <w:rPr>
          <w:rFonts w:asciiTheme="majorHAnsi" w:hAnsiTheme="majorHAnsi" w:cs="Arial"/>
          <w:i/>
        </w:rPr>
      </w:pPr>
    </w:p>
    <w:p w14:paraId="446ECB17" w14:textId="77777777" w:rsidR="00367E62" w:rsidRPr="00BF2DFB" w:rsidRDefault="00BA1906" w:rsidP="00F9209E">
      <w:pPr>
        <w:rPr>
          <w:rFonts w:asciiTheme="majorHAnsi" w:hAnsiTheme="majorHAnsi" w:cs="Arial"/>
        </w:rPr>
      </w:pPr>
      <w:r>
        <w:rPr>
          <w:rFonts w:asciiTheme="majorHAnsi" w:hAnsiTheme="majorHAnsi" w:cs="Arial"/>
        </w:rPr>
        <w:lastRenderedPageBreak/>
        <w:t xml:space="preserve">In the </w:t>
      </w:r>
      <w:r w:rsidRPr="0057238A">
        <w:rPr>
          <w:rFonts w:asciiTheme="majorHAnsi" w:hAnsiTheme="majorHAnsi" w:cs="Arial"/>
          <w:u w:val="single"/>
        </w:rPr>
        <w:t>past month</w:t>
      </w:r>
      <w:r>
        <w:rPr>
          <w:rFonts w:asciiTheme="majorHAnsi" w:hAnsiTheme="majorHAnsi" w:cs="Arial"/>
        </w:rPr>
        <w:t>, have you</w:t>
      </w:r>
      <w:r w:rsidR="00367E62" w:rsidRPr="00BF2DFB">
        <w:rPr>
          <w:rFonts w:asciiTheme="majorHAnsi" w:hAnsiTheme="majorHAnsi" w:cs="Arial"/>
        </w:rPr>
        <w:t>:</w:t>
      </w:r>
    </w:p>
    <w:tbl>
      <w:tblPr>
        <w:tblStyle w:val="LightShading-Accent1"/>
        <w:tblW w:w="8910" w:type="dxa"/>
        <w:tblInd w:w="108" w:type="dxa"/>
        <w:tblLayout w:type="fixed"/>
        <w:tblLook w:val="04A0" w:firstRow="1" w:lastRow="0" w:firstColumn="1" w:lastColumn="0" w:noHBand="0" w:noVBand="1"/>
      </w:tblPr>
      <w:tblGrid>
        <w:gridCol w:w="7269"/>
        <w:gridCol w:w="810"/>
        <w:gridCol w:w="831"/>
      </w:tblGrid>
      <w:tr w:rsidR="007B0E5E" w:rsidRPr="00BF2DFB" w14:paraId="467ED2C8" w14:textId="77777777">
        <w:trPr>
          <w:cnfStyle w:val="100000000000" w:firstRow="1" w:lastRow="0" w:firstColumn="0" w:lastColumn="0" w:oddVBand="0" w:evenVBand="0" w:oddHBand="0" w:evenHBand="0" w:firstRowFirstColumn="0" w:firstRowLastColumn="0" w:lastRowFirstColumn="0" w:lastRowLastColumn="0"/>
          <w:cantSplit/>
          <w:trHeight w:val="610"/>
        </w:trPr>
        <w:tc>
          <w:tcPr>
            <w:cnfStyle w:val="001000000000" w:firstRow="0" w:lastRow="0" w:firstColumn="1" w:lastColumn="0" w:oddVBand="0" w:evenVBand="0" w:oddHBand="0" w:evenHBand="0" w:firstRowFirstColumn="0" w:firstRowLastColumn="0" w:lastRowFirstColumn="0" w:lastRowLastColumn="0"/>
            <w:tcW w:w="7269" w:type="dxa"/>
          </w:tcPr>
          <w:p w14:paraId="69721203" w14:textId="77777777" w:rsidR="007B0E5E" w:rsidRPr="00BF2DFB" w:rsidRDefault="007B0E5E" w:rsidP="00F9209E">
            <w:pPr>
              <w:jc w:val="center"/>
              <w:rPr>
                <w:rFonts w:asciiTheme="majorHAnsi" w:eastAsia="Times New Roman" w:hAnsiTheme="majorHAnsi" w:cs="Arial"/>
                <w:sz w:val="24"/>
                <w:szCs w:val="24"/>
              </w:rPr>
            </w:pPr>
          </w:p>
        </w:tc>
        <w:tc>
          <w:tcPr>
            <w:tcW w:w="810" w:type="dxa"/>
            <w:vAlign w:val="center"/>
          </w:tcPr>
          <w:p w14:paraId="5829E311" w14:textId="77777777" w:rsidR="007B0E5E" w:rsidRPr="00BF2DFB" w:rsidRDefault="007B0E5E" w:rsidP="00F9209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r w:rsidRPr="00BF2DFB">
              <w:rPr>
                <w:rFonts w:asciiTheme="majorHAnsi" w:eastAsia="Times New Roman" w:hAnsiTheme="majorHAnsi" w:cs="Arial"/>
                <w:color w:val="auto"/>
                <w:sz w:val="24"/>
                <w:szCs w:val="24"/>
              </w:rPr>
              <w:t>No</w:t>
            </w:r>
          </w:p>
          <w:p w14:paraId="59F8E52E" w14:textId="77777777" w:rsidR="007B0E5E" w:rsidRPr="00BF2DFB" w:rsidRDefault="007B0E5E" w:rsidP="00F9209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r w:rsidRPr="00BF2DFB">
              <w:rPr>
                <w:rFonts w:asciiTheme="majorHAnsi" w:eastAsia="Times New Roman" w:hAnsiTheme="majorHAnsi" w:cs="Arial"/>
                <w:color w:val="auto"/>
                <w:sz w:val="24"/>
                <w:szCs w:val="24"/>
              </w:rPr>
              <w:t>(0)</w:t>
            </w:r>
          </w:p>
        </w:tc>
        <w:tc>
          <w:tcPr>
            <w:tcW w:w="831" w:type="dxa"/>
            <w:vAlign w:val="center"/>
          </w:tcPr>
          <w:p w14:paraId="3C7D0607" w14:textId="77777777" w:rsidR="007B0E5E" w:rsidRPr="00BF2DFB" w:rsidRDefault="007B0E5E" w:rsidP="00F9209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r w:rsidRPr="00BF2DFB">
              <w:rPr>
                <w:rFonts w:asciiTheme="majorHAnsi" w:eastAsia="Times New Roman" w:hAnsiTheme="majorHAnsi" w:cs="Arial"/>
                <w:color w:val="auto"/>
                <w:sz w:val="24"/>
                <w:szCs w:val="24"/>
              </w:rPr>
              <w:t>Yes</w:t>
            </w:r>
          </w:p>
          <w:p w14:paraId="235D1F19" w14:textId="77777777" w:rsidR="007B0E5E" w:rsidRPr="00BF2DFB" w:rsidRDefault="007B0E5E" w:rsidP="00F9209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r w:rsidRPr="00BF2DFB">
              <w:rPr>
                <w:rFonts w:asciiTheme="majorHAnsi" w:eastAsia="Times New Roman" w:hAnsiTheme="majorHAnsi" w:cs="Arial"/>
                <w:color w:val="auto"/>
                <w:sz w:val="24"/>
                <w:szCs w:val="24"/>
              </w:rPr>
              <w:t>(1)</w:t>
            </w:r>
          </w:p>
        </w:tc>
      </w:tr>
      <w:tr w:rsidR="007B0E5E" w:rsidRPr="00BF2DFB" w14:paraId="233B2B81"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7269" w:type="dxa"/>
            <w:vAlign w:val="center"/>
          </w:tcPr>
          <w:p w14:paraId="0A690E30" w14:textId="77777777" w:rsidR="007B0E5E" w:rsidRPr="007B0E5E" w:rsidRDefault="007B0E5E" w:rsidP="00F9209E">
            <w:pPr>
              <w:rPr>
                <w:rFonts w:asciiTheme="majorHAnsi" w:hAnsiTheme="majorHAnsi" w:cs="Arial"/>
                <w:b w:val="0"/>
                <w:color w:val="auto"/>
                <w:sz w:val="24"/>
                <w:szCs w:val="24"/>
              </w:rPr>
            </w:pPr>
            <w:r w:rsidRPr="007B0E5E">
              <w:rPr>
                <w:rFonts w:asciiTheme="majorHAnsi" w:hAnsiTheme="majorHAnsi" w:cs="Arial"/>
                <w:b w:val="0"/>
                <w:color w:val="auto"/>
                <w:sz w:val="24"/>
                <w:szCs w:val="24"/>
              </w:rPr>
              <w:t>Have had nightmares about it or thought about it when you did not want to?</w:t>
            </w:r>
            <w:r w:rsidR="00B616A0">
              <w:rPr>
                <w:rFonts w:asciiTheme="majorHAnsi" w:hAnsiTheme="majorHAnsi" w:cs="Arial"/>
                <w:b w:val="0"/>
                <w:color w:val="auto"/>
                <w:sz w:val="24"/>
                <w:szCs w:val="24"/>
              </w:rPr>
              <w:t xml:space="preserve"> [</w:t>
            </w:r>
            <w:proofErr w:type="spellStart"/>
            <w:r w:rsidR="00B616A0">
              <w:rPr>
                <w:rFonts w:asciiTheme="majorHAnsi" w:hAnsiTheme="majorHAnsi" w:cs="Arial"/>
                <w:b w:val="0"/>
                <w:color w:val="auto"/>
                <w:sz w:val="24"/>
                <w:szCs w:val="24"/>
              </w:rPr>
              <w:t>ptsd_intrusive</w:t>
            </w:r>
            <w:proofErr w:type="spellEnd"/>
            <w:r w:rsidR="00B616A0">
              <w:rPr>
                <w:rFonts w:asciiTheme="majorHAnsi" w:hAnsiTheme="majorHAnsi" w:cs="Arial"/>
                <w:b w:val="0"/>
                <w:color w:val="auto"/>
                <w:sz w:val="24"/>
                <w:szCs w:val="24"/>
              </w:rPr>
              <w:t>]</w:t>
            </w:r>
          </w:p>
        </w:tc>
        <w:tc>
          <w:tcPr>
            <w:tcW w:w="810" w:type="dxa"/>
            <w:vAlign w:val="center"/>
          </w:tcPr>
          <w:p w14:paraId="7B51FE82" w14:textId="77777777" w:rsidR="007B0E5E"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821247164"/>
              </w:sdtPr>
              <w:sdtContent>
                <w:r w:rsidR="007B0E5E" w:rsidRPr="00BF2DFB">
                  <w:rPr>
                    <w:rFonts w:ascii="MS Mincho" w:hAnsi="MS Mincho" w:cs="MS Mincho" w:hint="eastAsia"/>
                    <w:color w:val="auto"/>
                    <w:sz w:val="24"/>
                    <w:szCs w:val="24"/>
                  </w:rPr>
                  <w:t>☐</w:t>
                </w:r>
              </w:sdtContent>
            </w:sdt>
          </w:p>
        </w:tc>
        <w:tc>
          <w:tcPr>
            <w:tcW w:w="831" w:type="dxa"/>
            <w:vAlign w:val="center"/>
          </w:tcPr>
          <w:p w14:paraId="139DAE7A" w14:textId="77777777" w:rsidR="007B0E5E"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935023605"/>
              </w:sdtPr>
              <w:sdtContent>
                <w:r w:rsidR="007B0E5E" w:rsidRPr="00BF2DFB">
                  <w:rPr>
                    <w:rFonts w:ascii="MS Mincho" w:hAnsi="MS Mincho" w:cs="MS Mincho" w:hint="eastAsia"/>
                    <w:color w:val="auto"/>
                    <w:sz w:val="24"/>
                    <w:szCs w:val="24"/>
                  </w:rPr>
                  <w:t>☐</w:t>
                </w:r>
              </w:sdtContent>
            </w:sdt>
          </w:p>
        </w:tc>
      </w:tr>
      <w:tr w:rsidR="007B0E5E" w:rsidRPr="00BF2DFB" w14:paraId="476A5F40"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7269" w:type="dxa"/>
            <w:vAlign w:val="center"/>
          </w:tcPr>
          <w:p w14:paraId="3000BBA5" w14:textId="77777777" w:rsidR="007B0E5E" w:rsidRPr="007B0E5E" w:rsidRDefault="007B0E5E" w:rsidP="00F9209E">
            <w:pPr>
              <w:rPr>
                <w:rFonts w:asciiTheme="majorHAnsi" w:hAnsiTheme="majorHAnsi" w:cs="Arial"/>
                <w:b w:val="0"/>
                <w:color w:val="auto"/>
                <w:sz w:val="24"/>
                <w:szCs w:val="24"/>
              </w:rPr>
            </w:pPr>
            <w:r w:rsidRPr="007B0E5E">
              <w:rPr>
                <w:rFonts w:asciiTheme="majorHAnsi" w:hAnsiTheme="majorHAnsi" w:cs="Arial"/>
                <w:b w:val="0"/>
                <w:color w:val="auto"/>
                <w:sz w:val="24"/>
                <w:szCs w:val="24"/>
              </w:rPr>
              <w:t>Tried hard not to think about it or went out of your way to avoid situations that reminded you of it?</w:t>
            </w:r>
            <w:r w:rsidR="00B616A0">
              <w:rPr>
                <w:rFonts w:asciiTheme="majorHAnsi" w:hAnsiTheme="majorHAnsi" w:cs="Arial"/>
                <w:b w:val="0"/>
                <w:color w:val="auto"/>
                <w:sz w:val="24"/>
                <w:szCs w:val="24"/>
              </w:rPr>
              <w:t xml:space="preserve"> [</w:t>
            </w:r>
            <w:proofErr w:type="spellStart"/>
            <w:r w:rsidR="00B616A0">
              <w:rPr>
                <w:rFonts w:asciiTheme="majorHAnsi" w:hAnsiTheme="majorHAnsi" w:cs="Arial"/>
                <w:b w:val="0"/>
                <w:color w:val="auto"/>
                <w:sz w:val="24"/>
                <w:szCs w:val="24"/>
              </w:rPr>
              <w:t>ptsd_avoidant</w:t>
            </w:r>
            <w:proofErr w:type="spellEnd"/>
            <w:r w:rsidR="00B616A0">
              <w:rPr>
                <w:rFonts w:asciiTheme="majorHAnsi" w:hAnsiTheme="majorHAnsi" w:cs="Arial"/>
                <w:b w:val="0"/>
                <w:color w:val="auto"/>
                <w:sz w:val="24"/>
                <w:szCs w:val="24"/>
              </w:rPr>
              <w:t>]</w:t>
            </w:r>
          </w:p>
        </w:tc>
        <w:tc>
          <w:tcPr>
            <w:tcW w:w="810" w:type="dxa"/>
            <w:vAlign w:val="center"/>
          </w:tcPr>
          <w:p w14:paraId="272B833B" w14:textId="77777777" w:rsidR="007B0E5E"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507449646"/>
              </w:sdtPr>
              <w:sdtContent>
                <w:r w:rsidR="007B0E5E" w:rsidRPr="00BF2DFB">
                  <w:rPr>
                    <w:rFonts w:ascii="MS Mincho" w:hAnsi="MS Mincho" w:cs="MS Mincho" w:hint="eastAsia"/>
                    <w:color w:val="auto"/>
                    <w:sz w:val="24"/>
                    <w:szCs w:val="24"/>
                  </w:rPr>
                  <w:t>☐</w:t>
                </w:r>
              </w:sdtContent>
            </w:sdt>
          </w:p>
        </w:tc>
        <w:tc>
          <w:tcPr>
            <w:tcW w:w="831" w:type="dxa"/>
            <w:vAlign w:val="center"/>
          </w:tcPr>
          <w:p w14:paraId="4B56438D" w14:textId="77777777" w:rsidR="007B0E5E"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784687930"/>
              </w:sdtPr>
              <w:sdtContent>
                <w:r w:rsidR="007B0E5E" w:rsidRPr="00BF2DFB">
                  <w:rPr>
                    <w:rFonts w:ascii="MS Mincho" w:hAnsi="MS Mincho" w:cs="MS Mincho" w:hint="eastAsia"/>
                    <w:color w:val="auto"/>
                    <w:sz w:val="24"/>
                    <w:szCs w:val="24"/>
                  </w:rPr>
                  <w:t>☐</w:t>
                </w:r>
              </w:sdtContent>
            </w:sdt>
          </w:p>
        </w:tc>
      </w:tr>
      <w:tr w:rsidR="007B0E5E" w:rsidRPr="00BF2DFB" w14:paraId="0DB9CEB5"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7269" w:type="dxa"/>
            <w:vAlign w:val="center"/>
          </w:tcPr>
          <w:p w14:paraId="56D4EAB9" w14:textId="77777777" w:rsidR="007B0E5E" w:rsidRPr="007B0E5E" w:rsidRDefault="00AD6A9F" w:rsidP="00F9209E">
            <w:pPr>
              <w:rPr>
                <w:rFonts w:asciiTheme="majorHAnsi" w:hAnsiTheme="majorHAnsi" w:cs="Arial"/>
                <w:b w:val="0"/>
                <w:color w:val="auto"/>
                <w:sz w:val="24"/>
                <w:szCs w:val="24"/>
              </w:rPr>
            </w:pPr>
            <w:r>
              <w:rPr>
                <w:rFonts w:asciiTheme="majorHAnsi" w:hAnsiTheme="majorHAnsi" w:cs="Arial"/>
                <w:b w:val="0"/>
                <w:color w:val="auto"/>
                <w:sz w:val="24"/>
                <w:szCs w:val="24"/>
              </w:rPr>
              <w:t>Been</w:t>
            </w:r>
            <w:r w:rsidR="007B0E5E" w:rsidRPr="007B0E5E">
              <w:rPr>
                <w:rFonts w:asciiTheme="majorHAnsi" w:hAnsiTheme="majorHAnsi" w:cs="Arial"/>
                <w:b w:val="0"/>
                <w:color w:val="auto"/>
                <w:sz w:val="24"/>
                <w:szCs w:val="24"/>
              </w:rPr>
              <w:t xml:space="preserve"> constantly on guard, watchful, or easily startled?</w:t>
            </w:r>
            <w:r w:rsidR="00B616A0">
              <w:rPr>
                <w:rFonts w:asciiTheme="majorHAnsi" w:hAnsiTheme="majorHAnsi" w:cs="Arial"/>
                <w:b w:val="0"/>
                <w:color w:val="auto"/>
                <w:sz w:val="24"/>
                <w:szCs w:val="24"/>
              </w:rPr>
              <w:t xml:space="preserve"> [</w:t>
            </w:r>
            <w:proofErr w:type="spellStart"/>
            <w:r w:rsidR="00B616A0">
              <w:rPr>
                <w:rFonts w:asciiTheme="majorHAnsi" w:hAnsiTheme="majorHAnsi" w:cs="Arial"/>
                <w:b w:val="0"/>
                <w:color w:val="auto"/>
                <w:sz w:val="24"/>
                <w:szCs w:val="24"/>
              </w:rPr>
              <w:t>ptsd_guarded</w:t>
            </w:r>
            <w:proofErr w:type="spellEnd"/>
            <w:r w:rsidR="00B616A0">
              <w:rPr>
                <w:rFonts w:asciiTheme="majorHAnsi" w:hAnsiTheme="majorHAnsi" w:cs="Arial"/>
                <w:b w:val="0"/>
                <w:color w:val="auto"/>
                <w:sz w:val="24"/>
                <w:szCs w:val="24"/>
              </w:rPr>
              <w:t>]</w:t>
            </w:r>
          </w:p>
        </w:tc>
        <w:tc>
          <w:tcPr>
            <w:tcW w:w="810" w:type="dxa"/>
            <w:vAlign w:val="center"/>
          </w:tcPr>
          <w:p w14:paraId="413D9831" w14:textId="77777777" w:rsidR="007B0E5E"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914364181"/>
              </w:sdtPr>
              <w:sdtContent>
                <w:r w:rsidR="007B0E5E" w:rsidRPr="00BF2DFB">
                  <w:rPr>
                    <w:rFonts w:ascii="MS Mincho" w:hAnsi="MS Mincho" w:cs="MS Mincho" w:hint="eastAsia"/>
                    <w:color w:val="auto"/>
                    <w:sz w:val="24"/>
                    <w:szCs w:val="24"/>
                  </w:rPr>
                  <w:t>☐</w:t>
                </w:r>
              </w:sdtContent>
            </w:sdt>
          </w:p>
        </w:tc>
        <w:tc>
          <w:tcPr>
            <w:tcW w:w="831" w:type="dxa"/>
            <w:vAlign w:val="center"/>
          </w:tcPr>
          <w:p w14:paraId="73047999" w14:textId="77777777" w:rsidR="007B0E5E"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720522304"/>
              </w:sdtPr>
              <w:sdtContent>
                <w:r w:rsidR="007B0E5E" w:rsidRPr="00BF2DFB">
                  <w:rPr>
                    <w:rFonts w:ascii="MS Mincho" w:hAnsi="MS Mincho" w:cs="MS Mincho" w:hint="eastAsia"/>
                    <w:color w:val="auto"/>
                    <w:sz w:val="24"/>
                    <w:szCs w:val="24"/>
                  </w:rPr>
                  <w:t>☐</w:t>
                </w:r>
              </w:sdtContent>
            </w:sdt>
          </w:p>
        </w:tc>
      </w:tr>
      <w:tr w:rsidR="007B0E5E" w:rsidRPr="00BF2DFB" w14:paraId="47E02D1B" w14:textId="77777777">
        <w:trPr>
          <w:cantSplit/>
          <w:trHeight w:val="510"/>
        </w:trPr>
        <w:tc>
          <w:tcPr>
            <w:cnfStyle w:val="001000000000" w:firstRow="0" w:lastRow="0" w:firstColumn="1" w:lastColumn="0" w:oddVBand="0" w:evenVBand="0" w:oddHBand="0" w:evenHBand="0" w:firstRowFirstColumn="0" w:firstRowLastColumn="0" w:lastRowFirstColumn="0" w:lastRowLastColumn="0"/>
            <w:tcW w:w="7269" w:type="dxa"/>
            <w:vAlign w:val="center"/>
          </w:tcPr>
          <w:p w14:paraId="2C3BAD6D" w14:textId="77777777" w:rsidR="007B0E5E" w:rsidRPr="007B0E5E" w:rsidRDefault="007B0E5E" w:rsidP="00F9209E">
            <w:pPr>
              <w:rPr>
                <w:rFonts w:asciiTheme="majorHAnsi" w:hAnsiTheme="majorHAnsi" w:cs="Arial"/>
                <w:b w:val="0"/>
                <w:color w:val="auto"/>
                <w:sz w:val="24"/>
                <w:szCs w:val="24"/>
              </w:rPr>
            </w:pPr>
            <w:r w:rsidRPr="007B0E5E">
              <w:rPr>
                <w:rFonts w:asciiTheme="majorHAnsi" w:hAnsiTheme="majorHAnsi" w:cs="Arial"/>
                <w:b w:val="0"/>
                <w:color w:val="auto"/>
                <w:sz w:val="24"/>
                <w:szCs w:val="24"/>
              </w:rPr>
              <w:t>Felt numb or detached from others, activities, or your surroundings?</w:t>
            </w:r>
            <w:r w:rsidR="00B616A0">
              <w:rPr>
                <w:rFonts w:asciiTheme="majorHAnsi" w:hAnsiTheme="majorHAnsi" w:cs="Arial"/>
                <w:b w:val="0"/>
                <w:color w:val="auto"/>
                <w:sz w:val="24"/>
                <w:szCs w:val="24"/>
              </w:rPr>
              <w:t xml:space="preserve"> [</w:t>
            </w:r>
            <w:proofErr w:type="spellStart"/>
            <w:r w:rsidR="00B616A0">
              <w:rPr>
                <w:rFonts w:asciiTheme="majorHAnsi" w:hAnsiTheme="majorHAnsi" w:cs="Arial"/>
                <w:b w:val="0"/>
                <w:color w:val="auto"/>
                <w:sz w:val="24"/>
                <w:szCs w:val="24"/>
              </w:rPr>
              <w:t>ptsd_numb</w:t>
            </w:r>
            <w:proofErr w:type="spellEnd"/>
            <w:r w:rsidR="00B616A0">
              <w:rPr>
                <w:rFonts w:asciiTheme="majorHAnsi" w:hAnsiTheme="majorHAnsi" w:cs="Arial"/>
                <w:b w:val="0"/>
                <w:color w:val="auto"/>
                <w:sz w:val="24"/>
                <w:szCs w:val="24"/>
              </w:rPr>
              <w:t>]</w:t>
            </w:r>
          </w:p>
        </w:tc>
        <w:tc>
          <w:tcPr>
            <w:tcW w:w="810" w:type="dxa"/>
            <w:vAlign w:val="center"/>
          </w:tcPr>
          <w:p w14:paraId="087906DE" w14:textId="77777777" w:rsidR="007B0E5E"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038092038"/>
              </w:sdtPr>
              <w:sdtContent>
                <w:r w:rsidR="007B0E5E" w:rsidRPr="00BF2DFB">
                  <w:rPr>
                    <w:rFonts w:ascii="MS Mincho" w:hAnsi="MS Mincho" w:cs="MS Mincho" w:hint="eastAsia"/>
                    <w:color w:val="auto"/>
                    <w:sz w:val="24"/>
                    <w:szCs w:val="24"/>
                  </w:rPr>
                  <w:t>☐</w:t>
                </w:r>
              </w:sdtContent>
            </w:sdt>
          </w:p>
        </w:tc>
        <w:tc>
          <w:tcPr>
            <w:tcW w:w="831" w:type="dxa"/>
            <w:vAlign w:val="center"/>
          </w:tcPr>
          <w:p w14:paraId="26092514" w14:textId="77777777" w:rsidR="007B0E5E"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377697855"/>
              </w:sdtPr>
              <w:sdtContent>
                <w:r w:rsidR="007B0E5E" w:rsidRPr="00BF2DFB">
                  <w:rPr>
                    <w:rFonts w:ascii="MS Mincho" w:hAnsi="MS Mincho" w:cs="MS Mincho" w:hint="eastAsia"/>
                    <w:color w:val="auto"/>
                    <w:sz w:val="24"/>
                    <w:szCs w:val="24"/>
                  </w:rPr>
                  <w:t>☐</w:t>
                </w:r>
              </w:sdtContent>
            </w:sdt>
          </w:p>
        </w:tc>
      </w:tr>
      <w:tr w:rsidR="00BA1906" w:rsidRPr="00BF2DFB" w14:paraId="6001D7C1" w14:textId="7777777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7269" w:type="dxa"/>
          </w:tcPr>
          <w:p w14:paraId="7E2F5187" w14:textId="77777777" w:rsidR="00BA1906" w:rsidRPr="007B0E5E" w:rsidRDefault="00BA1906" w:rsidP="00BA1906">
            <w:pPr>
              <w:rPr>
                <w:rFonts w:asciiTheme="majorHAnsi" w:hAnsiTheme="majorHAnsi" w:cs="Arial"/>
                <w:b w:val="0"/>
                <w:color w:val="auto"/>
                <w:sz w:val="24"/>
                <w:szCs w:val="24"/>
              </w:rPr>
            </w:pPr>
            <w:r>
              <w:rPr>
                <w:rFonts w:asciiTheme="majorHAnsi" w:hAnsiTheme="majorHAnsi" w:cs="Arial"/>
                <w:b w:val="0"/>
                <w:color w:val="auto"/>
                <w:sz w:val="24"/>
                <w:szCs w:val="24"/>
              </w:rPr>
              <w:t>Felt guilty or unable to stop blaming yourself or others for the event(s) or any problems the event(s) may have caused? [</w:t>
            </w:r>
            <w:proofErr w:type="spellStart"/>
            <w:r>
              <w:rPr>
                <w:rFonts w:asciiTheme="majorHAnsi" w:hAnsiTheme="majorHAnsi" w:cs="Arial"/>
                <w:b w:val="0"/>
                <w:color w:val="auto"/>
                <w:sz w:val="24"/>
                <w:szCs w:val="24"/>
              </w:rPr>
              <w:t>ptsd_guilty</w:t>
            </w:r>
            <w:proofErr w:type="spellEnd"/>
            <w:r>
              <w:rPr>
                <w:rFonts w:asciiTheme="majorHAnsi" w:hAnsiTheme="majorHAnsi" w:cs="Arial"/>
                <w:b w:val="0"/>
                <w:color w:val="auto"/>
                <w:sz w:val="24"/>
                <w:szCs w:val="24"/>
              </w:rPr>
              <w:t>]</w:t>
            </w:r>
          </w:p>
        </w:tc>
        <w:tc>
          <w:tcPr>
            <w:tcW w:w="810" w:type="dxa"/>
          </w:tcPr>
          <w:p w14:paraId="78579762" w14:textId="77777777" w:rsidR="00BA1906" w:rsidRPr="00BF2DFB" w:rsidRDefault="00390F6D" w:rsidP="00FD2628">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920067285"/>
              </w:sdtPr>
              <w:sdtContent>
                <w:r w:rsidR="00BA1906" w:rsidRPr="00BF2DFB">
                  <w:rPr>
                    <w:rFonts w:ascii="MS Mincho" w:hAnsi="MS Mincho" w:cs="MS Mincho" w:hint="eastAsia"/>
                    <w:color w:val="auto"/>
                    <w:sz w:val="24"/>
                    <w:szCs w:val="24"/>
                  </w:rPr>
                  <w:t>☐</w:t>
                </w:r>
              </w:sdtContent>
            </w:sdt>
          </w:p>
        </w:tc>
        <w:tc>
          <w:tcPr>
            <w:tcW w:w="831" w:type="dxa"/>
          </w:tcPr>
          <w:p w14:paraId="535787CE" w14:textId="77777777" w:rsidR="00BA1906" w:rsidRPr="00BF2DFB" w:rsidRDefault="00390F6D" w:rsidP="00FD2628">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893309628"/>
              </w:sdtPr>
              <w:sdtContent>
                <w:r w:rsidR="00BA1906" w:rsidRPr="00BF2DFB">
                  <w:rPr>
                    <w:rFonts w:ascii="MS Mincho" w:hAnsi="MS Mincho" w:cs="MS Mincho" w:hint="eastAsia"/>
                    <w:color w:val="auto"/>
                    <w:sz w:val="24"/>
                    <w:szCs w:val="24"/>
                  </w:rPr>
                  <w:t>☐</w:t>
                </w:r>
              </w:sdtContent>
            </w:sdt>
          </w:p>
        </w:tc>
      </w:tr>
    </w:tbl>
    <w:p w14:paraId="41BEF2DC" w14:textId="77777777" w:rsidR="00BA1906" w:rsidRDefault="00BA1906" w:rsidP="00F9209E">
      <w:pPr>
        <w:rPr>
          <w:rFonts w:asciiTheme="majorHAnsi" w:hAnsiTheme="majorHAnsi" w:cs="Arial"/>
          <w:b/>
        </w:rPr>
      </w:pPr>
    </w:p>
    <w:p w14:paraId="5577C367" w14:textId="77777777" w:rsidR="0072644B" w:rsidRDefault="00B616A0" w:rsidP="00B616A0">
      <w:pPr>
        <w:rPr>
          <w:rFonts w:asciiTheme="majorHAnsi" w:hAnsiTheme="majorHAnsi"/>
        </w:rPr>
      </w:pPr>
      <w:r>
        <w:rPr>
          <w:rFonts w:asciiTheme="majorHAnsi" w:hAnsiTheme="majorHAnsi"/>
        </w:rPr>
        <w:t>{Page break}</w:t>
      </w:r>
    </w:p>
    <w:p w14:paraId="6E902C51" w14:textId="77777777" w:rsidR="00660478" w:rsidRPr="00B616A0" w:rsidRDefault="00660478" w:rsidP="00B616A0">
      <w:pPr>
        <w:rPr>
          <w:rFonts w:asciiTheme="majorHAnsi" w:hAnsiTheme="majorHAnsi"/>
        </w:rPr>
      </w:pPr>
    </w:p>
    <w:p w14:paraId="2C0120D4" w14:textId="77777777" w:rsidR="00AD4D1B" w:rsidRDefault="007C15C2" w:rsidP="00F9209E">
      <w:pPr>
        <w:rPr>
          <w:rFonts w:asciiTheme="majorHAnsi" w:hAnsiTheme="majorHAnsi" w:cs="Arial"/>
          <w:b/>
          <w:u w:val="single"/>
        </w:rPr>
      </w:pPr>
      <w:r w:rsidRPr="00AD4D1B">
        <w:rPr>
          <w:rFonts w:asciiTheme="majorHAnsi" w:hAnsiTheme="majorHAnsi" w:cs="Arial"/>
          <w:b/>
        </w:rPr>
        <w:t xml:space="preserve"> </w:t>
      </w:r>
      <w:r w:rsidR="00B823A1" w:rsidRPr="00AD4D1B">
        <w:rPr>
          <w:rFonts w:asciiTheme="majorHAnsi" w:hAnsiTheme="majorHAnsi" w:cs="Arial"/>
          <w:b/>
        </w:rPr>
        <w:t>&lt;</w:t>
      </w:r>
      <w:r w:rsidR="000B3567" w:rsidRPr="00BF2DFB">
        <w:rPr>
          <w:rFonts w:asciiTheme="majorHAnsi" w:hAnsiTheme="majorHAnsi" w:cs="Arial"/>
          <w:b/>
          <w:u w:val="single"/>
        </w:rPr>
        <w:t>Patient Health Questionnaire (</w:t>
      </w:r>
      <w:r w:rsidR="00770DC1">
        <w:rPr>
          <w:rFonts w:asciiTheme="majorHAnsi" w:hAnsiTheme="majorHAnsi" w:cs="Arial"/>
          <w:b/>
          <w:u w:val="single"/>
        </w:rPr>
        <w:t>PHQ-2</w:t>
      </w:r>
      <w:r w:rsidR="00AD4D1B">
        <w:rPr>
          <w:rFonts w:asciiTheme="majorHAnsi" w:hAnsiTheme="majorHAnsi" w:cs="Arial"/>
          <w:b/>
          <w:u w:val="single"/>
        </w:rPr>
        <w:t>)</w:t>
      </w:r>
      <w:r w:rsidR="00AD4D1B" w:rsidRPr="00AD4D1B">
        <w:rPr>
          <w:rFonts w:asciiTheme="majorHAnsi" w:hAnsiTheme="majorHAnsi" w:cs="Arial"/>
          <w:b/>
        </w:rPr>
        <w:t>&gt;</w:t>
      </w:r>
    </w:p>
    <w:p w14:paraId="4255332B" w14:textId="77777777" w:rsidR="00367E62" w:rsidRPr="00AD4D1B" w:rsidRDefault="00AD4D1B" w:rsidP="00F9209E">
      <w:pPr>
        <w:rPr>
          <w:rFonts w:asciiTheme="majorHAnsi" w:hAnsiTheme="majorHAnsi" w:cs="Arial"/>
        </w:rPr>
      </w:pPr>
      <w:r w:rsidRPr="00AD4D1B">
        <w:rPr>
          <w:rFonts w:asciiTheme="majorHAnsi" w:hAnsiTheme="majorHAnsi" w:cs="Arial"/>
        </w:rPr>
        <w:t>&lt;</w:t>
      </w:r>
      <w:r w:rsidR="00D50AF2" w:rsidRPr="00AD4D1B">
        <w:rPr>
          <w:rFonts w:asciiTheme="majorHAnsi" w:hAnsiTheme="majorHAnsi" w:cs="Arial"/>
        </w:rPr>
        <w:fldChar w:fldCharType="begin"/>
      </w:r>
      <w:r w:rsidR="00865C77" w:rsidRPr="00AD4D1B">
        <w:rPr>
          <w:rFonts w:asciiTheme="majorHAnsi" w:hAnsiTheme="majorHAnsi" w:cs="Arial"/>
        </w:rPr>
        <w:instrText xml:space="preserve"> ADDIN ZOTERO_ITEM CSL_CITATION {"citationID":"vrc54um3h","properties":{"formattedCitation":"(Kroenke, Spitzer, &amp; Williams, 2003)","plainCitation":"(Kroenke, Spitzer, &amp; Williams, 2003)"},"citationItems":[{"id":12669,"uris":["http://zotero.org/groups/579511/items/XDVI6P3G"],"uri":["http://zotero.org/groups/579511/items/XDVI6P3G"],"itemData":{"id":12669,"type":"article-journal","title":"The Patient Health Questionnaire-2: Validity of a Two-Item Depression Screener","container-title":"Medical Care","page":"1284-1292","volume":"41","issue":"11","source":"Journals@Ovid","abstract":"Background.  A number of self-administered questionnaires are available for assessing depression severity, including the 9-item Patient Health Questionnaire depression module (PHQ-9). Because even briefer measures might be desirable for use in busy clinical settings or as part of comprehensive health questionnaires, we evaluated a 2-item version of the PHQ depression module, the PHQ-2., Methods.  The PHQ-2 inquires about the frequency of depressed mood and anhedonia over the past 2 weeks, scoring each as 0 (\"not at all\") to 3 (\"nearly every day\"). The PHQ-2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 Results.  As PHQ-2 depression severity increased from 0 to 6, there was a substantial decrease in functional status on all 6 SF-20 subscales. Also, symptom-related difficulty, sick days, and healthcare utilization increased. Using the MHP reinterview as the criterion standard, a PHQ-2 score &gt;=3 had a sensitivity of 83% and a specificity of 92% for major depression. Likelihood ratio and receiver operator characteristic analysis identified a PHQ-2 score of 3 as the optimal cutpoint for screening purposes. Results were similar in the primary care and obstetrics-gynecology samples., Conclusion.  The construct and criterion validity of the PHQ-2 make it an attractive measure for depression screening., (C) 2003 Lippincott Williams &amp; Wilkins, Inc.","ISSN":"0025-7079","call-number":"00005650-200311000-00008","shortTitle":"The Patient Health Questionnaire-2","language":"English.","author":[{"family":"Kroenke","given":"Kurt"},{"family":"Spitzer","given":"Robert L."},{"family":"Williams","given":"Janet B. W. DSW"}],"issued":{"date-parts":[["2003",11]]}}}],"schema":"https://github.com/citation-style-language/schema/raw/master/csl-citation.json"} </w:instrText>
      </w:r>
      <w:r w:rsidR="00D50AF2" w:rsidRPr="00AD4D1B">
        <w:rPr>
          <w:rFonts w:asciiTheme="majorHAnsi" w:hAnsiTheme="majorHAnsi" w:cs="Arial"/>
        </w:rPr>
        <w:fldChar w:fldCharType="separate"/>
      </w:r>
      <w:r w:rsidR="00865C77" w:rsidRPr="00AD4D1B">
        <w:rPr>
          <w:rFonts w:asciiTheme="majorHAnsi" w:hAnsiTheme="majorHAnsi" w:cs="Arial"/>
          <w:noProof/>
        </w:rPr>
        <w:t>(Kroenke, Spitzer, &amp; Williams, 2003)</w:t>
      </w:r>
      <w:r w:rsidR="00D50AF2" w:rsidRPr="00AD4D1B">
        <w:rPr>
          <w:rFonts w:asciiTheme="majorHAnsi" w:hAnsiTheme="majorHAnsi" w:cs="Arial"/>
        </w:rPr>
        <w:fldChar w:fldCharType="end"/>
      </w:r>
      <w:r w:rsidR="00B823A1" w:rsidRPr="00AD4D1B">
        <w:rPr>
          <w:rFonts w:asciiTheme="majorHAnsi" w:hAnsiTheme="majorHAnsi" w:cs="Arial"/>
        </w:rPr>
        <w:t>&gt;</w:t>
      </w:r>
    </w:p>
    <w:p w14:paraId="5998BD67" w14:textId="77777777" w:rsidR="007C15C2" w:rsidRDefault="007C15C2" w:rsidP="00A61BF4">
      <w:pPr>
        <w:rPr>
          <w:rFonts w:asciiTheme="majorHAnsi" w:hAnsiTheme="majorHAnsi" w:cs="Arial"/>
          <w:i/>
        </w:rPr>
      </w:pPr>
    </w:p>
    <w:p w14:paraId="53A70EE1" w14:textId="77777777" w:rsidR="00367E62" w:rsidRPr="00BF2DFB" w:rsidRDefault="007C15C2" w:rsidP="00F9209E">
      <w:pPr>
        <w:rPr>
          <w:rFonts w:asciiTheme="majorHAnsi" w:hAnsiTheme="majorHAnsi" w:cs="Arial"/>
        </w:rPr>
      </w:pPr>
      <w:r>
        <w:rPr>
          <w:rFonts w:asciiTheme="majorHAnsi" w:hAnsiTheme="majorHAnsi" w:cs="Arial"/>
          <w:i/>
        </w:rPr>
        <w:t xml:space="preserve"> </w:t>
      </w:r>
      <w:r w:rsidR="00367E62" w:rsidRPr="0057238A">
        <w:rPr>
          <w:rFonts w:asciiTheme="majorHAnsi" w:hAnsiTheme="majorHAnsi" w:cs="Arial"/>
          <w:u w:val="single"/>
        </w:rPr>
        <w:t>Over the last 2 weeks</w:t>
      </w:r>
      <w:r w:rsidR="00367E62" w:rsidRPr="00BF2DFB">
        <w:rPr>
          <w:rFonts w:asciiTheme="majorHAnsi" w:hAnsiTheme="majorHAnsi" w:cs="Arial"/>
        </w:rPr>
        <w:t>, how often have you been bothered by any of the following?</w:t>
      </w:r>
    </w:p>
    <w:tbl>
      <w:tblPr>
        <w:tblStyle w:val="LightShading-Accent1"/>
        <w:tblW w:w="9630" w:type="dxa"/>
        <w:tblInd w:w="108" w:type="dxa"/>
        <w:tblLayout w:type="fixed"/>
        <w:tblLook w:val="04A0" w:firstRow="1" w:lastRow="0" w:firstColumn="1" w:lastColumn="0" w:noHBand="0" w:noVBand="1"/>
      </w:tblPr>
      <w:tblGrid>
        <w:gridCol w:w="5850"/>
        <w:gridCol w:w="630"/>
        <w:gridCol w:w="1080"/>
        <w:gridCol w:w="1080"/>
        <w:gridCol w:w="990"/>
      </w:tblGrid>
      <w:tr w:rsidR="007B0E5E" w:rsidRPr="00BF2DFB" w14:paraId="74CAEC95" w14:textId="77777777">
        <w:trPr>
          <w:cnfStyle w:val="100000000000" w:firstRow="1" w:lastRow="0" w:firstColumn="0" w:lastColumn="0" w:oddVBand="0" w:evenVBand="0" w:oddHBand="0"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5850" w:type="dxa"/>
            <w:vAlign w:val="bottom"/>
          </w:tcPr>
          <w:p w14:paraId="4AF2AE3F" w14:textId="77777777" w:rsidR="007B0E5E" w:rsidRPr="00BF2DFB" w:rsidRDefault="007B0E5E" w:rsidP="00F9209E">
            <w:pPr>
              <w:jc w:val="center"/>
              <w:rPr>
                <w:rFonts w:asciiTheme="majorHAnsi" w:eastAsia="Times New Roman" w:hAnsiTheme="majorHAnsi" w:cs="Arial"/>
                <w:color w:val="000000"/>
                <w:sz w:val="24"/>
                <w:szCs w:val="24"/>
              </w:rPr>
            </w:pPr>
          </w:p>
        </w:tc>
        <w:tc>
          <w:tcPr>
            <w:tcW w:w="630" w:type="dxa"/>
            <w:vAlign w:val="bottom"/>
          </w:tcPr>
          <w:p w14:paraId="5B137EED" w14:textId="77777777" w:rsidR="007B0E5E" w:rsidRPr="00BF2DFB" w:rsidRDefault="007B0E5E" w:rsidP="00F9209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r w:rsidRPr="00BF2DFB">
              <w:rPr>
                <w:rFonts w:asciiTheme="majorHAnsi" w:eastAsia="Times New Roman" w:hAnsiTheme="majorHAnsi" w:cs="Arial"/>
                <w:color w:val="auto"/>
                <w:sz w:val="24"/>
                <w:szCs w:val="24"/>
              </w:rPr>
              <w:t>Not at all</w:t>
            </w:r>
          </w:p>
          <w:p w14:paraId="15F93459" w14:textId="77777777" w:rsidR="007B0E5E" w:rsidRPr="00BF2DFB" w:rsidRDefault="007B0E5E" w:rsidP="00F9209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r w:rsidRPr="00BF2DFB">
              <w:rPr>
                <w:rFonts w:asciiTheme="majorHAnsi" w:eastAsia="Times New Roman" w:hAnsiTheme="majorHAnsi" w:cs="Arial"/>
                <w:color w:val="auto"/>
                <w:sz w:val="24"/>
                <w:szCs w:val="24"/>
              </w:rPr>
              <w:t>(0)</w:t>
            </w:r>
          </w:p>
        </w:tc>
        <w:tc>
          <w:tcPr>
            <w:tcW w:w="1080" w:type="dxa"/>
            <w:vAlign w:val="bottom"/>
          </w:tcPr>
          <w:p w14:paraId="145A038A" w14:textId="77777777" w:rsidR="007B0E5E" w:rsidRPr="00BF2DFB" w:rsidRDefault="007B0E5E" w:rsidP="00F9209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r w:rsidRPr="00BF2DFB">
              <w:rPr>
                <w:rFonts w:asciiTheme="majorHAnsi" w:eastAsia="Times New Roman" w:hAnsiTheme="majorHAnsi" w:cs="Arial"/>
                <w:color w:val="auto"/>
                <w:sz w:val="24"/>
                <w:szCs w:val="24"/>
              </w:rPr>
              <w:t>Several days</w:t>
            </w:r>
          </w:p>
          <w:p w14:paraId="5C468A5D" w14:textId="77777777" w:rsidR="007B0E5E" w:rsidRPr="00BF2DFB" w:rsidRDefault="007B0E5E" w:rsidP="00F9209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r w:rsidRPr="00BF2DFB">
              <w:rPr>
                <w:rFonts w:asciiTheme="majorHAnsi" w:eastAsia="Times New Roman" w:hAnsiTheme="majorHAnsi" w:cs="Arial"/>
                <w:color w:val="auto"/>
                <w:sz w:val="24"/>
                <w:szCs w:val="24"/>
              </w:rPr>
              <w:t>(1)</w:t>
            </w:r>
          </w:p>
        </w:tc>
        <w:tc>
          <w:tcPr>
            <w:tcW w:w="1080" w:type="dxa"/>
            <w:vAlign w:val="bottom"/>
          </w:tcPr>
          <w:p w14:paraId="19370BB2" w14:textId="77777777" w:rsidR="007B0E5E" w:rsidRPr="00BF2DFB" w:rsidRDefault="007B0E5E" w:rsidP="00F9209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r w:rsidRPr="00BF2DFB">
              <w:rPr>
                <w:rFonts w:asciiTheme="majorHAnsi" w:eastAsia="Times New Roman" w:hAnsiTheme="majorHAnsi" w:cs="Arial"/>
                <w:color w:val="auto"/>
                <w:sz w:val="24"/>
                <w:szCs w:val="24"/>
              </w:rPr>
              <w:t>More than half the days</w:t>
            </w:r>
          </w:p>
          <w:p w14:paraId="6FC87371" w14:textId="77777777" w:rsidR="007B0E5E" w:rsidRPr="00BF2DFB" w:rsidRDefault="007B0E5E" w:rsidP="00F9209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r w:rsidRPr="00BF2DFB">
              <w:rPr>
                <w:rFonts w:asciiTheme="majorHAnsi" w:eastAsia="Times New Roman" w:hAnsiTheme="majorHAnsi" w:cs="Arial"/>
                <w:color w:val="auto"/>
                <w:sz w:val="24"/>
                <w:szCs w:val="24"/>
              </w:rPr>
              <w:t>(2)</w:t>
            </w:r>
          </w:p>
        </w:tc>
        <w:tc>
          <w:tcPr>
            <w:tcW w:w="990" w:type="dxa"/>
            <w:vAlign w:val="bottom"/>
          </w:tcPr>
          <w:p w14:paraId="7801B6B3" w14:textId="77777777" w:rsidR="007B0E5E" w:rsidRPr="00BF2DFB" w:rsidRDefault="007B0E5E" w:rsidP="00F9209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r w:rsidRPr="00BF2DFB">
              <w:rPr>
                <w:rFonts w:asciiTheme="majorHAnsi" w:eastAsia="Times New Roman" w:hAnsiTheme="majorHAnsi" w:cs="Arial"/>
                <w:color w:val="auto"/>
                <w:sz w:val="24"/>
                <w:szCs w:val="24"/>
              </w:rPr>
              <w:t>Nearly every day (3)</w:t>
            </w:r>
          </w:p>
        </w:tc>
      </w:tr>
      <w:tr w:rsidR="007B0E5E" w:rsidRPr="00BF2DFB" w14:paraId="4F4C17B5" w14:textId="77777777">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5850" w:type="dxa"/>
            <w:vAlign w:val="center"/>
          </w:tcPr>
          <w:p w14:paraId="27E2FE33" w14:textId="77777777" w:rsidR="007B0E5E" w:rsidRPr="007B0E5E" w:rsidRDefault="007B0E5E" w:rsidP="00F9209E">
            <w:pPr>
              <w:rPr>
                <w:rFonts w:asciiTheme="majorHAnsi" w:eastAsia="Times New Roman" w:hAnsiTheme="majorHAnsi" w:cs="Arial"/>
                <w:b w:val="0"/>
                <w:color w:val="auto"/>
                <w:sz w:val="24"/>
                <w:szCs w:val="24"/>
              </w:rPr>
            </w:pPr>
            <w:r w:rsidRPr="007B0E5E">
              <w:rPr>
                <w:rFonts w:asciiTheme="majorHAnsi" w:eastAsia="Times New Roman" w:hAnsiTheme="majorHAnsi" w:cs="Arial"/>
                <w:b w:val="0"/>
                <w:color w:val="auto"/>
                <w:sz w:val="24"/>
                <w:szCs w:val="24"/>
              </w:rPr>
              <w:t>Little interest or pleasure in doing things</w:t>
            </w:r>
            <w:r w:rsidR="00A61BF4">
              <w:rPr>
                <w:rFonts w:asciiTheme="majorHAnsi" w:eastAsia="Times New Roman" w:hAnsiTheme="majorHAnsi" w:cs="Arial"/>
                <w:b w:val="0"/>
                <w:color w:val="auto"/>
                <w:sz w:val="24"/>
                <w:szCs w:val="24"/>
              </w:rPr>
              <w:t xml:space="preserve"> [</w:t>
            </w:r>
            <w:proofErr w:type="spellStart"/>
            <w:r w:rsidR="00A61BF4">
              <w:rPr>
                <w:rFonts w:asciiTheme="majorHAnsi" w:eastAsia="Times New Roman" w:hAnsiTheme="majorHAnsi" w:cs="Arial"/>
                <w:b w:val="0"/>
                <w:color w:val="auto"/>
                <w:sz w:val="24"/>
                <w:szCs w:val="24"/>
              </w:rPr>
              <w:t>phq_interest</w:t>
            </w:r>
            <w:proofErr w:type="spellEnd"/>
            <w:r w:rsidR="00A61BF4">
              <w:rPr>
                <w:rFonts w:asciiTheme="majorHAnsi" w:eastAsia="Times New Roman" w:hAnsiTheme="majorHAnsi" w:cs="Arial"/>
                <w:b w:val="0"/>
                <w:color w:val="auto"/>
                <w:sz w:val="24"/>
                <w:szCs w:val="24"/>
              </w:rPr>
              <w:t>]</w:t>
            </w:r>
          </w:p>
        </w:tc>
        <w:tc>
          <w:tcPr>
            <w:tcW w:w="630" w:type="dxa"/>
            <w:vAlign w:val="center"/>
          </w:tcPr>
          <w:p w14:paraId="4A3EBDEC" w14:textId="77777777" w:rsidR="007B0E5E"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809859636"/>
              </w:sdtPr>
              <w:sdtContent>
                <w:r w:rsidR="007B0E5E" w:rsidRPr="00BF2DFB">
                  <w:rPr>
                    <w:rFonts w:ascii="MS Mincho" w:hAnsi="MS Mincho" w:cs="MS Mincho" w:hint="eastAsia"/>
                    <w:color w:val="auto"/>
                    <w:sz w:val="24"/>
                    <w:szCs w:val="24"/>
                  </w:rPr>
                  <w:t>☐</w:t>
                </w:r>
              </w:sdtContent>
            </w:sdt>
          </w:p>
        </w:tc>
        <w:tc>
          <w:tcPr>
            <w:tcW w:w="1080" w:type="dxa"/>
            <w:vAlign w:val="center"/>
          </w:tcPr>
          <w:p w14:paraId="6408E6F1" w14:textId="77777777" w:rsidR="007B0E5E"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288619329"/>
              </w:sdtPr>
              <w:sdtContent>
                <w:r w:rsidR="007B0E5E" w:rsidRPr="00BF2DFB">
                  <w:rPr>
                    <w:rFonts w:ascii="MS Mincho" w:hAnsi="MS Mincho" w:cs="MS Mincho" w:hint="eastAsia"/>
                    <w:color w:val="auto"/>
                    <w:sz w:val="24"/>
                    <w:szCs w:val="24"/>
                  </w:rPr>
                  <w:t>☐</w:t>
                </w:r>
              </w:sdtContent>
            </w:sdt>
          </w:p>
        </w:tc>
        <w:tc>
          <w:tcPr>
            <w:tcW w:w="1080" w:type="dxa"/>
            <w:vAlign w:val="center"/>
          </w:tcPr>
          <w:p w14:paraId="44908E15" w14:textId="77777777" w:rsidR="007B0E5E"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028723954"/>
              </w:sdtPr>
              <w:sdtContent>
                <w:r w:rsidR="007B0E5E" w:rsidRPr="00BF2DFB">
                  <w:rPr>
                    <w:rFonts w:ascii="MS Mincho" w:hAnsi="MS Mincho" w:cs="MS Mincho" w:hint="eastAsia"/>
                    <w:color w:val="auto"/>
                    <w:sz w:val="24"/>
                    <w:szCs w:val="24"/>
                  </w:rPr>
                  <w:t>☐</w:t>
                </w:r>
              </w:sdtContent>
            </w:sdt>
          </w:p>
        </w:tc>
        <w:tc>
          <w:tcPr>
            <w:tcW w:w="990" w:type="dxa"/>
            <w:vAlign w:val="center"/>
          </w:tcPr>
          <w:p w14:paraId="78A78FFF" w14:textId="77777777" w:rsidR="007B0E5E"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263157623"/>
              </w:sdtPr>
              <w:sdtContent>
                <w:r w:rsidR="007B0E5E" w:rsidRPr="00BF2DFB">
                  <w:rPr>
                    <w:rFonts w:ascii="MS Mincho" w:hAnsi="MS Mincho" w:cs="MS Mincho" w:hint="eastAsia"/>
                    <w:color w:val="auto"/>
                    <w:sz w:val="24"/>
                    <w:szCs w:val="24"/>
                  </w:rPr>
                  <w:t>☐</w:t>
                </w:r>
              </w:sdtContent>
            </w:sdt>
          </w:p>
        </w:tc>
      </w:tr>
      <w:tr w:rsidR="007B0E5E" w:rsidRPr="00BF2DFB" w14:paraId="3A03D5A9" w14:textId="77777777">
        <w:trPr>
          <w:cantSplit/>
          <w:trHeight w:val="600"/>
        </w:trPr>
        <w:tc>
          <w:tcPr>
            <w:cnfStyle w:val="001000000000" w:firstRow="0" w:lastRow="0" w:firstColumn="1" w:lastColumn="0" w:oddVBand="0" w:evenVBand="0" w:oddHBand="0" w:evenHBand="0" w:firstRowFirstColumn="0" w:firstRowLastColumn="0" w:lastRowFirstColumn="0" w:lastRowLastColumn="0"/>
            <w:tcW w:w="5850" w:type="dxa"/>
            <w:vAlign w:val="center"/>
          </w:tcPr>
          <w:p w14:paraId="35364E26" w14:textId="77777777" w:rsidR="007B0E5E" w:rsidRPr="007B0E5E" w:rsidRDefault="007B0E5E" w:rsidP="00F9209E">
            <w:pPr>
              <w:rPr>
                <w:rFonts w:asciiTheme="majorHAnsi" w:eastAsia="Times New Roman" w:hAnsiTheme="majorHAnsi" w:cs="Arial"/>
                <w:b w:val="0"/>
                <w:color w:val="auto"/>
                <w:sz w:val="24"/>
                <w:szCs w:val="24"/>
              </w:rPr>
            </w:pPr>
            <w:r w:rsidRPr="007B0E5E">
              <w:rPr>
                <w:rFonts w:asciiTheme="majorHAnsi" w:eastAsia="Times New Roman" w:hAnsiTheme="majorHAnsi" w:cs="Arial"/>
                <w:b w:val="0"/>
                <w:color w:val="auto"/>
                <w:sz w:val="24"/>
                <w:szCs w:val="24"/>
              </w:rPr>
              <w:t>Feeling down, depressed or hopeless</w:t>
            </w:r>
            <w:r w:rsidR="00A61BF4">
              <w:rPr>
                <w:rFonts w:asciiTheme="majorHAnsi" w:eastAsia="Times New Roman" w:hAnsiTheme="majorHAnsi" w:cs="Arial"/>
                <w:b w:val="0"/>
                <w:color w:val="auto"/>
                <w:sz w:val="24"/>
                <w:szCs w:val="24"/>
              </w:rPr>
              <w:t xml:space="preserve"> [</w:t>
            </w:r>
            <w:proofErr w:type="spellStart"/>
            <w:r w:rsidR="00A61BF4">
              <w:rPr>
                <w:rFonts w:asciiTheme="majorHAnsi" w:eastAsia="Times New Roman" w:hAnsiTheme="majorHAnsi" w:cs="Arial"/>
                <w:b w:val="0"/>
                <w:color w:val="auto"/>
                <w:sz w:val="24"/>
                <w:szCs w:val="24"/>
              </w:rPr>
              <w:t>phq_mood</w:t>
            </w:r>
            <w:proofErr w:type="spellEnd"/>
            <w:r w:rsidR="00A61BF4">
              <w:rPr>
                <w:rFonts w:asciiTheme="majorHAnsi" w:eastAsia="Times New Roman" w:hAnsiTheme="majorHAnsi" w:cs="Arial"/>
                <w:b w:val="0"/>
                <w:color w:val="auto"/>
                <w:sz w:val="24"/>
                <w:szCs w:val="24"/>
              </w:rPr>
              <w:t>]</w:t>
            </w:r>
          </w:p>
        </w:tc>
        <w:tc>
          <w:tcPr>
            <w:tcW w:w="630" w:type="dxa"/>
            <w:vAlign w:val="center"/>
          </w:tcPr>
          <w:p w14:paraId="7F60E802" w14:textId="77777777" w:rsidR="007B0E5E"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372650203"/>
              </w:sdtPr>
              <w:sdtContent>
                <w:r w:rsidR="007B0E5E" w:rsidRPr="00BF2DFB">
                  <w:rPr>
                    <w:rFonts w:ascii="MS Mincho" w:hAnsi="MS Mincho" w:cs="MS Mincho" w:hint="eastAsia"/>
                    <w:color w:val="auto"/>
                    <w:sz w:val="24"/>
                    <w:szCs w:val="24"/>
                  </w:rPr>
                  <w:t>☐</w:t>
                </w:r>
              </w:sdtContent>
            </w:sdt>
          </w:p>
        </w:tc>
        <w:tc>
          <w:tcPr>
            <w:tcW w:w="1080" w:type="dxa"/>
            <w:vAlign w:val="center"/>
          </w:tcPr>
          <w:p w14:paraId="43B19D9F" w14:textId="77777777" w:rsidR="007B0E5E"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0799896"/>
              </w:sdtPr>
              <w:sdtContent>
                <w:r w:rsidR="007B0E5E" w:rsidRPr="00BF2DFB">
                  <w:rPr>
                    <w:rFonts w:ascii="MS Mincho" w:hAnsi="MS Mincho" w:cs="MS Mincho" w:hint="eastAsia"/>
                    <w:color w:val="auto"/>
                    <w:sz w:val="24"/>
                    <w:szCs w:val="24"/>
                  </w:rPr>
                  <w:t>☐</w:t>
                </w:r>
              </w:sdtContent>
            </w:sdt>
          </w:p>
        </w:tc>
        <w:tc>
          <w:tcPr>
            <w:tcW w:w="1080" w:type="dxa"/>
            <w:vAlign w:val="center"/>
          </w:tcPr>
          <w:p w14:paraId="0FF8B136" w14:textId="77777777" w:rsidR="007B0E5E"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979000394"/>
              </w:sdtPr>
              <w:sdtContent>
                <w:r w:rsidR="007B0E5E" w:rsidRPr="00BF2DFB">
                  <w:rPr>
                    <w:rFonts w:ascii="MS Mincho" w:hAnsi="MS Mincho" w:cs="MS Mincho" w:hint="eastAsia"/>
                    <w:color w:val="auto"/>
                    <w:sz w:val="24"/>
                    <w:szCs w:val="24"/>
                  </w:rPr>
                  <w:t>☐</w:t>
                </w:r>
              </w:sdtContent>
            </w:sdt>
          </w:p>
        </w:tc>
        <w:tc>
          <w:tcPr>
            <w:tcW w:w="990" w:type="dxa"/>
            <w:vAlign w:val="center"/>
          </w:tcPr>
          <w:p w14:paraId="52B30CEE" w14:textId="77777777" w:rsidR="007B0E5E"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754511025"/>
              </w:sdtPr>
              <w:sdtContent>
                <w:r w:rsidR="007B0E5E" w:rsidRPr="00BF2DFB">
                  <w:rPr>
                    <w:rFonts w:ascii="MS Mincho" w:hAnsi="MS Mincho" w:cs="MS Mincho" w:hint="eastAsia"/>
                    <w:color w:val="auto"/>
                    <w:sz w:val="24"/>
                    <w:szCs w:val="24"/>
                  </w:rPr>
                  <w:t>☐</w:t>
                </w:r>
              </w:sdtContent>
            </w:sdt>
          </w:p>
        </w:tc>
      </w:tr>
    </w:tbl>
    <w:p w14:paraId="40288E02" w14:textId="77777777" w:rsidR="00367E62" w:rsidRDefault="00367E62" w:rsidP="00F9209E">
      <w:pPr>
        <w:rPr>
          <w:rFonts w:asciiTheme="majorHAnsi" w:hAnsiTheme="majorHAnsi" w:cs="Arial"/>
          <w:b/>
        </w:rPr>
      </w:pPr>
    </w:p>
    <w:p w14:paraId="6EDCC5DB" w14:textId="77777777" w:rsidR="0072644B" w:rsidRPr="0072644B" w:rsidRDefault="00A61BF4" w:rsidP="00A61BF4">
      <w:pPr>
        <w:rPr>
          <w:rFonts w:asciiTheme="majorHAnsi" w:hAnsiTheme="majorHAnsi"/>
        </w:rPr>
      </w:pPr>
      <w:r>
        <w:rPr>
          <w:rFonts w:asciiTheme="majorHAnsi" w:hAnsiTheme="majorHAnsi"/>
        </w:rPr>
        <w:t>{Page break}</w:t>
      </w:r>
    </w:p>
    <w:p w14:paraId="269F4850" w14:textId="77777777" w:rsidR="000239BA" w:rsidRPr="00BF2DFB" w:rsidRDefault="000239BA" w:rsidP="00F9209E">
      <w:pPr>
        <w:rPr>
          <w:rFonts w:asciiTheme="majorHAnsi" w:hAnsiTheme="majorHAnsi" w:cs="Arial"/>
          <w:b/>
        </w:rPr>
      </w:pPr>
    </w:p>
    <w:p w14:paraId="47A5F250" w14:textId="77777777" w:rsidR="00AD4D1B" w:rsidRDefault="00B823A1" w:rsidP="00F9209E">
      <w:pPr>
        <w:rPr>
          <w:rFonts w:asciiTheme="majorHAnsi" w:hAnsiTheme="majorHAnsi" w:cs="Arial"/>
          <w:b/>
          <w:u w:val="single"/>
        </w:rPr>
      </w:pPr>
      <w:r w:rsidRPr="00AD4D1B">
        <w:rPr>
          <w:rFonts w:asciiTheme="majorHAnsi" w:hAnsiTheme="majorHAnsi" w:cs="Arial"/>
          <w:b/>
        </w:rPr>
        <w:t>&lt;</w:t>
      </w:r>
      <w:r w:rsidR="00146D69" w:rsidRPr="00BF2DFB">
        <w:rPr>
          <w:rFonts w:asciiTheme="majorHAnsi" w:hAnsiTheme="majorHAnsi" w:cs="Arial"/>
          <w:b/>
          <w:u w:val="single"/>
        </w:rPr>
        <w:t xml:space="preserve">Alcohol Use Disorder - </w:t>
      </w:r>
      <w:r w:rsidR="00367E62" w:rsidRPr="00BF2DFB">
        <w:rPr>
          <w:rFonts w:asciiTheme="majorHAnsi" w:hAnsiTheme="majorHAnsi" w:cs="Arial"/>
          <w:b/>
          <w:u w:val="single"/>
        </w:rPr>
        <w:t>AUDIT-C</w:t>
      </w:r>
      <w:r w:rsidR="00AD4D1B" w:rsidRPr="00AD4D1B">
        <w:rPr>
          <w:rFonts w:asciiTheme="majorHAnsi" w:hAnsiTheme="majorHAnsi" w:cs="Arial"/>
          <w:b/>
        </w:rPr>
        <w:t>&gt;</w:t>
      </w:r>
    </w:p>
    <w:p w14:paraId="444DCB51" w14:textId="77777777" w:rsidR="00367E62" w:rsidRPr="00AD4D1B" w:rsidRDefault="00AD4D1B" w:rsidP="00F9209E">
      <w:pPr>
        <w:rPr>
          <w:rFonts w:asciiTheme="majorHAnsi" w:hAnsiTheme="majorHAnsi" w:cs="Arial"/>
          <w:i/>
        </w:rPr>
      </w:pPr>
      <w:r w:rsidRPr="00AD4D1B">
        <w:rPr>
          <w:rFonts w:asciiTheme="majorHAnsi" w:hAnsiTheme="majorHAnsi" w:cs="Arial"/>
        </w:rPr>
        <w:t>&lt;</w:t>
      </w:r>
      <w:r w:rsidR="00D50AF2" w:rsidRPr="00AD4D1B">
        <w:rPr>
          <w:rFonts w:asciiTheme="majorHAnsi" w:hAnsiTheme="majorHAnsi" w:cs="Arial"/>
        </w:rPr>
        <w:fldChar w:fldCharType="begin"/>
      </w:r>
      <w:r w:rsidR="00901CC3" w:rsidRPr="00AD4D1B">
        <w:rPr>
          <w:rFonts w:asciiTheme="majorHAnsi" w:hAnsiTheme="majorHAnsi" w:cs="Arial"/>
        </w:rPr>
        <w:instrText xml:space="preserve"> ADDIN ZOTERO_ITEM CSL_CITATION {"citationID":"stqdejbpk","properties":{"formattedCitation":"(Bush, Kivlahan, McDonell, Fihn, &amp; Bradley, 1998)","plainCitation":"(Bush, Kivlahan, McDonell, Fihn, &amp; Bradley, 1998)"},"citationItems":[{"id":10568,"uris":["http://zotero.org/groups/579511/items/ZFXFZA9N"],"uri":["http://zotero.org/groups/579511/items/ZFXFZA9N"],"itemData":{"id":10568,"type":"article-journal","title":"The AUDIT alcohol consumption questions (AUDIT-C): an effective brief screening test for problem drinking. Ambulatory Care Quality Improvement Project (ACQUIP). Alcohol Use Disorders Identification Test","container-title":"Archives of Internal Medicine","page":"1789-1795","volume":"158","issue":"16","source":"PubMed","abstract":"OBJECTIVE: To evaluate the 3 alcohol consumption questions from the Alcohol Use Disorders Identification Test (AUDIT-C) as a brief screening test for heavy drinking and/or active alcohol abuse or dependence.\nMETHODS: Patients from 3 Veterans Affairs general medical clinics were mailed questionnaires. A random, weighted sample of Health History Questionnaire respondents, who had 5 or more drinks over the past year, were eligible for telephone interviews (N = 447). Heavy drinkers were oversampled 2:1. Patients were excluded if they could not be contacted by telephone, were too ill for interviews, or were female (n = 54). Areas under receiver operating characteristic curves (AUROCs) were used to compare mailed alcohol screening questionnaires (AUDIT-C and full AUDIT) with 3 comparison standards based on telephone interviews: (1) past year heavy drinking (&gt;14 drinks/week or &gt; or =5 drinks/ occasion); (2) active alcohol abuse or dependence according to the Diagnostic and Statistical Manual of Mental Disorders, Revised Third Edition, criteria; and (3) either.\nRESULTS: Of 393 eligible patients, 243 (62%) completed AUDIT-C and interviews. For detecting heavy drinking, AUDIT-C had a higher AUROC than the full AUDIT (0.891 vs 0.881; P = .03). Although the full AUDIT performed better than AUDIT-C for detecting active alcohol abuse or dependence (0.811 vs 0.786; P&lt;.001), the 2 questionnaires performed similarly for detecting heavy drinking and/or active abuse or dependence (0.880 vs 0.881).\nCONCLUSIONS: Three questions about alcohol consumption (AUDIT-C) appear to be a practical, valid primary care screening test for heavy drinking and/or active alcohol abuse or dependence.","ISSN":"0003-9926","note":"PMID: 9738608","shortTitle":"The AUDIT alcohol consumption questions (AUDIT-C)","journalAbbreviation":"Arch. Intern. Med.","language":"eng","author":[{"family":"Bush","given":"K."},{"family":"Kivlahan","given":"D. R."},{"family":"McDonell","given":"M. B."},{"family":"Fihn","given":"S. D."},{"family":"Bradley","given":"K. A."}],"issued":{"date-parts":[["1998",9,14]]}}}],"schema":"https://github.com/citation-style-language/schema/raw/master/csl-citation.json"} </w:instrText>
      </w:r>
      <w:r w:rsidR="00D50AF2" w:rsidRPr="00AD4D1B">
        <w:rPr>
          <w:rFonts w:asciiTheme="majorHAnsi" w:hAnsiTheme="majorHAnsi" w:cs="Arial"/>
        </w:rPr>
        <w:fldChar w:fldCharType="separate"/>
      </w:r>
      <w:r w:rsidR="00901CC3" w:rsidRPr="00AD4D1B">
        <w:rPr>
          <w:rFonts w:asciiTheme="majorHAnsi" w:hAnsiTheme="majorHAnsi" w:cs="Arial"/>
          <w:noProof/>
        </w:rPr>
        <w:t>(Bush, Kivlahan, McDonell, Fihn, &amp; Bradley, 1998)</w:t>
      </w:r>
      <w:r w:rsidR="00D50AF2" w:rsidRPr="00AD4D1B">
        <w:rPr>
          <w:rFonts w:asciiTheme="majorHAnsi" w:hAnsiTheme="majorHAnsi" w:cs="Arial"/>
        </w:rPr>
        <w:fldChar w:fldCharType="end"/>
      </w:r>
      <w:r w:rsidR="00B823A1" w:rsidRPr="00AD4D1B">
        <w:rPr>
          <w:rFonts w:asciiTheme="majorHAnsi" w:hAnsiTheme="majorHAnsi" w:cs="Arial"/>
        </w:rPr>
        <w:t>&gt;</w:t>
      </w:r>
    </w:p>
    <w:p w14:paraId="777DBD9C" w14:textId="77777777" w:rsidR="00367E62" w:rsidRPr="00BF2DFB" w:rsidRDefault="00367E62" w:rsidP="00F9209E">
      <w:pPr>
        <w:rPr>
          <w:rFonts w:asciiTheme="majorHAnsi" w:hAnsiTheme="majorHAnsi" w:cs="Arial"/>
        </w:rPr>
      </w:pPr>
    </w:p>
    <w:p w14:paraId="2DE00C0C" w14:textId="77777777" w:rsidR="002E5939" w:rsidRDefault="002E5939" w:rsidP="00A61BF4">
      <w:pPr>
        <w:rPr>
          <w:rFonts w:asciiTheme="majorHAnsi" w:hAnsiTheme="majorHAnsi" w:cs="Arial"/>
        </w:rPr>
      </w:pPr>
      <w:r w:rsidRPr="00BF2DFB">
        <w:rPr>
          <w:rFonts w:asciiTheme="majorHAnsi" w:hAnsiTheme="majorHAnsi" w:cs="Arial"/>
        </w:rPr>
        <w:t>How often do you have a drink containing alcohol?</w:t>
      </w:r>
    </w:p>
    <w:p w14:paraId="073B044D" w14:textId="77777777" w:rsidR="00A61BF4" w:rsidRPr="00BF2DFB" w:rsidRDefault="00A61BF4" w:rsidP="00A61BF4">
      <w:pPr>
        <w:spacing w:after="120"/>
        <w:rPr>
          <w:rFonts w:asciiTheme="majorHAnsi" w:hAnsiTheme="majorHAnsi" w:cs="Arial"/>
        </w:rPr>
      </w:pPr>
      <w:r>
        <w:rPr>
          <w:rFonts w:asciiTheme="majorHAnsi" w:hAnsiTheme="majorHAnsi" w:cs="Arial"/>
        </w:rPr>
        <w:t>[</w:t>
      </w:r>
      <w:proofErr w:type="spellStart"/>
      <w:r>
        <w:rPr>
          <w:rFonts w:asciiTheme="majorHAnsi" w:hAnsiTheme="majorHAnsi" w:cs="Arial"/>
        </w:rPr>
        <w:t>auditc_freq</w:t>
      </w:r>
      <w:proofErr w:type="spellEnd"/>
      <w:r>
        <w:rPr>
          <w:rFonts w:asciiTheme="majorHAnsi" w:hAnsiTheme="majorHAnsi" w:cs="Arial"/>
        </w:rPr>
        <w:t>]</w:t>
      </w:r>
    </w:p>
    <w:tbl>
      <w:tblPr>
        <w:tblStyle w:val="LightShading-Accent1"/>
        <w:tblW w:w="9180" w:type="dxa"/>
        <w:tblInd w:w="108" w:type="dxa"/>
        <w:tblLayout w:type="fixed"/>
        <w:tblLook w:val="04A0" w:firstRow="1" w:lastRow="0" w:firstColumn="1" w:lastColumn="0" w:noHBand="0" w:noVBand="1"/>
      </w:tblPr>
      <w:tblGrid>
        <w:gridCol w:w="8262"/>
        <w:gridCol w:w="918"/>
      </w:tblGrid>
      <w:tr w:rsidR="003C03DD" w:rsidRPr="00BF2DFB" w14:paraId="246DE45A" w14:textId="77777777">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7E20AC93" w14:textId="77777777" w:rsidR="003C03DD" w:rsidRPr="00BF2DFB" w:rsidRDefault="00683230"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Never</w:t>
            </w:r>
            <w:r w:rsidR="00910285" w:rsidRPr="00BF2DFB">
              <w:rPr>
                <w:rFonts w:asciiTheme="majorHAnsi" w:hAnsiTheme="majorHAnsi" w:cs="Arial"/>
                <w:b w:val="0"/>
                <w:color w:val="auto"/>
                <w:sz w:val="24"/>
                <w:szCs w:val="24"/>
              </w:rPr>
              <w:t xml:space="preserve"> (0)</w:t>
            </w:r>
          </w:p>
        </w:tc>
        <w:tc>
          <w:tcPr>
            <w:tcW w:w="918" w:type="dxa"/>
            <w:vAlign w:val="center"/>
          </w:tcPr>
          <w:p w14:paraId="468982DB" w14:textId="77777777" w:rsidR="003C03DD" w:rsidRPr="00BF2DFB" w:rsidRDefault="00390F6D" w:rsidP="00F9209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b w:val="0"/>
                <w:color w:val="auto"/>
                <w:sz w:val="24"/>
                <w:szCs w:val="24"/>
              </w:rPr>
            </w:pPr>
            <w:sdt>
              <w:sdtPr>
                <w:rPr>
                  <w:rFonts w:asciiTheme="majorHAnsi" w:hAnsiTheme="majorHAnsi" w:cs="Arial"/>
                </w:rPr>
                <w:id w:val="-533262160"/>
              </w:sdtPr>
              <w:sdtContent>
                <w:r w:rsidR="003C03DD" w:rsidRPr="00BF2DFB">
                  <w:rPr>
                    <w:rFonts w:ascii="MS Mincho" w:hAnsi="MS Mincho" w:cs="MS Mincho" w:hint="eastAsia"/>
                    <w:b w:val="0"/>
                    <w:color w:val="auto"/>
                    <w:sz w:val="24"/>
                    <w:szCs w:val="24"/>
                  </w:rPr>
                  <w:t>☐</w:t>
                </w:r>
              </w:sdtContent>
            </w:sdt>
          </w:p>
        </w:tc>
      </w:tr>
      <w:tr w:rsidR="00910285" w:rsidRPr="00BF2DFB" w14:paraId="147003C2"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26DE0D8A" w14:textId="77777777" w:rsidR="00910285" w:rsidRPr="00BF2DFB" w:rsidRDefault="00910285"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Monthly or less (1)</w:t>
            </w:r>
          </w:p>
        </w:tc>
        <w:tc>
          <w:tcPr>
            <w:tcW w:w="918" w:type="dxa"/>
            <w:vAlign w:val="center"/>
          </w:tcPr>
          <w:p w14:paraId="2FBA2D7E" w14:textId="77777777" w:rsidR="00910285"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811557713"/>
              </w:sdtPr>
              <w:sdtContent>
                <w:r w:rsidR="00910285" w:rsidRPr="00BF2DFB">
                  <w:rPr>
                    <w:rFonts w:ascii="MS Mincho" w:hAnsi="MS Mincho" w:cs="MS Mincho" w:hint="eastAsia"/>
                    <w:color w:val="auto"/>
                    <w:sz w:val="24"/>
                    <w:szCs w:val="24"/>
                  </w:rPr>
                  <w:t>☐</w:t>
                </w:r>
              </w:sdtContent>
            </w:sdt>
          </w:p>
        </w:tc>
      </w:tr>
      <w:tr w:rsidR="00910285" w:rsidRPr="00BF2DFB" w14:paraId="3FCCCD0B"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284CD9CF" w14:textId="77777777" w:rsidR="00910285" w:rsidRPr="00BF2DFB" w:rsidRDefault="00910285"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Two to four times a month (2)</w:t>
            </w:r>
          </w:p>
        </w:tc>
        <w:tc>
          <w:tcPr>
            <w:tcW w:w="918" w:type="dxa"/>
            <w:vAlign w:val="center"/>
          </w:tcPr>
          <w:p w14:paraId="274C93BF" w14:textId="77777777" w:rsidR="00910285"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513540621"/>
              </w:sdtPr>
              <w:sdtContent>
                <w:r w:rsidR="00910285" w:rsidRPr="00BF2DFB">
                  <w:rPr>
                    <w:rFonts w:ascii="MS Mincho" w:hAnsi="MS Mincho" w:cs="MS Mincho" w:hint="eastAsia"/>
                    <w:color w:val="auto"/>
                    <w:sz w:val="24"/>
                    <w:szCs w:val="24"/>
                  </w:rPr>
                  <w:t>☐</w:t>
                </w:r>
              </w:sdtContent>
            </w:sdt>
          </w:p>
        </w:tc>
      </w:tr>
      <w:tr w:rsidR="00910285" w:rsidRPr="00BF2DFB" w14:paraId="5FD8B8D3"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2EE303DA" w14:textId="77777777" w:rsidR="00910285" w:rsidRPr="00BF2DFB" w:rsidRDefault="00910285"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Two to three times per week (3)</w:t>
            </w:r>
          </w:p>
        </w:tc>
        <w:tc>
          <w:tcPr>
            <w:tcW w:w="918" w:type="dxa"/>
            <w:vAlign w:val="center"/>
          </w:tcPr>
          <w:p w14:paraId="56178867" w14:textId="77777777" w:rsidR="00910285"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103333816"/>
              </w:sdtPr>
              <w:sdtContent>
                <w:r w:rsidR="00910285" w:rsidRPr="00BF2DFB">
                  <w:rPr>
                    <w:rFonts w:ascii="MS Mincho" w:hAnsi="MS Mincho" w:cs="MS Mincho" w:hint="eastAsia"/>
                    <w:color w:val="auto"/>
                    <w:sz w:val="24"/>
                    <w:szCs w:val="24"/>
                  </w:rPr>
                  <w:t>☐</w:t>
                </w:r>
              </w:sdtContent>
            </w:sdt>
          </w:p>
        </w:tc>
      </w:tr>
      <w:tr w:rsidR="00910285" w:rsidRPr="00BF2DFB" w14:paraId="7E65E65D"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18375597" w14:textId="77777777" w:rsidR="00910285" w:rsidRPr="00BF2DFB" w:rsidRDefault="00910285"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Four or more times a week (4)</w:t>
            </w:r>
          </w:p>
        </w:tc>
        <w:tc>
          <w:tcPr>
            <w:tcW w:w="918" w:type="dxa"/>
            <w:vAlign w:val="center"/>
          </w:tcPr>
          <w:p w14:paraId="1DDB3AA7" w14:textId="77777777" w:rsidR="00910285"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20582289"/>
              </w:sdtPr>
              <w:sdtContent>
                <w:r w:rsidR="00910285" w:rsidRPr="00BF2DFB">
                  <w:rPr>
                    <w:rFonts w:ascii="MS Mincho" w:hAnsi="MS Mincho" w:cs="MS Mincho" w:hint="eastAsia"/>
                    <w:color w:val="auto"/>
                    <w:sz w:val="24"/>
                    <w:szCs w:val="24"/>
                  </w:rPr>
                  <w:t>☐</w:t>
                </w:r>
              </w:sdtContent>
            </w:sdt>
          </w:p>
        </w:tc>
      </w:tr>
    </w:tbl>
    <w:p w14:paraId="26438BDA" w14:textId="77777777" w:rsidR="003C03DD" w:rsidRPr="00BF2DFB" w:rsidRDefault="003C03DD" w:rsidP="00F9209E">
      <w:pPr>
        <w:rPr>
          <w:rFonts w:asciiTheme="majorHAnsi" w:hAnsiTheme="majorHAnsi" w:cs="Arial"/>
        </w:rPr>
        <w:sectPr w:rsidR="003C03DD" w:rsidRPr="00BF2DFB">
          <w:headerReference w:type="default" r:id="rId11"/>
          <w:footerReference w:type="default" r:id="rId12"/>
          <w:type w:val="continuous"/>
          <w:pgSz w:w="12240" w:h="15840"/>
          <w:pgMar w:top="1440" w:right="1080" w:bottom="1440" w:left="1080" w:header="720" w:footer="720" w:gutter="0"/>
          <w:cols w:space="720"/>
          <w:docGrid w:linePitch="360"/>
        </w:sectPr>
      </w:pPr>
    </w:p>
    <w:p w14:paraId="0858ECA9" w14:textId="77777777" w:rsidR="00683230" w:rsidRDefault="00683230" w:rsidP="00F9209E">
      <w:pPr>
        <w:rPr>
          <w:rFonts w:asciiTheme="majorHAnsi" w:hAnsiTheme="majorHAnsi" w:cs="Arial"/>
          <w:color w:val="FF0000"/>
        </w:rPr>
      </w:pPr>
    </w:p>
    <w:p w14:paraId="567BC74A" w14:textId="77777777" w:rsidR="00F850EC" w:rsidRPr="0057238A" w:rsidRDefault="00F850EC" w:rsidP="00F9209E">
      <w:pPr>
        <w:rPr>
          <w:rFonts w:asciiTheme="majorHAnsi" w:hAnsiTheme="majorHAnsi" w:cs="Arial"/>
          <w:color w:val="C00000"/>
        </w:rPr>
      </w:pPr>
      <w:r w:rsidRPr="0057238A">
        <w:rPr>
          <w:rFonts w:asciiTheme="majorHAnsi" w:hAnsiTheme="majorHAnsi" w:cs="Arial"/>
          <w:color w:val="C00000"/>
        </w:rPr>
        <w:t>{If [</w:t>
      </w:r>
      <w:proofErr w:type="spellStart"/>
      <w:r w:rsidRPr="0057238A">
        <w:rPr>
          <w:rFonts w:asciiTheme="majorHAnsi" w:hAnsiTheme="majorHAnsi" w:cs="Arial"/>
          <w:color w:val="C00000"/>
        </w:rPr>
        <w:t>auditc_freq</w:t>
      </w:r>
      <w:proofErr w:type="spellEnd"/>
      <w:r w:rsidRPr="0057238A">
        <w:rPr>
          <w:rFonts w:asciiTheme="majorHAnsi" w:hAnsiTheme="majorHAnsi" w:cs="Arial"/>
          <w:color w:val="C00000"/>
        </w:rPr>
        <w:t>] &gt; 0, show [</w:t>
      </w:r>
      <w:proofErr w:type="spellStart"/>
      <w:r w:rsidRPr="0057238A">
        <w:rPr>
          <w:rFonts w:asciiTheme="majorHAnsi" w:hAnsiTheme="majorHAnsi" w:cs="Arial"/>
          <w:color w:val="C00000"/>
        </w:rPr>
        <w:t>auditc_amount</w:t>
      </w:r>
      <w:proofErr w:type="spellEnd"/>
      <w:r w:rsidRPr="0057238A">
        <w:rPr>
          <w:rFonts w:asciiTheme="majorHAnsi" w:hAnsiTheme="majorHAnsi" w:cs="Arial"/>
          <w:color w:val="C00000"/>
        </w:rPr>
        <w:t>]}</w:t>
      </w:r>
    </w:p>
    <w:p w14:paraId="65994F0D" w14:textId="77777777" w:rsidR="002E5939" w:rsidRDefault="007C15C2" w:rsidP="00A61BF4">
      <w:pPr>
        <w:rPr>
          <w:rFonts w:asciiTheme="majorHAnsi" w:hAnsiTheme="majorHAnsi" w:cs="Arial"/>
        </w:rPr>
      </w:pPr>
      <w:r>
        <w:rPr>
          <w:rFonts w:asciiTheme="majorHAnsi" w:hAnsiTheme="majorHAnsi" w:cs="Arial"/>
        </w:rPr>
        <w:t xml:space="preserve"> </w:t>
      </w:r>
      <w:r w:rsidR="002E5939" w:rsidRPr="00BF2DFB">
        <w:rPr>
          <w:rFonts w:asciiTheme="majorHAnsi" w:hAnsiTheme="majorHAnsi" w:cs="Arial"/>
        </w:rPr>
        <w:t>How many drinks containing alcohol do you have on a typical day when you are drinking?</w:t>
      </w:r>
    </w:p>
    <w:p w14:paraId="457A9883" w14:textId="77777777" w:rsidR="00A61BF4" w:rsidRPr="00BF2DFB" w:rsidRDefault="00A61BF4" w:rsidP="00A61BF4">
      <w:pPr>
        <w:spacing w:after="120"/>
        <w:rPr>
          <w:rFonts w:asciiTheme="majorHAnsi" w:hAnsiTheme="majorHAnsi" w:cs="Arial"/>
        </w:rPr>
      </w:pPr>
      <w:r>
        <w:rPr>
          <w:rFonts w:asciiTheme="majorHAnsi" w:hAnsiTheme="majorHAnsi" w:cs="Arial"/>
        </w:rPr>
        <w:t>[</w:t>
      </w:r>
      <w:proofErr w:type="spellStart"/>
      <w:r>
        <w:rPr>
          <w:rFonts w:asciiTheme="majorHAnsi" w:hAnsiTheme="majorHAnsi" w:cs="Arial"/>
        </w:rPr>
        <w:t>auditc_amount</w:t>
      </w:r>
      <w:proofErr w:type="spellEnd"/>
      <w:r>
        <w:rPr>
          <w:rFonts w:asciiTheme="majorHAnsi" w:hAnsiTheme="majorHAnsi" w:cs="Arial"/>
        </w:rPr>
        <w:t>]</w:t>
      </w:r>
    </w:p>
    <w:tbl>
      <w:tblPr>
        <w:tblStyle w:val="LightShading-Accent1"/>
        <w:tblW w:w="9098" w:type="dxa"/>
        <w:tblInd w:w="108" w:type="dxa"/>
        <w:tblLayout w:type="fixed"/>
        <w:tblLook w:val="04A0" w:firstRow="1" w:lastRow="0" w:firstColumn="1" w:lastColumn="0" w:noHBand="0" w:noVBand="1"/>
      </w:tblPr>
      <w:tblGrid>
        <w:gridCol w:w="8262"/>
        <w:gridCol w:w="836"/>
      </w:tblGrid>
      <w:tr w:rsidR="00F34DA8" w:rsidRPr="00BF2DFB" w14:paraId="132E8CF0" w14:textId="77777777">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0B39BDEC" w14:textId="77777777" w:rsidR="00F34DA8" w:rsidRPr="00BF2DFB" w:rsidRDefault="00F34DA8"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1 or 2</w:t>
            </w:r>
            <w:r w:rsidR="00910285" w:rsidRPr="00BF2DFB">
              <w:rPr>
                <w:rFonts w:asciiTheme="majorHAnsi" w:hAnsiTheme="majorHAnsi" w:cs="Arial"/>
                <w:b w:val="0"/>
                <w:color w:val="auto"/>
                <w:sz w:val="24"/>
                <w:szCs w:val="24"/>
              </w:rPr>
              <w:t xml:space="preserve"> (0)</w:t>
            </w:r>
          </w:p>
        </w:tc>
        <w:tc>
          <w:tcPr>
            <w:tcW w:w="836" w:type="dxa"/>
          </w:tcPr>
          <w:p w14:paraId="4137C287" w14:textId="77777777" w:rsidR="00F34DA8" w:rsidRPr="00BF2DFB" w:rsidRDefault="00F34DA8" w:rsidP="00F9209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b w:val="0"/>
                <w:color w:val="auto"/>
                <w:sz w:val="24"/>
                <w:szCs w:val="24"/>
              </w:rPr>
            </w:pPr>
            <w:r w:rsidRPr="00BF2DFB">
              <w:rPr>
                <w:rFonts w:ascii="MS Mincho" w:hAnsi="MS Mincho" w:cs="MS Mincho" w:hint="eastAsia"/>
                <w:b w:val="0"/>
                <w:color w:val="auto"/>
                <w:sz w:val="24"/>
                <w:szCs w:val="24"/>
              </w:rPr>
              <w:t>☐</w:t>
            </w:r>
          </w:p>
        </w:tc>
      </w:tr>
      <w:tr w:rsidR="00910285" w:rsidRPr="00BF2DFB" w14:paraId="1C3C70D2"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7BE18922" w14:textId="77777777" w:rsidR="00910285" w:rsidRPr="00BF2DFB" w:rsidRDefault="00910285"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3 or 4 (1)</w:t>
            </w:r>
          </w:p>
        </w:tc>
        <w:tc>
          <w:tcPr>
            <w:tcW w:w="836" w:type="dxa"/>
            <w:vAlign w:val="center"/>
          </w:tcPr>
          <w:p w14:paraId="1656D52A" w14:textId="77777777" w:rsidR="00910285"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275639600"/>
              </w:sdtPr>
              <w:sdtContent>
                <w:r w:rsidR="00910285" w:rsidRPr="00BF2DFB">
                  <w:rPr>
                    <w:rFonts w:ascii="MS Mincho" w:hAnsi="MS Mincho" w:cs="MS Mincho" w:hint="eastAsia"/>
                    <w:color w:val="auto"/>
                    <w:sz w:val="24"/>
                    <w:szCs w:val="24"/>
                  </w:rPr>
                  <w:t>☐</w:t>
                </w:r>
              </w:sdtContent>
            </w:sdt>
          </w:p>
        </w:tc>
      </w:tr>
      <w:tr w:rsidR="00910285" w:rsidRPr="00BF2DFB" w14:paraId="36116881"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55C0E37B" w14:textId="77777777" w:rsidR="00910285" w:rsidRPr="00BF2DFB" w:rsidRDefault="00910285"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5 or 6 (2)</w:t>
            </w:r>
          </w:p>
        </w:tc>
        <w:tc>
          <w:tcPr>
            <w:tcW w:w="836" w:type="dxa"/>
            <w:vAlign w:val="center"/>
          </w:tcPr>
          <w:p w14:paraId="63E3D28D" w14:textId="77777777" w:rsidR="00910285"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77057361"/>
              </w:sdtPr>
              <w:sdtContent>
                <w:r w:rsidR="00910285" w:rsidRPr="00BF2DFB">
                  <w:rPr>
                    <w:rFonts w:ascii="MS Mincho" w:hAnsi="MS Mincho" w:cs="MS Mincho" w:hint="eastAsia"/>
                    <w:color w:val="auto"/>
                    <w:sz w:val="24"/>
                    <w:szCs w:val="24"/>
                  </w:rPr>
                  <w:t>☐</w:t>
                </w:r>
              </w:sdtContent>
            </w:sdt>
          </w:p>
        </w:tc>
      </w:tr>
      <w:tr w:rsidR="00910285" w:rsidRPr="00BF2DFB" w14:paraId="26A844D3"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54E2EB50" w14:textId="77777777" w:rsidR="00910285" w:rsidRPr="00BF2DFB" w:rsidRDefault="00910285"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7 to 9 (3)</w:t>
            </w:r>
          </w:p>
        </w:tc>
        <w:tc>
          <w:tcPr>
            <w:tcW w:w="836" w:type="dxa"/>
            <w:vAlign w:val="center"/>
          </w:tcPr>
          <w:p w14:paraId="206A3CB9" w14:textId="77777777" w:rsidR="00910285"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102726902"/>
              </w:sdtPr>
              <w:sdtContent>
                <w:r w:rsidR="00910285" w:rsidRPr="00BF2DFB">
                  <w:rPr>
                    <w:rFonts w:ascii="MS Mincho" w:hAnsi="MS Mincho" w:cs="MS Mincho" w:hint="eastAsia"/>
                    <w:color w:val="auto"/>
                    <w:sz w:val="24"/>
                    <w:szCs w:val="24"/>
                  </w:rPr>
                  <w:t>☐</w:t>
                </w:r>
              </w:sdtContent>
            </w:sdt>
          </w:p>
        </w:tc>
      </w:tr>
      <w:tr w:rsidR="00910285" w:rsidRPr="00BF2DFB" w14:paraId="0646CFDF"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20650E4C" w14:textId="77777777" w:rsidR="00910285" w:rsidRPr="00BF2DFB" w:rsidRDefault="00910285"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10 or more (4)</w:t>
            </w:r>
          </w:p>
        </w:tc>
        <w:tc>
          <w:tcPr>
            <w:tcW w:w="836" w:type="dxa"/>
            <w:vAlign w:val="center"/>
          </w:tcPr>
          <w:p w14:paraId="5FE24390" w14:textId="77777777" w:rsidR="00910285"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542720284"/>
              </w:sdtPr>
              <w:sdtContent>
                <w:r w:rsidR="00910285" w:rsidRPr="00BF2DFB">
                  <w:rPr>
                    <w:rFonts w:ascii="MS Mincho" w:hAnsi="MS Mincho" w:cs="MS Mincho" w:hint="eastAsia"/>
                    <w:color w:val="auto"/>
                    <w:sz w:val="24"/>
                    <w:szCs w:val="24"/>
                  </w:rPr>
                  <w:t>☐</w:t>
                </w:r>
              </w:sdtContent>
            </w:sdt>
          </w:p>
        </w:tc>
      </w:tr>
    </w:tbl>
    <w:p w14:paraId="65A14858" w14:textId="77777777" w:rsidR="002E5939" w:rsidRDefault="002E5939" w:rsidP="00F9209E">
      <w:pPr>
        <w:rPr>
          <w:rFonts w:asciiTheme="majorHAnsi" w:hAnsiTheme="majorHAnsi" w:cs="Arial"/>
        </w:rPr>
      </w:pPr>
    </w:p>
    <w:p w14:paraId="776149DB" w14:textId="77777777" w:rsidR="00F850EC" w:rsidRPr="0057238A" w:rsidRDefault="00F850EC" w:rsidP="00F9209E">
      <w:pPr>
        <w:rPr>
          <w:rFonts w:asciiTheme="majorHAnsi" w:hAnsiTheme="majorHAnsi" w:cs="Arial"/>
          <w:color w:val="C00000"/>
        </w:rPr>
      </w:pPr>
      <w:r w:rsidRPr="0057238A">
        <w:rPr>
          <w:rFonts w:asciiTheme="majorHAnsi" w:hAnsiTheme="majorHAnsi" w:cs="Arial"/>
          <w:color w:val="C00000"/>
        </w:rPr>
        <w:t>{If [</w:t>
      </w:r>
      <w:proofErr w:type="spellStart"/>
      <w:r w:rsidRPr="0057238A">
        <w:rPr>
          <w:rFonts w:asciiTheme="majorHAnsi" w:hAnsiTheme="majorHAnsi" w:cs="Arial"/>
          <w:color w:val="C00000"/>
        </w:rPr>
        <w:t>auditc_freq</w:t>
      </w:r>
      <w:proofErr w:type="spellEnd"/>
      <w:r w:rsidRPr="0057238A">
        <w:rPr>
          <w:rFonts w:asciiTheme="majorHAnsi" w:hAnsiTheme="majorHAnsi" w:cs="Arial"/>
          <w:color w:val="C00000"/>
        </w:rPr>
        <w:t>] &gt; 0, show [</w:t>
      </w:r>
      <w:proofErr w:type="spellStart"/>
      <w:r w:rsidRPr="0057238A">
        <w:rPr>
          <w:rFonts w:asciiTheme="majorHAnsi" w:hAnsiTheme="majorHAnsi" w:cs="Arial"/>
          <w:color w:val="C00000"/>
        </w:rPr>
        <w:t>auditc_binge</w:t>
      </w:r>
      <w:proofErr w:type="spellEnd"/>
      <w:r w:rsidRPr="0057238A">
        <w:rPr>
          <w:rFonts w:asciiTheme="majorHAnsi" w:hAnsiTheme="majorHAnsi" w:cs="Arial"/>
          <w:color w:val="C00000"/>
        </w:rPr>
        <w:t>]}</w:t>
      </w:r>
    </w:p>
    <w:p w14:paraId="6A5B5A5B" w14:textId="77777777" w:rsidR="003C03DD" w:rsidRDefault="002E5939" w:rsidP="00A61BF4">
      <w:pPr>
        <w:rPr>
          <w:rFonts w:asciiTheme="majorHAnsi" w:hAnsiTheme="majorHAnsi" w:cs="Arial"/>
        </w:rPr>
      </w:pPr>
      <w:r w:rsidRPr="00BF2DFB">
        <w:rPr>
          <w:rFonts w:asciiTheme="majorHAnsi" w:hAnsiTheme="majorHAnsi" w:cs="Arial"/>
        </w:rPr>
        <w:t>How often do you have six or more drinks on one occasion?</w:t>
      </w:r>
    </w:p>
    <w:p w14:paraId="4DA64261" w14:textId="77777777" w:rsidR="00A61BF4" w:rsidRPr="00BF2DFB" w:rsidRDefault="00A61BF4" w:rsidP="00A61BF4">
      <w:pPr>
        <w:spacing w:after="120"/>
        <w:rPr>
          <w:rFonts w:asciiTheme="majorHAnsi" w:hAnsiTheme="majorHAnsi" w:cs="Arial"/>
        </w:rPr>
      </w:pPr>
      <w:r>
        <w:rPr>
          <w:rFonts w:asciiTheme="majorHAnsi" w:hAnsiTheme="majorHAnsi" w:cs="Arial"/>
        </w:rPr>
        <w:t>[</w:t>
      </w:r>
      <w:proofErr w:type="spellStart"/>
      <w:r>
        <w:rPr>
          <w:rFonts w:asciiTheme="majorHAnsi" w:hAnsiTheme="majorHAnsi" w:cs="Arial"/>
        </w:rPr>
        <w:t>auditc_binge</w:t>
      </w:r>
      <w:proofErr w:type="spellEnd"/>
      <w:r>
        <w:rPr>
          <w:rFonts w:asciiTheme="majorHAnsi" w:hAnsiTheme="majorHAnsi" w:cs="Arial"/>
        </w:rPr>
        <w:t>]</w:t>
      </w:r>
    </w:p>
    <w:tbl>
      <w:tblPr>
        <w:tblStyle w:val="LightShading-Accent1"/>
        <w:tblW w:w="9098" w:type="dxa"/>
        <w:tblInd w:w="108" w:type="dxa"/>
        <w:tblLayout w:type="fixed"/>
        <w:tblLook w:val="04A0" w:firstRow="1" w:lastRow="0" w:firstColumn="1" w:lastColumn="0" w:noHBand="0" w:noVBand="1"/>
      </w:tblPr>
      <w:tblGrid>
        <w:gridCol w:w="8262"/>
        <w:gridCol w:w="836"/>
      </w:tblGrid>
      <w:tr w:rsidR="004F5A65" w:rsidRPr="00BF2DFB" w14:paraId="78234AE2" w14:textId="77777777">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7E4D5D99" w14:textId="77777777" w:rsidR="004F5A65" w:rsidRPr="00BF2DFB" w:rsidRDefault="004F5A65"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Never</w:t>
            </w:r>
            <w:r w:rsidR="00910285" w:rsidRPr="00BF2DFB">
              <w:rPr>
                <w:rFonts w:asciiTheme="majorHAnsi" w:hAnsiTheme="majorHAnsi" w:cs="Arial"/>
                <w:b w:val="0"/>
                <w:color w:val="auto"/>
                <w:sz w:val="24"/>
                <w:szCs w:val="24"/>
              </w:rPr>
              <w:t xml:space="preserve"> (0)</w:t>
            </w:r>
          </w:p>
        </w:tc>
        <w:tc>
          <w:tcPr>
            <w:tcW w:w="836" w:type="dxa"/>
          </w:tcPr>
          <w:p w14:paraId="790CB907" w14:textId="77777777" w:rsidR="004F5A65" w:rsidRPr="00BF2DFB" w:rsidRDefault="004F5A65" w:rsidP="00F9209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b w:val="0"/>
                <w:color w:val="auto"/>
                <w:sz w:val="24"/>
                <w:szCs w:val="24"/>
              </w:rPr>
            </w:pPr>
            <w:r w:rsidRPr="00BF2DFB">
              <w:rPr>
                <w:rFonts w:ascii="MS Mincho" w:hAnsi="MS Mincho" w:cs="MS Mincho" w:hint="eastAsia"/>
                <w:b w:val="0"/>
                <w:color w:val="auto"/>
                <w:sz w:val="24"/>
                <w:szCs w:val="24"/>
              </w:rPr>
              <w:t>☐</w:t>
            </w:r>
          </w:p>
        </w:tc>
      </w:tr>
      <w:tr w:rsidR="00910285" w:rsidRPr="00BF2DFB" w14:paraId="5F4F3EE7"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7CFCBE5A" w14:textId="77777777" w:rsidR="00910285" w:rsidRPr="00BF2DFB" w:rsidRDefault="00910285"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Less than monthly (1)</w:t>
            </w:r>
          </w:p>
        </w:tc>
        <w:tc>
          <w:tcPr>
            <w:tcW w:w="836" w:type="dxa"/>
            <w:vAlign w:val="center"/>
          </w:tcPr>
          <w:p w14:paraId="071F8573" w14:textId="77777777" w:rsidR="00910285"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427853315"/>
              </w:sdtPr>
              <w:sdtContent>
                <w:r w:rsidR="00910285" w:rsidRPr="00BF2DFB">
                  <w:rPr>
                    <w:rFonts w:ascii="MS Mincho" w:hAnsi="MS Mincho" w:cs="MS Mincho" w:hint="eastAsia"/>
                    <w:color w:val="auto"/>
                    <w:sz w:val="24"/>
                    <w:szCs w:val="24"/>
                  </w:rPr>
                  <w:t>☐</w:t>
                </w:r>
              </w:sdtContent>
            </w:sdt>
          </w:p>
        </w:tc>
      </w:tr>
      <w:tr w:rsidR="00910285" w:rsidRPr="00BF2DFB" w14:paraId="6321A14B"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7E2D119C" w14:textId="77777777" w:rsidR="00910285" w:rsidRPr="00BF2DFB" w:rsidRDefault="00910285"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Monthly (2)</w:t>
            </w:r>
          </w:p>
        </w:tc>
        <w:tc>
          <w:tcPr>
            <w:tcW w:w="836" w:type="dxa"/>
            <w:vAlign w:val="center"/>
          </w:tcPr>
          <w:p w14:paraId="22098AE1" w14:textId="77777777" w:rsidR="00910285"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572433267"/>
              </w:sdtPr>
              <w:sdtContent>
                <w:r w:rsidR="00910285" w:rsidRPr="00BF2DFB">
                  <w:rPr>
                    <w:rFonts w:ascii="MS Mincho" w:hAnsi="MS Mincho" w:cs="MS Mincho" w:hint="eastAsia"/>
                    <w:color w:val="auto"/>
                    <w:sz w:val="24"/>
                    <w:szCs w:val="24"/>
                  </w:rPr>
                  <w:t>☐</w:t>
                </w:r>
              </w:sdtContent>
            </w:sdt>
          </w:p>
        </w:tc>
      </w:tr>
      <w:tr w:rsidR="00910285" w:rsidRPr="00BF2DFB" w14:paraId="6860EC03"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1C35A5FF" w14:textId="77777777" w:rsidR="00910285" w:rsidRPr="00BF2DFB" w:rsidRDefault="00910285"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Two to three times per week (3)</w:t>
            </w:r>
          </w:p>
        </w:tc>
        <w:tc>
          <w:tcPr>
            <w:tcW w:w="836" w:type="dxa"/>
            <w:vAlign w:val="center"/>
          </w:tcPr>
          <w:p w14:paraId="512DE2C1" w14:textId="77777777" w:rsidR="00910285"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386648560"/>
              </w:sdtPr>
              <w:sdtContent>
                <w:r w:rsidR="00910285" w:rsidRPr="00BF2DFB">
                  <w:rPr>
                    <w:rFonts w:ascii="MS Mincho" w:hAnsi="MS Mincho" w:cs="MS Mincho" w:hint="eastAsia"/>
                    <w:color w:val="auto"/>
                    <w:sz w:val="24"/>
                    <w:szCs w:val="24"/>
                  </w:rPr>
                  <w:t>☐</w:t>
                </w:r>
              </w:sdtContent>
            </w:sdt>
          </w:p>
        </w:tc>
      </w:tr>
      <w:tr w:rsidR="00910285" w:rsidRPr="00BF2DFB" w14:paraId="2822AC03"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694B307D" w14:textId="77777777" w:rsidR="00910285" w:rsidRPr="00BF2DFB" w:rsidRDefault="00910285"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Four or more times a week (4)</w:t>
            </w:r>
          </w:p>
        </w:tc>
        <w:tc>
          <w:tcPr>
            <w:tcW w:w="836" w:type="dxa"/>
            <w:vAlign w:val="center"/>
          </w:tcPr>
          <w:p w14:paraId="04901FDA" w14:textId="77777777" w:rsidR="00910285" w:rsidRPr="00BF2DFB" w:rsidRDefault="00390F6D" w:rsidP="00F9209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579014707"/>
              </w:sdtPr>
              <w:sdtContent>
                <w:r w:rsidR="00910285" w:rsidRPr="00BF2DFB">
                  <w:rPr>
                    <w:rFonts w:ascii="MS Mincho" w:hAnsi="MS Mincho" w:cs="MS Mincho" w:hint="eastAsia"/>
                    <w:color w:val="auto"/>
                    <w:sz w:val="24"/>
                    <w:szCs w:val="24"/>
                  </w:rPr>
                  <w:t>☐</w:t>
                </w:r>
              </w:sdtContent>
            </w:sdt>
          </w:p>
        </w:tc>
      </w:tr>
    </w:tbl>
    <w:p w14:paraId="552DC34F" w14:textId="77777777" w:rsidR="003C03DD" w:rsidRPr="00BF2DFB" w:rsidRDefault="003C03DD" w:rsidP="00F9209E">
      <w:pPr>
        <w:rPr>
          <w:rFonts w:asciiTheme="majorHAnsi" w:hAnsiTheme="majorHAnsi" w:cs="Arial"/>
        </w:rPr>
        <w:sectPr w:rsidR="003C03DD" w:rsidRPr="00BF2DFB">
          <w:type w:val="continuous"/>
          <w:pgSz w:w="12240" w:h="15840"/>
          <w:pgMar w:top="1440" w:right="1080" w:bottom="1440" w:left="1080" w:header="720" w:footer="720" w:gutter="0"/>
          <w:cols w:space="720"/>
          <w:docGrid w:linePitch="360"/>
        </w:sectPr>
      </w:pPr>
    </w:p>
    <w:p w14:paraId="57AA8DD5" w14:textId="77777777" w:rsidR="0072644B" w:rsidRDefault="0072644B" w:rsidP="00A61BF4">
      <w:pPr>
        <w:rPr>
          <w:rFonts w:asciiTheme="majorHAnsi" w:hAnsiTheme="majorHAnsi"/>
        </w:rPr>
      </w:pPr>
    </w:p>
    <w:p w14:paraId="450FFFF1" w14:textId="77777777" w:rsidR="0072644B" w:rsidRPr="00A61BF4" w:rsidRDefault="00A61BF4" w:rsidP="00A61BF4">
      <w:pPr>
        <w:rPr>
          <w:rFonts w:asciiTheme="majorHAnsi" w:hAnsiTheme="majorHAnsi"/>
        </w:rPr>
      </w:pPr>
      <w:r>
        <w:rPr>
          <w:rFonts w:asciiTheme="majorHAnsi" w:hAnsiTheme="majorHAnsi"/>
        </w:rPr>
        <w:t>{Page break}</w:t>
      </w:r>
    </w:p>
    <w:p w14:paraId="11DA990B" w14:textId="77777777" w:rsidR="00F9209E" w:rsidRPr="00EC571A" w:rsidRDefault="00E3467F" w:rsidP="00EC571A">
      <w:pPr>
        <w:pStyle w:val="Heading1"/>
        <w:spacing w:before="360"/>
        <w:rPr>
          <w:color w:val="auto"/>
        </w:rPr>
      </w:pPr>
      <w:bookmarkStart w:id="13" w:name="_Toc465773171"/>
      <w:r>
        <w:rPr>
          <w:color w:val="auto"/>
        </w:rPr>
        <w:t>9</w:t>
      </w:r>
      <w:r w:rsidR="00EA109C" w:rsidRPr="00E13CFB">
        <w:rPr>
          <w:color w:val="auto"/>
        </w:rPr>
        <w:t xml:space="preserve">. </w:t>
      </w:r>
      <w:r w:rsidR="004A49AE" w:rsidRPr="00E13CFB">
        <w:rPr>
          <w:color w:val="auto"/>
        </w:rPr>
        <w:t>Suicidal Ideation</w:t>
      </w:r>
      <w:bookmarkEnd w:id="13"/>
    </w:p>
    <w:p w14:paraId="0A2E0255" w14:textId="77777777" w:rsidR="00190527" w:rsidRPr="00BF2DFB" w:rsidRDefault="00B823A1" w:rsidP="00F9209E">
      <w:pPr>
        <w:rPr>
          <w:rFonts w:asciiTheme="majorHAnsi" w:hAnsiTheme="majorHAnsi" w:cs="Arial"/>
          <w:b/>
        </w:rPr>
      </w:pPr>
      <w:r w:rsidRPr="00AD4D1B">
        <w:rPr>
          <w:rFonts w:asciiTheme="majorHAnsi" w:hAnsiTheme="majorHAnsi" w:cs="Arial"/>
          <w:b/>
        </w:rPr>
        <w:t>&lt;</w:t>
      </w:r>
      <w:r w:rsidR="00B55072" w:rsidRPr="00BF2DFB">
        <w:rPr>
          <w:rFonts w:asciiTheme="majorHAnsi" w:hAnsiTheme="majorHAnsi" w:cs="Arial"/>
          <w:b/>
          <w:u w:val="single"/>
        </w:rPr>
        <w:t xml:space="preserve">Depressive Symptom Inventory </w:t>
      </w:r>
      <w:r w:rsidR="00BD4491" w:rsidRPr="00BF2DFB">
        <w:rPr>
          <w:rFonts w:asciiTheme="majorHAnsi" w:hAnsiTheme="majorHAnsi" w:cs="Arial"/>
          <w:b/>
          <w:u w:val="single"/>
        </w:rPr>
        <w:t xml:space="preserve">– Suicidal Subscale </w:t>
      </w:r>
      <w:r w:rsidR="00B55072" w:rsidRPr="00BF2DFB">
        <w:rPr>
          <w:rFonts w:asciiTheme="majorHAnsi" w:hAnsiTheme="majorHAnsi" w:cs="Arial"/>
          <w:b/>
          <w:u w:val="single"/>
        </w:rPr>
        <w:t>(DSI-SS</w:t>
      </w:r>
      <w:r w:rsidR="00901CC3">
        <w:rPr>
          <w:rFonts w:asciiTheme="majorHAnsi" w:hAnsiTheme="majorHAnsi" w:cs="Arial"/>
          <w:b/>
          <w:u w:val="single"/>
        </w:rPr>
        <w:t>)</w:t>
      </w:r>
      <w:r w:rsidR="000C6762" w:rsidRPr="00AD4D1B">
        <w:rPr>
          <w:rFonts w:asciiTheme="majorHAnsi" w:hAnsiTheme="majorHAnsi" w:cs="Arial"/>
          <w:b/>
        </w:rPr>
        <w:t xml:space="preserve"> </w:t>
      </w:r>
      <w:r w:rsidR="00D50AF2" w:rsidRPr="00AD4D1B">
        <w:rPr>
          <w:rFonts w:asciiTheme="majorHAnsi" w:hAnsiTheme="majorHAnsi" w:cs="Arial"/>
        </w:rPr>
        <w:fldChar w:fldCharType="begin"/>
      </w:r>
      <w:r w:rsidR="00901CC3" w:rsidRPr="00AD4D1B">
        <w:rPr>
          <w:rFonts w:asciiTheme="majorHAnsi" w:hAnsiTheme="majorHAnsi" w:cs="Arial"/>
        </w:rPr>
        <w:instrText xml:space="preserve"> ADDIN ZOTERO_ITEM CSL_CITATION {"citationID":"2nilfj5ec4","properties":{"formattedCitation":"(Joiner, Pfaff, &amp; Acres, 2002)","plainCitation":"(Joiner, Pfaff, &amp; Acres, 2002)"},"citationItems":[{"id":10377,"uris":["http://zotero.org/groups/579511/items/IU22FRP9"],"uri":["http://zotero.org/groups/579511/items/IU22FRP9"],"itemData":{"id":10377,"type":"article-journal","title":"A brief screening tool for suicidal symptoms in adolescents and young adults in general health settings: reliability and validity data from the Australian National General Practice Youth Suicide Prevention Project","container-title":"Behaviour Research and Therapy","page":"471-481","volume":"40","issue":"4","source":"PubMed","abstract":"Using data from a nationwide project on young people in Australia aimed at assessing suicidality in general health settings, we present a brief screening tool for suicidality (the depressive symptom index suicidality subscale). Two thousand eight hundred and fifty-one (15-24 year old) patients presenting to 247 Australian general practitioners between 1996 and 1998 were assessed. In addition to the suicide screen, patients completed the general health questionnaire-12 and the Center for Epidemiological Studies depression scale. Patients' chief complaints were taken from the summary sheets completed by their general practitioners. Using inter-item correlational and factor-analytic techniques, as well as a general approach to construct validity, we show that the measure has favorable reliability and validity characteristics. We also provide results on cut-points that may facilitate its use in clinical and research settings. Because the screen is brief, easy to use, reliable, and valid, we encourage its use to combat the vexing international health problem of suicide.","ISSN":"0005-7967","note":"PMID: 12008659","shortTitle":"A brief screening tool for suicidal symptoms in adolescents and young adults in general health settings","journalAbbreviation":"Behav Res Ther","language":"eng","author":[{"family":"Joiner","given":"T. E."},{"family":"Pfaff","given":"J. J."},{"family":"Acres","given":"J. G."}],"issued":{"date-parts":[["2002",4]]}}}],"schema":"https://github.com/citation-style-language/schema/raw/master/csl-citation.json"} </w:instrText>
      </w:r>
      <w:r w:rsidR="00D50AF2" w:rsidRPr="00AD4D1B">
        <w:rPr>
          <w:rFonts w:asciiTheme="majorHAnsi" w:hAnsiTheme="majorHAnsi" w:cs="Arial"/>
        </w:rPr>
        <w:fldChar w:fldCharType="separate"/>
      </w:r>
      <w:r w:rsidR="00901CC3" w:rsidRPr="00AD4D1B">
        <w:rPr>
          <w:rFonts w:asciiTheme="majorHAnsi" w:hAnsiTheme="majorHAnsi" w:cs="Arial"/>
          <w:noProof/>
        </w:rPr>
        <w:t>(Joiner, Pfaff, &amp; Acres, 2002)</w:t>
      </w:r>
      <w:r w:rsidR="00D50AF2" w:rsidRPr="00AD4D1B">
        <w:rPr>
          <w:rFonts w:asciiTheme="majorHAnsi" w:hAnsiTheme="majorHAnsi" w:cs="Arial"/>
        </w:rPr>
        <w:fldChar w:fldCharType="end"/>
      </w:r>
      <w:r w:rsidR="00AD4D1B">
        <w:rPr>
          <w:rFonts w:asciiTheme="majorHAnsi" w:hAnsiTheme="majorHAnsi" w:cs="Arial"/>
        </w:rPr>
        <w:t xml:space="preserve">; </w:t>
      </w:r>
      <w:r w:rsidR="000C6762" w:rsidRPr="00BF2DFB">
        <w:rPr>
          <w:rFonts w:asciiTheme="majorHAnsi" w:hAnsiTheme="majorHAnsi" w:cs="Arial"/>
          <w:b/>
          <w:u w:val="single"/>
        </w:rPr>
        <w:t>Suicidal Behavior History</w:t>
      </w:r>
      <w:r w:rsidR="003244FE">
        <w:rPr>
          <w:rFonts w:asciiTheme="majorHAnsi" w:hAnsiTheme="majorHAnsi" w:cs="Arial"/>
        </w:rPr>
        <w:t xml:space="preserve"> </w:t>
      </w:r>
      <w:r w:rsidR="00D50AF2">
        <w:rPr>
          <w:rFonts w:asciiTheme="majorHAnsi" w:hAnsiTheme="majorHAnsi" w:cs="Arial"/>
        </w:rPr>
        <w:fldChar w:fldCharType="begin"/>
      </w:r>
      <w:r w:rsidR="003244FE">
        <w:rPr>
          <w:rFonts w:asciiTheme="majorHAnsi" w:hAnsiTheme="majorHAnsi" w:cs="Arial"/>
        </w:rPr>
        <w:instrText xml:space="preserve"> ADDIN ZOTERO_ITEM CSL_CITATION {"citationID":"2j7j3vocbm","properties":{"formattedCitation":"(Saathoff, 2014)","plainCitation":"(Saathoff, 2014)"},"citationItems":[{"id":12675,"uris":["http://zotero.org/groups/579511/items/462G3NF9"],"uri":["http://zotero.org/groups/579511/items/462G3NF9"],"itemData":{"id":12675,"type":"thesis","title":"Toward an Understanding of College Student Distress, Suicidality, and Connectedness","publisher":"University of Texas at Austin","author":[{"family":"Saathoff","given":"Andrea Katherine"}],"issued":{"date-parts":[["2014"]]}}}],"schema":"https://github.com/citation-style-language/schema/raw/master/csl-citation.json"} </w:instrText>
      </w:r>
      <w:r w:rsidR="00D50AF2">
        <w:rPr>
          <w:rFonts w:asciiTheme="majorHAnsi" w:hAnsiTheme="majorHAnsi" w:cs="Arial"/>
        </w:rPr>
        <w:fldChar w:fldCharType="separate"/>
      </w:r>
      <w:r w:rsidR="003244FE">
        <w:rPr>
          <w:rFonts w:asciiTheme="majorHAnsi" w:hAnsiTheme="majorHAnsi" w:cs="Arial"/>
          <w:noProof/>
        </w:rPr>
        <w:t>(Saathoff, 2014)</w:t>
      </w:r>
      <w:r w:rsidR="00D50AF2">
        <w:rPr>
          <w:rFonts w:asciiTheme="majorHAnsi" w:hAnsiTheme="majorHAnsi" w:cs="Arial"/>
        </w:rPr>
        <w:fldChar w:fldCharType="end"/>
      </w:r>
      <w:r w:rsidRPr="00AD4D1B">
        <w:rPr>
          <w:rFonts w:asciiTheme="majorHAnsi" w:hAnsiTheme="majorHAnsi" w:cs="Arial"/>
          <w:b/>
        </w:rPr>
        <w:t>&gt;</w:t>
      </w:r>
    </w:p>
    <w:p w14:paraId="221C275C" w14:textId="77777777" w:rsidR="00CB6A72" w:rsidRPr="00BF2DFB" w:rsidRDefault="00CB6A72" w:rsidP="00F9209E">
      <w:pPr>
        <w:rPr>
          <w:rFonts w:asciiTheme="majorHAnsi" w:hAnsiTheme="majorHAnsi" w:cs="Arial"/>
        </w:rPr>
      </w:pPr>
    </w:p>
    <w:p w14:paraId="2D1EBBE8" w14:textId="77777777" w:rsidR="00DB52E0" w:rsidRPr="00ED0120" w:rsidRDefault="00DB52E0" w:rsidP="00DB52E0">
      <w:pPr>
        <w:rPr>
          <w:rFonts w:asciiTheme="majorHAnsi" w:hAnsiTheme="majorHAnsi" w:cs="Arial"/>
          <w:szCs w:val="28"/>
          <w:u w:val="single"/>
        </w:rPr>
      </w:pPr>
      <w:bookmarkStart w:id="14" w:name="_GoBack"/>
      <w:r w:rsidRPr="0016655C">
        <w:rPr>
          <w:rFonts w:asciiTheme="majorHAnsi" w:hAnsiTheme="majorHAnsi" w:cs="Arial"/>
          <w:szCs w:val="28"/>
        </w:rPr>
        <w:t>Remember,</w:t>
      </w:r>
      <w:r>
        <w:rPr>
          <w:rFonts w:asciiTheme="majorHAnsi" w:eastAsia="Times New Roman" w:hAnsiTheme="majorHAnsi"/>
        </w:rPr>
        <w:t xml:space="preserve"> </w:t>
      </w:r>
      <w:bookmarkEnd w:id="14"/>
      <w:r>
        <w:rPr>
          <w:rFonts w:asciiTheme="majorHAnsi" w:eastAsia="Times New Roman" w:hAnsiTheme="majorHAnsi"/>
        </w:rPr>
        <w:t xml:space="preserve">information you provide does not end up in any medical record, including the VA. You can remain </w:t>
      </w:r>
      <w:r w:rsidRPr="0057238A">
        <w:rPr>
          <w:rFonts w:asciiTheme="majorHAnsi" w:eastAsia="Times New Roman" w:hAnsiTheme="majorHAnsi"/>
          <w:color w:val="FF2D00"/>
        </w:rPr>
        <w:t>anonymous</w:t>
      </w:r>
      <w:r w:rsidRPr="0057238A">
        <w:rPr>
          <w:rFonts w:asciiTheme="majorHAnsi" w:eastAsia="Times New Roman" w:hAnsiTheme="majorHAnsi"/>
        </w:rPr>
        <w:t>, and</w:t>
      </w:r>
      <w:r w:rsidRPr="0057238A">
        <w:rPr>
          <w:rFonts w:asciiTheme="majorHAnsi" w:eastAsia="Times New Roman" w:hAnsiTheme="majorHAnsi"/>
          <w:color w:val="FF2D00"/>
        </w:rPr>
        <w:t xml:space="preserve"> we do not contact survey respondents about their answers to these questions</w:t>
      </w:r>
      <w:r>
        <w:rPr>
          <w:rFonts w:asciiTheme="majorHAnsi" w:eastAsia="Times New Roman" w:hAnsiTheme="majorHAnsi"/>
        </w:rPr>
        <w:t xml:space="preserve">. </w:t>
      </w:r>
    </w:p>
    <w:p w14:paraId="0F1B71B3" w14:textId="77777777" w:rsidR="00DB52E0" w:rsidRDefault="00DB52E0" w:rsidP="00A61BF4">
      <w:pPr>
        <w:rPr>
          <w:rFonts w:asciiTheme="majorHAnsi" w:hAnsiTheme="majorHAnsi" w:cs="Arial"/>
        </w:rPr>
      </w:pPr>
    </w:p>
    <w:p w14:paraId="2AE59F45" w14:textId="77777777" w:rsidR="00A61BF4" w:rsidRDefault="00E63D77" w:rsidP="00A61BF4">
      <w:pPr>
        <w:rPr>
          <w:rFonts w:asciiTheme="majorHAnsi" w:hAnsiTheme="majorHAnsi" w:cs="Arial"/>
        </w:rPr>
      </w:pPr>
      <w:r w:rsidRPr="00BF2DFB">
        <w:rPr>
          <w:rFonts w:asciiTheme="majorHAnsi" w:hAnsiTheme="majorHAnsi" w:cs="Arial"/>
        </w:rPr>
        <w:t xml:space="preserve">Please carefully read each group of statements below. Select the one statement in each group that describes you </w:t>
      </w:r>
      <w:r w:rsidRPr="00BF2DFB">
        <w:rPr>
          <w:rFonts w:asciiTheme="majorHAnsi" w:hAnsiTheme="majorHAnsi" w:cs="Arial"/>
          <w:u w:val="single"/>
        </w:rPr>
        <w:t>best</w:t>
      </w:r>
      <w:r w:rsidRPr="0057238A">
        <w:rPr>
          <w:rFonts w:asciiTheme="majorHAnsi" w:hAnsiTheme="majorHAnsi" w:cs="Arial"/>
        </w:rPr>
        <w:t xml:space="preserve"> </w:t>
      </w:r>
      <w:r w:rsidRPr="00BF2DFB">
        <w:rPr>
          <w:rFonts w:asciiTheme="majorHAnsi" w:hAnsiTheme="majorHAnsi" w:cs="Arial"/>
        </w:rPr>
        <w:t xml:space="preserve">for the </w:t>
      </w:r>
      <w:r w:rsidRPr="00BF2DFB">
        <w:rPr>
          <w:rFonts w:asciiTheme="majorHAnsi" w:hAnsiTheme="majorHAnsi" w:cs="Arial"/>
          <w:u w:val="single"/>
        </w:rPr>
        <w:t>past two weeks</w:t>
      </w:r>
      <w:r w:rsidRPr="00BF2DFB">
        <w:rPr>
          <w:rFonts w:asciiTheme="majorHAnsi" w:hAnsiTheme="majorHAnsi" w:cs="Arial"/>
        </w:rPr>
        <w:t>. If several statements in a group seem to apply to you, pick the one with the higher number. Be sure to read all of the statements in each group before making a choice.</w:t>
      </w:r>
    </w:p>
    <w:p w14:paraId="461BD93B" w14:textId="77777777" w:rsidR="00A61BF4" w:rsidRDefault="00A61BF4" w:rsidP="00A61BF4">
      <w:pPr>
        <w:rPr>
          <w:rFonts w:asciiTheme="majorHAnsi" w:hAnsiTheme="majorHAnsi" w:cs="Arial"/>
        </w:rPr>
      </w:pPr>
    </w:p>
    <w:p w14:paraId="35698AFE" w14:textId="77777777" w:rsidR="00A61BF4" w:rsidRPr="00BF2DFB" w:rsidRDefault="00A61BF4" w:rsidP="00A61BF4">
      <w:pPr>
        <w:rPr>
          <w:rFonts w:asciiTheme="majorHAnsi" w:hAnsiTheme="majorHAnsi" w:cs="Arial"/>
        </w:rPr>
      </w:pPr>
      <w:r>
        <w:rPr>
          <w:rFonts w:asciiTheme="majorHAnsi" w:hAnsiTheme="majorHAnsi" w:cs="Arial"/>
        </w:rPr>
        <w:t>[</w:t>
      </w:r>
      <w:proofErr w:type="spellStart"/>
      <w:r>
        <w:rPr>
          <w:rFonts w:asciiTheme="majorHAnsi" w:hAnsiTheme="majorHAnsi" w:cs="Arial"/>
        </w:rPr>
        <w:t>dsiss_thoughts</w:t>
      </w:r>
      <w:proofErr w:type="spellEnd"/>
      <w:r>
        <w:rPr>
          <w:rFonts w:asciiTheme="majorHAnsi" w:hAnsiTheme="majorHAnsi" w:cs="Arial"/>
        </w:rPr>
        <w:t>]</w:t>
      </w:r>
    </w:p>
    <w:tbl>
      <w:tblPr>
        <w:tblStyle w:val="LightShading-Accent1"/>
        <w:tblW w:w="0" w:type="auto"/>
        <w:tblInd w:w="108" w:type="dxa"/>
        <w:tblLook w:val="0480" w:firstRow="0" w:lastRow="0" w:firstColumn="1" w:lastColumn="0" w:noHBand="0" w:noVBand="1"/>
      </w:tblPr>
      <w:tblGrid>
        <w:gridCol w:w="8571"/>
        <w:gridCol w:w="701"/>
      </w:tblGrid>
      <w:tr w:rsidR="00E63D77" w:rsidRPr="00BF2DFB" w14:paraId="159D47B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1" w:type="dxa"/>
            <w:vAlign w:val="center"/>
          </w:tcPr>
          <w:p w14:paraId="2D0614F5" w14:textId="77777777" w:rsidR="00E63D77" w:rsidRPr="00BF2DFB" w:rsidRDefault="00E63D77" w:rsidP="00F9209E">
            <w:pPr>
              <w:tabs>
                <w:tab w:val="left" w:pos="0"/>
              </w:tabs>
              <w:rPr>
                <w:rFonts w:asciiTheme="majorHAnsi" w:hAnsiTheme="majorHAnsi" w:cs="Arial"/>
                <w:b w:val="0"/>
                <w:color w:val="auto"/>
                <w:sz w:val="24"/>
                <w:szCs w:val="24"/>
              </w:rPr>
            </w:pPr>
            <w:r w:rsidRPr="00BF2DFB">
              <w:rPr>
                <w:rFonts w:asciiTheme="majorHAnsi" w:hAnsiTheme="majorHAnsi" w:cs="Arial"/>
                <w:b w:val="0"/>
                <w:color w:val="auto"/>
                <w:sz w:val="24"/>
                <w:szCs w:val="24"/>
              </w:rPr>
              <w:t>I do not have thoughts of killing myself.</w:t>
            </w:r>
            <w:r w:rsidRPr="00BF2DFB">
              <w:rPr>
                <w:rFonts w:asciiTheme="majorHAnsi" w:hAnsiTheme="majorHAnsi" w:cs="Arial"/>
                <w:b w:val="0"/>
                <w:color w:val="auto"/>
                <w:sz w:val="24"/>
                <w:szCs w:val="24"/>
                <w:vertAlign w:val="superscript"/>
              </w:rPr>
              <w:t>0</w:t>
            </w:r>
          </w:p>
        </w:tc>
        <w:tc>
          <w:tcPr>
            <w:tcW w:w="701" w:type="dxa"/>
            <w:vAlign w:val="center"/>
          </w:tcPr>
          <w:p w14:paraId="5D5EB6F2" w14:textId="77777777" w:rsidR="00E63D77" w:rsidRPr="00BF2DFB" w:rsidRDefault="00390F6D" w:rsidP="00F9209E">
            <w:pPr>
              <w:tabs>
                <w:tab w:val="left" w:pos="0"/>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auto"/>
                <w:sz w:val="24"/>
                <w:szCs w:val="24"/>
              </w:rPr>
            </w:pPr>
            <w:sdt>
              <w:sdtPr>
                <w:rPr>
                  <w:rFonts w:asciiTheme="majorHAnsi" w:hAnsiTheme="majorHAnsi" w:cs="Arial"/>
                </w:rPr>
                <w:id w:val="-1316568485"/>
              </w:sdtPr>
              <w:sdtContent>
                <w:r w:rsidR="00E63D77" w:rsidRPr="00BF2DFB">
                  <w:rPr>
                    <w:rFonts w:ascii="MS Mincho" w:hAnsi="MS Mincho" w:cs="MS Mincho" w:hint="eastAsia"/>
                    <w:color w:val="auto"/>
                    <w:sz w:val="24"/>
                    <w:szCs w:val="24"/>
                  </w:rPr>
                  <w:t>☐</w:t>
                </w:r>
              </w:sdtContent>
            </w:sdt>
          </w:p>
        </w:tc>
      </w:tr>
      <w:tr w:rsidR="00E63D77" w:rsidRPr="00BF2DFB" w14:paraId="74B34ECF" w14:textId="77777777">
        <w:tc>
          <w:tcPr>
            <w:cnfStyle w:val="001000000000" w:firstRow="0" w:lastRow="0" w:firstColumn="1" w:lastColumn="0" w:oddVBand="0" w:evenVBand="0" w:oddHBand="0" w:evenHBand="0" w:firstRowFirstColumn="0" w:firstRowLastColumn="0" w:lastRowFirstColumn="0" w:lastRowLastColumn="0"/>
            <w:tcW w:w="8571" w:type="dxa"/>
            <w:vAlign w:val="center"/>
          </w:tcPr>
          <w:p w14:paraId="4DD61818" w14:textId="77777777" w:rsidR="00E63D77" w:rsidRPr="00BF2DFB" w:rsidRDefault="00E63D77" w:rsidP="00F9209E">
            <w:pPr>
              <w:tabs>
                <w:tab w:val="left" w:pos="0"/>
              </w:tabs>
              <w:rPr>
                <w:rFonts w:asciiTheme="majorHAnsi" w:hAnsiTheme="majorHAnsi" w:cs="Arial"/>
                <w:b w:val="0"/>
                <w:color w:val="auto"/>
                <w:sz w:val="24"/>
                <w:szCs w:val="24"/>
              </w:rPr>
            </w:pPr>
            <w:r w:rsidRPr="00BF2DFB">
              <w:rPr>
                <w:rFonts w:asciiTheme="majorHAnsi" w:hAnsiTheme="majorHAnsi" w:cs="Arial"/>
                <w:b w:val="0"/>
                <w:color w:val="auto"/>
                <w:sz w:val="24"/>
                <w:szCs w:val="24"/>
              </w:rPr>
              <w:t>Sometimes I have thoughts of killing myself.</w:t>
            </w:r>
            <w:r w:rsidRPr="00BF2DFB">
              <w:rPr>
                <w:rFonts w:asciiTheme="majorHAnsi" w:hAnsiTheme="majorHAnsi" w:cs="Arial"/>
                <w:b w:val="0"/>
                <w:color w:val="auto"/>
                <w:sz w:val="24"/>
                <w:szCs w:val="24"/>
                <w:vertAlign w:val="superscript"/>
              </w:rPr>
              <w:t>1</w:t>
            </w:r>
          </w:p>
        </w:tc>
        <w:tc>
          <w:tcPr>
            <w:tcW w:w="701" w:type="dxa"/>
            <w:vAlign w:val="center"/>
          </w:tcPr>
          <w:p w14:paraId="296722EB" w14:textId="77777777" w:rsidR="00E63D77" w:rsidRPr="00BF2DFB" w:rsidRDefault="00390F6D" w:rsidP="00F9209E">
            <w:pPr>
              <w:tabs>
                <w:tab w:val="left" w:pos="0"/>
              </w:tab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auto"/>
                <w:sz w:val="24"/>
                <w:szCs w:val="24"/>
              </w:rPr>
            </w:pPr>
            <w:sdt>
              <w:sdtPr>
                <w:rPr>
                  <w:rFonts w:asciiTheme="majorHAnsi" w:hAnsiTheme="majorHAnsi" w:cs="Arial"/>
                </w:rPr>
                <w:id w:val="1337806744"/>
              </w:sdtPr>
              <w:sdtContent>
                <w:r w:rsidR="00E63D77" w:rsidRPr="00BF2DFB">
                  <w:rPr>
                    <w:rFonts w:ascii="MS Mincho" w:hAnsi="MS Mincho" w:cs="MS Mincho" w:hint="eastAsia"/>
                    <w:color w:val="auto"/>
                    <w:sz w:val="24"/>
                    <w:szCs w:val="24"/>
                  </w:rPr>
                  <w:t>☐</w:t>
                </w:r>
              </w:sdtContent>
            </w:sdt>
          </w:p>
        </w:tc>
      </w:tr>
      <w:tr w:rsidR="00E63D77" w:rsidRPr="00BF2DFB" w14:paraId="4CFAA6A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1" w:type="dxa"/>
            <w:vAlign w:val="center"/>
          </w:tcPr>
          <w:p w14:paraId="1DE3594E" w14:textId="77777777" w:rsidR="00E63D77" w:rsidRPr="00BF2DFB" w:rsidRDefault="00E63D77" w:rsidP="00F9209E">
            <w:pPr>
              <w:tabs>
                <w:tab w:val="left" w:pos="0"/>
              </w:tabs>
              <w:rPr>
                <w:rFonts w:asciiTheme="majorHAnsi" w:hAnsiTheme="majorHAnsi" w:cs="Arial"/>
                <w:b w:val="0"/>
                <w:color w:val="auto"/>
                <w:sz w:val="24"/>
                <w:szCs w:val="24"/>
              </w:rPr>
            </w:pPr>
            <w:r w:rsidRPr="00BF2DFB">
              <w:rPr>
                <w:rFonts w:asciiTheme="majorHAnsi" w:hAnsiTheme="majorHAnsi" w:cs="Arial"/>
                <w:b w:val="0"/>
                <w:color w:val="auto"/>
                <w:sz w:val="24"/>
                <w:szCs w:val="24"/>
              </w:rPr>
              <w:t>Most of the time I have thoughts of killing myself.</w:t>
            </w:r>
            <w:r w:rsidRPr="00BF2DFB">
              <w:rPr>
                <w:rFonts w:asciiTheme="majorHAnsi" w:hAnsiTheme="majorHAnsi" w:cs="Arial"/>
                <w:b w:val="0"/>
                <w:color w:val="auto"/>
                <w:sz w:val="24"/>
                <w:szCs w:val="24"/>
                <w:vertAlign w:val="superscript"/>
              </w:rPr>
              <w:t>2</w:t>
            </w:r>
          </w:p>
        </w:tc>
        <w:tc>
          <w:tcPr>
            <w:tcW w:w="701" w:type="dxa"/>
            <w:vAlign w:val="center"/>
          </w:tcPr>
          <w:p w14:paraId="35E5D3C9" w14:textId="77777777" w:rsidR="00E63D77" w:rsidRPr="00BF2DFB" w:rsidRDefault="00390F6D" w:rsidP="00F9209E">
            <w:pPr>
              <w:tabs>
                <w:tab w:val="left" w:pos="0"/>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auto"/>
                <w:sz w:val="24"/>
                <w:szCs w:val="24"/>
              </w:rPr>
            </w:pPr>
            <w:sdt>
              <w:sdtPr>
                <w:rPr>
                  <w:rFonts w:asciiTheme="majorHAnsi" w:hAnsiTheme="majorHAnsi" w:cs="Arial"/>
                </w:rPr>
                <w:id w:val="967477820"/>
              </w:sdtPr>
              <w:sdtContent>
                <w:r w:rsidR="00E63D77" w:rsidRPr="00BF2DFB">
                  <w:rPr>
                    <w:rFonts w:ascii="MS Mincho" w:hAnsi="MS Mincho" w:cs="MS Mincho" w:hint="eastAsia"/>
                    <w:color w:val="auto"/>
                    <w:sz w:val="24"/>
                    <w:szCs w:val="24"/>
                  </w:rPr>
                  <w:t>☐</w:t>
                </w:r>
              </w:sdtContent>
            </w:sdt>
          </w:p>
        </w:tc>
      </w:tr>
      <w:tr w:rsidR="00E63D77" w:rsidRPr="00BF2DFB" w14:paraId="626ABD59" w14:textId="77777777">
        <w:tc>
          <w:tcPr>
            <w:cnfStyle w:val="001000000000" w:firstRow="0" w:lastRow="0" w:firstColumn="1" w:lastColumn="0" w:oddVBand="0" w:evenVBand="0" w:oddHBand="0" w:evenHBand="0" w:firstRowFirstColumn="0" w:firstRowLastColumn="0" w:lastRowFirstColumn="0" w:lastRowLastColumn="0"/>
            <w:tcW w:w="8571" w:type="dxa"/>
            <w:vAlign w:val="center"/>
          </w:tcPr>
          <w:p w14:paraId="46D920D3" w14:textId="77777777" w:rsidR="00E63D77" w:rsidRPr="00BF2DFB" w:rsidRDefault="00E63D77" w:rsidP="00F9209E">
            <w:pPr>
              <w:tabs>
                <w:tab w:val="left" w:pos="0"/>
              </w:tabs>
              <w:rPr>
                <w:rFonts w:asciiTheme="majorHAnsi" w:hAnsiTheme="majorHAnsi" w:cs="Arial"/>
                <w:b w:val="0"/>
                <w:sz w:val="24"/>
                <w:szCs w:val="24"/>
              </w:rPr>
            </w:pPr>
            <w:r w:rsidRPr="00BF2DFB">
              <w:rPr>
                <w:rFonts w:asciiTheme="majorHAnsi" w:hAnsiTheme="majorHAnsi" w:cs="Arial"/>
                <w:b w:val="0"/>
                <w:color w:val="auto"/>
                <w:sz w:val="24"/>
                <w:szCs w:val="24"/>
              </w:rPr>
              <w:t>I always have thoughts of killing myself.</w:t>
            </w:r>
            <w:r w:rsidRPr="00BF2DFB">
              <w:rPr>
                <w:rFonts w:asciiTheme="majorHAnsi" w:hAnsiTheme="majorHAnsi" w:cs="Arial"/>
                <w:b w:val="0"/>
                <w:color w:val="auto"/>
                <w:sz w:val="24"/>
                <w:szCs w:val="24"/>
                <w:vertAlign w:val="superscript"/>
              </w:rPr>
              <w:t>3</w:t>
            </w:r>
          </w:p>
        </w:tc>
        <w:tc>
          <w:tcPr>
            <w:tcW w:w="701" w:type="dxa"/>
            <w:vAlign w:val="center"/>
          </w:tcPr>
          <w:p w14:paraId="12CD20A9" w14:textId="77777777" w:rsidR="00E63D77" w:rsidRPr="00BF2DFB" w:rsidRDefault="00390F6D" w:rsidP="00F9209E">
            <w:pPr>
              <w:tabs>
                <w:tab w:val="left" w:pos="0"/>
              </w:tab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368224506"/>
              </w:sdtPr>
              <w:sdtContent>
                <w:r w:rsidR="00E63D77" w:rsidRPr="00BF2DFB">
                  <w:rPr>
                    <w:rFonts w:ascii="MS Mincho" w:hAnsi="MS Mincho" w:cs="MS Mincho" w:hint="eastAsia"/>
                    <w:color w:val="auto"/>
                    <w:sz w:val="24"/>
                    <w:szCs w:val="24"/>
                  </w:rPr>
                  <w:t>☐</w:t>
                </w:r>
              </w:sdtContent>
            </w:sdt>
          </w:p>
        </w:tc>
      </w:tr>
    </w:tbl>
    <w:p w14:paraId="33EEE3E3" w14:textId="77777777" w:rsidR="00E63D77" w:rsidRPr="00BF2DFB" w:rsidRDefault="00E63D77" w:rsidP="00F9209E">
      <w:pPr>
        <w:tabs>
          <w:tab w:val="left" w:pos="0"/>
        </w:tabs>
        <w:rPr>
          <w:rFonts w:asciiTheme="majorHAnsi" w:hAnsiTheme="majorHAnsi" w:cs="Arial"/>
          <w:b/>
        </w:rPr>
      </w:pPr>
    </w:p>
    <w:p w14:paraId="6EA94C29" w14:textId="77777777" w:rsidR="00E63D77" w:rsidRPr="00BF2DFB" w:rsidRDefault="00A61BF4" w:rsidP="00F9209E">
      <w:pPr>
        <w:pStyle w:val="ListParagraph"/>
        <w:tabs>
          <w:tab w:val="left" w:pos="0"/>
        </w:tabs>
        <w:ind w:left="0"/>
        <w:rPr>
          <w:rFonts w:asciiTheme="majorHAnsi" w:hAnsiTheme="majorHAnsi" w:cs="Arial"/>
        </w:rPr>
      </w:pPr>
      <w:r>
        <w:rPr>
          <w:rFonts w:asciiTheme="majorHAnsi" w:hAnsiTheme="majorHAnsi" w:cs="Arial"/>
        </w:rPr>
        <w:t>[</w:t>
      </w:r>
      <w:proofErr w:type="spellStart"/>
      <w:r>
        <w:rPr>
          <w:rFonts w:asciiTheme="majorHAnsi" w:hAnsiTheme="majorHAnsi" w:cs="Arial"/>
        </w:rPr>
        <w:t>dsiss_plans</w:t>
      </w:r>
      <w:proofErr w:type="spellEnd"/>
      <w:r>
        <w:rPr>
          <w:rFonts w:asciiTheme="majorHAnsi" w:hAnsiTheme="majorHAnsi" w:cs="Arial"/>
        </w:rPr>
        <w:t>]</w:t>
      </w:r>
    </w:p>
    <w:tbl>
      <w:tblPr>
        <w:tblStyle w:val="LightShading-Accent1"/>
        <w:tblW w:w="0" w:type="auto"/>
        <w:tblInd w:w="108" w:type="dxa"/>
        <w:tblLook w:val="0480" w:firstRow="0" w:lastRow="0" w:firstColumn="1" w:lastColumn="0" w:noHBand="0" w:noVBand="1"/>
      </w:tblPr>
      <w:tblGrid>
        <w:gridCol w:w="8515"/>
        <w:gridCol w:w="701"/>
      </w:tblGrid>
      <w:tr w:rsidR="00E63D77" w:rsidRPr="00BF2DFB" w14:paraId="2F0C9D7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5" w:type="dxa"/>
            <w:vAlign w:val="center"/>
          </w:tcPr>
          <w:p w14:paraId="6FDBB2C8" w14:textId="77777777" w:rsidR="00E63D77" w:rsidRPr="00BF2DFB" w:rsidRDefault="00E63D77" w:rsidP="00F9209E">
            <w:pPr>
              <w:tabs>
                <w:tab w:val="left" w:pos="0"/>
              </w:tabs>
              <w:rPr>
                <w:rFonts w:asciiTheme="majorHAnsi" w:hAnsiTheme="majorHAnsi" w:cs="Arial"/>
                <w:b w:val="0"/>
                <w:color w:val="auto"/>
                <w:sz w:val="24"/>
                <w:szCs w:val="24"/>
              </w:rPr>
            </w:pPr>
            <w:r w:rsidRPr="00BF2DFB">
              <w:rPr>
                <w:rFonts w:asciiTheme="majorHAnsi" w:hAnsiTheme="majorHAnsi" w:cs="Arial"/>
                <w:b w:val="0"/>
                <w:color w:val="auto"/>
                <w:sz w:val="24"/>
                <w:szCs w:val="24"/>
              </w:rPr>
              <w:t>I am not having thoughts about suicide.</w:t>
            </w:r>
            <w:r w:rsidRPr="00BF2DFB">
              <w:rPr>
                <w:rFonts w:asciiTheme="majorHAnsi" w:hAnsiTheme="majorHAnsi" w:cs="Arial"/>
                <w:b w:val="0"/>
                <w:color w:val="auto"/>
                <w:sz w:val="24"/>
                <w:szCs w:val="24"/>
                <w:vertAlign w:val="superscript"/>
              </w:rPr>
              <w:t>0</w:t>
            </w:r>
          </w:p>
        </w:tc>
        <w:tc>
          <w:tcPr>
            <w:tcW w:w="701" w:type="dxa"/>
            <w:vAlign w:val="center"/>
          </w:tcPr>
          <w:p w14:paraId="5A66A674" w14:textId="77777777" w:rsidR="00E63D77" w:rsidRPr="00BF2DFB" w:rsidRDefault="00390F6D" w:rsidP="00F9209E">
            <w:pPr>
              <w:tabs>
                <w:tab w:val="left" w:pos="0"/>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auto"/>
                <w:sz w:val="24"/>
                <w:szCs w:val="24"/>
              </w:rPr>
            </w:pPr>
            <w:sdt>
              <w:sdtPr>
                <w:rPr>
                  <w:rFonts w:asciiTheme="majorHAnsi" w:hAnsiTheme="majorHAnsi" w:cs="Arial"/>
                </w:rPr>
                <w:id w:val="1114019799"/>
              </w:sdtPr>
              <w:sdtContent>
                <w:r w:rsidR="00E63D77" w:rsidRPr="00BF2DFB">
                  <w:rPr>
                    <w:rFonts w:ascii="MS Mincho" w:hAnsi="MS Mincho" w:cs="MS Mincho" w:hint="eastAsia"/>
                    <w:color w:val="auto"/>
                    <w:sz w:val="24"/>
                    <w:szCs w:val="24"/>
                  </w:rPr>
                  <w:t>☐</w:t>
                </w:r>
              </w:sdtContent>
            </w:sdt>
          </w:p>
        </w:tc>
      </w:tr>
      <w:tr w:rsidR="00E63D77" w:rsidRPr="00BF2DFB" w14:paraId="649A7A38" w14:textId="77777777">
        <w:tc>
          <w:tcPr>
            <w:cnfStyle w:val="001000000000" w:firstRow="0" w:lastRow="0" w:firstColumn="1" w:lastColumn="0" w:oddVBand="0" w:evenVBand="0" w:oddHBand="0" w:evenHBand="0" w:firstRowFirstColumn="0" w:firstRowLastColumn="0" w:lastRowFirstColumn="0" w:lastRowLastColumn="0"/>
            <w:tcW w:w="8515" w:type="dxa"/>
            <w:vAlign w:val="center"/>
          </w:tcPr>
          <w:p w14:paraId="1201923C" w14:textId="77777777" w:rsidR="00E63D77" w:rsidRPr="00BF2DFB" w:rsidRDefault="00E63D77" w:rsidP="00F9209E">
            <w:pPr>
              <w:tabs>
                <w:tab w:val="left" w:pos="0"/>
              </w:tabs>
              <w:rPr>
                <w:rFonts w:asciiTheme="majorHAnsi" w:hAnsiTheme="majorHAnsi" w:cs="Arial"/>
                <w:b w:val="0"/>
                <w:color w:val="auto"/>
                <w:sz w:val="24"/>
                <w:szCs w:val="24"/>
              </w:rPr>
            </w:pPr>
            <w:r w:rsidRPr="00BF2DFB">
              <w:rPr>
                <w:rFonts w:asciiTheme="majorHAnsi" w:hAnsiTheme="majorHAnsi" w:cs="Arial"/>
                <w:b w:val="0"/>
                <w:color w:val="auto"/>
                <w:sz w:val="24"/>
                <w:szCs w:val="24"/>
              </w:rPr>
              <w:lastRenderedPageBreak/>
              <w:t>I am having thoughts about suicide but have not formulated any plans.</w:t>
            </w:r>
            <w:r w:rsidRPr="00BF2DFB">
              <w:rPr>
                <w:rFonts w:asciiTheme="majorHAnsi" w:hAnsiTheme="majorHAnsi" w:cs="Arial"/>
                <w:b w:val="0"/>
                <w:color w:val="auto"/>
                <w:sz w:val="24"/>
                <w:szCs w:val="24"/>
                <w:vertAlign w:val="superscript"/>
              </w:rPr>
              <w:t>1</w:t>
            </w:r>
          </w:p>
        </w:tc>
        <w:tc>
          <w:tcPr>
            <w:tcW w:w="701" w:type="dxa"/>
            <w:vAlign w:val="center"/>
          </w:tcPr>
          <w:p w14:paraId="6153BD85" w14:textId="77777777" w:rsidR="00E63D77" w:rsidRPr="00BF2DFB" w:rsidRDefault="00390F6D" w:rsidP="00F9209E">
            <w:pPr>
              <w:tabs>
                <w:tab w:val="left" w:pos="0"/>
              </w:tab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auto"/>
                <w:sz w:val="24"/>
                <w:szCs w:val="24"/>
              </w:rPr>
            </w:pPr>
            <w:sdt>
              <w:sdtPr>
                <w:rPr>
                  <w:rFonts w:asciiTheme="majorHAnsi" w:hAnsiTheme="majorHAnsi" w:cs="Arial"/>
                </w:rPr>
                <w:id w:val="1771425512"/>
              </w:sdtPr>
              <w:sdtContent>
                <w:r w:rsidR="00E63D77" w:rsidRPr="00BF2DFB">
                  <w:rPr>
                    <w:rFonts w:ascii="MS Mincho" w:hAnsi="MS Mincho" w:cs="MS Mincho" w:hint="eastAsia"/>
                    <w:color w:val="auto"/>
                    <w:sz w:val="24"/>
                    <w:szCs w:val="24"/>
                  </w:rPr>
                  <w:t>☐</w:t>
                </w:r>
              </w:sdtContent>
            </w:sdt>
          </w:p>
        </w:tc>
      </w:tr>
      <w:tr w:rsidR="00E63D77" w:rsidRPr="00BF2DFB" w14:paraId="28A299E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5" w:type="dxa"/>
            <w:vAlign w:val="center"/>
          </w:tcPr>
          <w:p w14:paraId="154FAD8F" w14:textId="77777777" w:rsidR="00E63D77" w:rsidRPr="00BF2DFB" w:rsidRDefault="00E63D77" w:rsidP="00F9209E">
            <w:pPr>
              <w:tabs>
                <w:tab w:val="left" w:pos="0"/>
              </w:tabs>
              <w:rPr>
                <w:rFonts w:asciiTheme="majorHAnsi" w:hAnsiTheme="majorHAnsi" w:cs="Arial"/>
                <w:b w:val="0"/>
                <w:color w:val="auto"/>
                <w:sz w:val="24"/>
                <w:szCs w:val="24"/>
              </w:rPr>
            </w:pPr>
            <w:r w:rsidRPr="00BF2DFB">
              <w:rPr>
                <w:rFonts w:asciiTheme="majorHAnsi" w:hAnsiTheme="majorHAnsi" w:cs="Arial"/>
                <w:b w:val="0"/>
                <w:color w:val="auto"/>
                <w:sz w:val="24"/>
                <w:szCs w:val="24"/>
              </w:rPr>
              <w:t>I am having thoughts about suicide and am considering possible ways of doing it.</w:t>
            </w:r>
            <w:r w:rsidRPr="00BF2DFB">
              <w:rPr>
                <w:rFonts w:asciiTheme="majorHAnsi" w:hAnsiTheme="majorHAnsi" w:cs="Arial"/>
                <w:b w:val="0"/>
                <w:color w:val="auto"/>
                <w:sz w:val="24"/>
                <w:szCs w:val="24"/>
                <w:vertAlign w:val="superscript"/>
              </w:rPr>
              <w:t>2</w:t>
            </w:r>
          </w:p>
        </w:tc>
        <w:tc>
          <w:tcPr>
            <w:tcW w:w="701" w:type="dxa"/>
            <w:vAlign w:val="center"/>
          </w:tcPr>
          <w:p w14:paraId="2CC1FA0D" w14:textId="77777777" w:rsidR="00E63D77" w:rsidRPr="00BF2DFB" w:rsidRDefault="00390F6D" w:rsidP="00F9209E">
            <w:pPr>
              <w:tabs>
                <w:tab w:val="left" w:pos="0"/>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auto"/>
                <w:sz w:val="24"/>
                <w:szCs w:val="24"/>
              </w:rPr>
            </w:pPr>
            <w:sdt>
              <w:sdtPr>
                <w:rPr>
                  <w:rFonts w:asciiTheme="majorHAnsi" w:hAnsiTheme="majorHAnsi" w:cs="Arial"/>
                </w:rPr>
                <w:id w:val="328253213"/>
              </w:sdtPr>
              <w:sdtContent>
                <w:r w:rsidR="00E63D77" w:rsidRPr="00BF2DFB">
                  <w:rPr>
                    <w:rFonts w:ascii="MS Mincho" w:hAnsi="MS Mincho" w:cs="MS Mincho" w:hint="eastAsia"/>
                    <w:color w:val="auto"/>
                    <w:sz w:val="24"/>
                    <w:szCs w:val="24"/>
                  </w:rPr>
                  <w:t>☐</w:t>
                </w:r>
              </w:sdtContent>
            </w:sdt>
          </w:p>
        </w:tc>
      </w:tr>
      <w:tr w:rsidR="00E63D77" w:rsidRPr="00BF2DFB" w14:paraId="516F67D7" w14:textId="77777777">
        <w:tc>
          <w:tcPr>
            <w:cnfStyle w:val="001000000000" w:firstRow="0" w:lastRow="0" w:firstColumn="1" w:lastColumn="0" w:oddVBand="0" w:evenVBand="0" w:oddHBand="0" w:evenHBand="0" w:firstRowFirstColumn="0" w:firstRowLastColumn="0" w:lastRowFirstColumn="0" w:lastRowLastColumn="0"/>
            <w:tcW w:w="8515" w:type="dxa"/>
            <w:vAlign w:val="center"/>
          </w:tcPr>
          <w:p w14:paraId="00F79402" w14:textId="77777777" w:rsidR="00E63D77" w:rsidRPr="00BF2DFB" w:rsidRDefault="00E63D77" w:rsidP="00F9209E">
            <w:pPr>
              <w:tabs>
                <w:tab w:val="left" w:pos="0"/>
              </w:tabs>
              <w:rPr>
                <w:rFonts w:asciiTheme="majorHAnsi" w:hAnsiTheme="majorHAnsi" w:cs="Arial"/>
                <w:b w:val="0"/>
                <w:sz w:val="24"/>
                <w:szCs w:val="24"/>
              </w:rPr>
            </w:pPr>
            <w:r w:rsidRPr="00BF2DFB">
              <w:rPr>
                <w:rFonts w:asciiTheme="majorHAnsi" w:hAnsiTheme="majorHAnsi" w:cs="Arial"/>
                <w:b w:val="0"/>
                <w:color w:val="auto"/>
                <w:sz w:val="24"/>
                <w:szCs w:val="24"/>
              </w:rPr>
              <w:t>I am having thoughts about suicide and have formulated a definite plan.</w:t>
            </w:r>
            <w:r w:rsidRPr="00BF2DFB">
              <w:rPr>
                <w:rFonts w:asciiTheme="majorHAnsi" w:hAnsiTheme="majorHAnsi" w:cs="Arial"/>
                <w:b w:val="0"/>
                <w:color w:val="auto"/>
                <w:sz w:val="24"/>
                <w:szCs w:val="24"/>
                <w:vertAlign w:val="superscript"/>
              </w:rPr>
              <w:t>3</w:t>
            </w:r>
          </w:p>
        </w:tc>
        <w:tc>
          <w:tcPr>
            <w:tcW w:w="701" w:type="dxa"/>
            <w:vAlign w:val="center"/>
          </w:tcPr>
          <w:p w14:paraId="34F5B6B7" w14:textId="77777777" w:rsidR="00E63D77" w:rsidRPr="00BF2DFB" w:rsidRDefault="00390F6D" w:rsidP="00F9209E">
            <w:pPr>
              <w:tabs>
                <w:tab w:val="left" w:pos="0"/>
              </w:tab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686953010"/>
              </w:sdtPr>
              <w:sdtContent>
                <w:r w:rsidR="00E63D77" w:rsidRPr="00BF2DFB">
                  <w:rPr>
                    <w:rFonts w:ascii="MS Mincho" w:hAnsi="MS Mincho" w:cs="MS Mincho" w:hint="eastAsia"/>
                    <w:color w:val="auto"/>
                    <w:sz w:val="24"/>
                    <w:szCs w:val="24"/>
                  </w:rPr>
                  <w:t>☐</w:t>
                </w:r>
              </w:sdtContent>
            </w:sdt>
          </w:p>
        </w:tc>
      </w:tr>
    </w:tbl>
    <w:p w14:paraId="39EF94E3" w14:textId="77777777" w:rsidR="00E63D77" w:rsidRPr="00BF2DFB" w:rsidRDefault="00E63D77" w:rsidP="00F9209E">
      <w:pPr>
        <w:tabs>
          <w:tab w:val="left" w:pos="0"/>
        </w:tabs>
        <w:rPr>
          <w:rFonts w:asciiTheme="majorHAnsi" w:hAnsiTheme="majorHAnsi" w:cs="Arial"/>
          <w:b/>
        </w:rPr>
      </w:pPr>
    </w:p>
    <w:p w14:paraId="372F884E" w14:textId="77777777" w:rsidR="00E63D77" w:rsidRPr="00BF2DFB" w:rsidRDefault="00A61BF4" w:rsidP="00F9209E">
      <w:pPr>
        <w:pStyle w:val="ListParagraph"/>
        <w:tabs>
          <w:tab w:val="left" w:pos="0"/>
        </w:tabs>
        <w:ind w:left="0"/>
        <w:rPr>
          <w:rFonts w:asciiTheme="majorHAnsi" w:hAnsiTheme="majorHAnsi" w:cs="Arial"/>
        </w:rPr>
      </w:pPr>
      <w:r>
        <w:rPr>
          <w:rFonts w:asciiTheme="majorHAnsi" w:hAnsiTheme="majorHAnsi" w:cs="Arial"/>
        </w:rPr>
        <w:t>[</w:t>
      </w:r>
      <w:proofErr w:type="spellStart"/>
      <w:r>
        <w:rPr>
          <w:rFonts w:asciiTheme="majorHAnsi" w:hAnsiTheme="majorHAnsi" w:cs="Arial"/>
        </w:rPr>
        <w:t>dsiss_control</w:t>
      </w:r>
      <w:proofErr w:type="spellEnd"/>
      <w:r>
        <w:rPr>
          <w:rFonts w:asciiTheme="majorHAnsi" w:hAnsiTheme="majorHAnsi" w:cs="Arial"/>
        </w:rPr>
        <w:t>]</w:t>
      </w:r>
    </w:p>
    <w:tbl>
      <w:tblPr>
        <w:tblStyle w:val="LightShading-Accent1"/>
        <w:tblW w:w="0" w:type="auto"/>
        <w:tblInd w:w="108" w:type="dxa"/>
        <w:tblLook w:val="0480" w:firstRow="0" w:lastRow="0" w:firstColumn="1" w:lastColumn="0" w:noHBand="0" w:noVBand="1"/>
      </w:tblPr>
      <w:tblGrid>
        <w:gridCol w:w="8640"/>
        <w:gridCol w:w="576"/>
      </w:tblGrid>
      <w:tr w:rsidR="00E63D77" w:rsidRPr="00BF2DFB" w14:paraId="16C1A0C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vAlign w:val="center"/>
          </w:tcPr>
          <w:p w14:paraId="358CE8E3" w14:textId="77777777" w:rsidR="00E63D77" w:rsidRPr="00BF2DFB" w:rsidRDefault="00E63D77" w:rsidP="00F9209E">
            <w:pPr>
              <w:tabs>
                <w:tab w:val="left" w:pos="0"/>
              </w:tabs>
              <w:rPr>
                <w:rFonts w:asciiTheme="majorHAnsi" w:hAnsiTheme="majorHAnsi" w:cs="Arial"/>
                <w:b w:val="0"/>
                <w:color w:val="auto"/>
                <w:sz w:val="24"/>
                <w:szCs w:val="24"/>
              </w:rPr>
            </w:pPr>
            <w:r w:rsidRPr="00BF2DFB">
              <w:rPr>
                <w:rFonts w:asciiTheme="majorHAnsi" w:hAnsiTheme="majorHAnsi" w:cs="Arial"/>
                <w:b w:val="0"/>
                <w:color w:val="auto"/>
                <w:sz w:val="24"/>
                <w:szCs w:val="24"/>
              </w:rPr>
              <w:t>I am not having thoughts about suicide.</w:t>
            </w:r>
            <w:r w:rsidRPr="00BF2DFB">
              <w:rPr>
                <w:rFonts w:asciiTheme="majorHAnsi" w:hAnsiTheme="majorHAnsi" w:cs="Arial"/>
                <w:b w:val="0"/>
                <w:color w:val="auto"/>
                <w:sz w:val="24"/>
                <w:szCs w:val="24"/>
                <w:vertAlign w:val="superscript"/>
              </w:rPr>
              <w:t>0</w:t>
            </w:r>
          </w:p>
        </w:tc>
        <w:tc>
          <w:tcPr>
            <w:tcW w:w="576" w:type="dxa"/>
            <w:vAlign w:val="center"/>
          </w:tcPr>
          <w:p w14:paraId="79CF0A0D" w14:textId="77777777" w:rsidR="00E63D77" w:rsidRPr="00BF2DFB" w:rsidRDefault="00390F6D" w:rsidP="00F9209E">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auto"/>
                <w:sz w:val="24"/>
                <w:szCs w:val="24"/>
              </w:rPr>
            </w:pPr>
            <w:sdt>
              <w:sdtPr>
                <w:rPr>
                  <w:rFonts w:asciiTheme="majorHAnsi" w:hAnsiTheme="majorHAnsi" w:cs="Arial"/>
                </w:rPr>
                <w:id w:val="1761486224"/>
              </w:sdtPr>
              <w:sdtContent>
                <w:r w:rsidR="00E63D77" w:rsidRPr="00BF2DFB">
                  <w:rPr>
                    <w:rFonts w:ascii="MS Mincho" w:hAnsi="MS Mincho" w:cs="MS Mincho" w:hint="eastAsia"/>
                    <w:color w:val="auto"/>
                    <w:sz w:val="24"/>
                    <w:szCs w:val="24"/>
                  </w:rPr>
                  <w:t>☐</w:t>
                </w:r>
              </w:sdtContent>
            </w:sdt>
          </w:p>
        </w:tc>
      </w:tr>
      <w:tr w:rsidR="00E63D77" w:rsidRPr="00BF2DFB" w14:paraId="57053628" w14:textId="77777777">
        <w:trPr>
          <w:trHeight w:val="567"/>
        </w:trPr>
        <w:tc>
          <w:tcPr>
            <w:cnfStyle w:val="001000000000" w:firstRow="0" w:lastRow="0" w:firstColumn="1" w:lastColumn="0" w:oddVBand="0" w:evenVBand="0" w:oddHBand="0" w:evenHBand="0" w:firstRowFirstColumn="0" w:firstRowLastColumn="0" w:lastRowFirstColumn="0" w:lastRowLastColumn="0"/>
            <w:tcW w:w="8640" w:type="dxa"/>
            <w:vAlign w:val="center"/>
          </w:tcPr>
          <w:p w14:paraId="1D41456A" w14:textId="77777777" w:rsidR="00E63D77" w:rsidRPr="00BF2DFB" w:rsidRDefault="00E63D77" w:rsidP="00F9209E">
            <w:pPr>
              <w:tabs>
                <w:tab w:val="left" w:pos="0"/>
              </w:tabs>
              <w:rPr>
                <w:rFonts w:asciiTheme="majorHAnsi" w:hAnsiTheme="majorHAnsi" w:cs="Arial"/>
                <w:b w:val="0"/>
                <w:color w:val="auto"/>
                <w:sz w:val="24"/>
                <w:szCs w:val="24"/>
              </w:rPr>
            </w:pPr>
            <w:r w:rsidRPr="00BF2DFB">
              <w:rPr>
                <w:rFonts w:asciiTheme="majorHAnsi" w:hAnsiTheme="majorHAnsi" w:cs="Arial"/>
                <w:b w:val="0"/>
                <w:color w:val="auto"/>
                <w:sz w:val="24"/>
                <w:szCs w:val="24"/>
              </w:rPr>
              <w:t>I am having thoughts about suicide but have these thoughts completely under my control.</w:t>
            </w:r>
            <w:r w:rsidRPr="00BF2DFB">
              <w:rPr>
                <w:rFonts w:asciiTheme="majorHAnsi" w:hAnsiTheme="majorHAnsi" w:cs="Arial"/>
                <w:b w:val="0"/>
                <w:color w:val="auto"/>
                <w:sz w:val="24"/>
                <w:szCs w:val="24"/>
                <w:vertAlign w:val="superscript"/>
              </w:rPr>
              <w:t>1</w:t>
            </w:r>
          </w:p>
        </w:tc>
        <w:tc>
          <w:tcPr>
            <w:tcW w:w="576" w:type="dxa"/>
            <w:vAlign w:val="center"/>
          </w:tcPr>
          <w:p w14:paraId="6C10AE8D" w14:textId="77777777" w:rsidR="00E63D77" w:rsidRPr="00BF2DFB" w:rsidRDefault="00390F6D" w:rsidP="00F9209E">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auto"/>
                <w:sz w:val="24"/>
                <w:szCs w:val="24"/>
              </w:rPr>
            </w:pPr>
            <w:sdt>
              <w:sdtPr>
                <w:rPr>
                  <w:rFonts w:asciiTheme="majorHAnsi" w:hAnsiTheme="majorHAnsi" w:cs="Arial"/>
                </w:rPr>
                <w:id w:val="1574695902"/>
              </w:sdtPr>
              <w:sdtContent>
                <w:r w:rsidR="00E63D77" w:rsidRPr="00BF2DFB">
                  <w:rPr>
                    <w:rFonts w:ascii="MS Mincho" w:hAnsi="MS Mincho" w:cs="MS Mincho" w:hint="eastAsia"/>
                    <w:color w:val="auto"/>
                    <w:sz w:val="24"/>
                    <w:szCs w:val="24"/>
                  </w:rPr>
                  <w:t>☐</w:t>
                </w:r>
              </w:sdtContent>
            </w:sdt>
          </w:p>
        </w:tc>
      </w:tr>
      <w:tr w:rsidR="00554429" w:rsidRPr="00BF2DFB" w14:paraId="165768BF" w14:textId="77777777">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8640" w:type="dxa"/>
            <w:vAlign w:val="center"/>
          </w:tcPr>
          <w:p w14:paraId="7DFB7BC3" w14:textId="77777777" w:rsidR="00554429" w:rsidRPr="00BF2DFB" w:rsidRDefault="00554429" w:rsidP="00F9209E">
            <w:pPr>
              <w:tabs>
                <w:tab w:val="left" w:pos="0"/>
              </w:tabs>
              <w:rPr>
                <w:rFonts w:asciiTheme="majorHAnsi" w:hAnsiTheme="majorHAnsi" w:cs="Arial"/>
                <w:b w:val="0"/>
                <w:color w:val="auto"/>
                <w:sz w:val="24"/>
                <w:szCs w:val="24"/>
              </w:rPr>
            </w:pPr>
            <w:r w:rsidRPr="00BF2DFB">
              <w:rPr>
                <w:rFonts w:asciiTheme="majorHAnsi" w:hAnsiTheme="majorHAnsi" w:cs="Arial"/>
                <w:b w:val="0"/>
                <w:color w:val="auto"/>
                <w:sz w:val="24"/>
                <w:szCs w:val="24"/>
              </w:rPr>
              <w:t>I am having thoughts about suicide but have these thoughts somewhat under my control.</w:t>
            </w:r>
            <w:r w:rsidRPr="00BF2DFB">
              <w:rPr>
                <w:rFonts w:asciiTheme="majorHAnsi" w:hAnsiTheme="majorHAnsi" w:cs="Arial"/>
                <w:b w:val="0"/>
                <w:color w:val="auto"/>
                <w:sz w:val="24"/>
                <w:szCs w:val="24"/>
                <w:vertAlign w:val="superscript"/>
              </w:rPr>
              <w:t>2</w:t>
            </w:r>
          </w:p>
        </w:tc>
        <w:tc>
          <w:tcPr>
            <w:tcW w:w="576" w:type="dxa"/>
            <w:vAlign w:val="center"/>
          </w:tcPr>
          <w:p w14:paraId="33C7E2E0" w14:textId="77777777" w:rsidR="00554429" w:rsidRPr="00BF2DFB" w:rsidRDefault="00390F6D" w:rsidP="00F9209E">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auto"/>
                <w:sz w:val="24"/>
                <w:szCs w:val="24"/>
              </w:rPr>
            </w:pPr>
            <w:sdt>
              <w:sdtPr>
                <w:rPr>
                  <w:rFonts w:asciiTheme="majorHAnsi" w:hAnsiTheme="majorHAnsi" w:cs="Arial"/>
                </w:rPr>
                <w:id w:val="289095592"/>
              </w:sdtPr>
              <w:sdtContent>
                <w:r w:rsidR="00554429" w:rsidRPr="00BF2DFB">
                  <w:rPr>
                    <w:rFonts w:ascii="MS Mincho" w:hAnsi="MS Mincho" w:cs="MS Mincho" w:hint="eastAsia"/>
                    <w:color w:val="auto"/>
                    <w:sz w:val="24"/>
                    <w:szCs w:val="24"/>
                  </w:rPr>
                  <w:t>☐</w:t>
                </w:r>
              </w:sdtContent>
            </w:sdt>
          </w:p>
        </w:tc>
      </w:tr>
      <w:tr w:rsidR="00554429" w:rsidRPr="00BF2DFB" w14:paraId="2103C0A0" w14:textId="77777777">
        <w:tc>
          <w:tcPr>
            <w:cnfStyle w:val="001000000000" w:firstRow="0" w:lastRow="0" w:firstColumn="1" w:lastColumn="0" w:oddVBand="0" w:evenVBand="0" w:oddHBand="0" w:evenHBand="0" w:firstRowFirstColumn="0" w:firstRowLastColumn="0" w:lastRowFirstColumn="0" w:lastRowLastColumn="0"/>
            <w:tcW w:w="8640" w:type="dxa"/>
            <w:vAlign w:val="center"/>
          </w:tcPr>
          <w:p w14:paraId="325A11CC" w14:textId="77777777" w:rsidR="00554429" w:rsidRPr="00BF2DFB" w:rsidRDefault="00554429" w:rsidP="00F9209E">
            <w:pPr>
              <w:tabs>
                <w:tab w:val="left" w:pos="0"/>
              </w:tabs>
              <w:rPr>
                <w:rFonts w:asciiTheme="majorHAnsi" w:hAnsiTheme="majorHAnsi" w:cs="Arial"/>
                <w:b w:val="0"/>
                <w:sz w:val="24"/>
                <w:szCs w:val="24"/>
              </w:rPr>
            </w:pPr>
            <w:r w:rsidRPr="00BF2DFB">
              <w:rPr>
                <w:rFonts w:asciiTheme="majorHAnsi" w:hAnsiTheme="majorHAnsi" w:cs="Arial"/>
                <w:b w:val="0"/>
                <w:color w:val="auto"/>
                <w:sz w:val="24"/>
                <w:szCs w:val="24"/>
              </w:rPr>
              <w:t>I am having thoughts about suicide but have little or no control over these thoughts.</w:t>
            </w:r>
            <w:r w:rsidRPr="00BF2DFB">
              <w:rPr>
                <w:rFonts w:asciiTheme="majorHAnsi" w:hAnsiTheme="majorHAnsi" w:cs="Arial"/>
                <w:b w:val="0"/>
                <w:color w:val="auto"/>
                <w:sz w:val="24"/>
                <w:szCs w:val="24"/>
                <w:vertAlign w:val="superscript"/>
              </w:rPr>
              <w:t>3</w:t>
            </w:r>
          </w:p>
        </w:tc>
        <w:tc>
          <w:tcPr>
            <w:tcW w:w="576" w:type="dxa"/>
            <w:vAlign w:val="center"/>
          </w:tcPr>
          <w:p w14:paraId="4469919B" w14:textId="77777777" w:rsidR="00554429" w:rsidRPr="00BF2DFB" w:rsidRDefault="00390F6D" w:rsidP="00F9209E">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1624265899"/>
              </w:sdtPr>
              <w:sdtContent>
                <w:r w:rsidR="00554429" w:rsidRPr="00BF2DFB">
                  <w:rPr>
                    <w:rFonts w:ascii="MS Mincho" w:hAnsi="MS Mincho" w:cs="MS Mincho" w:hint="eastAsia"/>
                    <w:color w:val="auto"/>
                    <w:sz w:val="24"/>
                    <w:szCs w:val="24"/>
                  </w:rPr>
                  <w:t>☐</w:t>
                </w:r>
              </w:sdtContent>
            </w:sdt>
          </w:p>
        </w:tc>
      </w:tr>
    </w:tbl>
    <w:p w14:paraId="28018162" w14:textId="77777777" w:rsidR="00E63D77" w:rsidRPr="00BF2DFB" w:rsidRDefault="00E63D77" w:rsidP="00F9209E">
      <w:pPr>
        <w:tabs>
          <w:tab w:val="left" w:pos="0"/>
        </w:tabs>
        <w:rPr>
          <w:rFonts w:asciiTheme="majorHAnsi" w:hAnsiTheme="majorHAnsi" w:cs="Arial"/>
          <w:b/>
        </w:rPr>
      </w:pPr>
    </w:p>
    <w:p w14:paraId="5CCD5C79" w14:textId="77777777" w:rsidR="00E63D77" w:rsidRPr="00BF2DFB" w:rsidRDefault="00A61BF4" w:rsidP="00F9209E">
      <w:pPr>
        <w:pStyle w:val="ListParagraph"/>
        <w:tabs>
          <w:tab w:val="left" w:pos="0"/>
        </w:tabs>
        <w:ind w:left="0"/>
        <w:rPr>
          <w:rFonts w:asciiTheme="majorHAnsi" w:hAnsiTheme="majorHAnsi" w:cs="Arial"/>
        </w:rPr>
      </w:pPr>
      <w:r>
        <w:rPr>
          <w:rFonts w:asciiTheme="majorHAnsi" w:hAnsiTheme="majorHAnsi" w:cs="Arial"/>
        </w:rPr>
        <w:t>[</w:t>
      </w:r>
      <w:proofErr w:type="spellStart"/>
      <w:r>
        <w:rPr>
          <w:rFonts w:asciiTheme="majorHAnsi" w:hAnsiTheme="majorHAnsi" w:cs="Arial"/>
        </w:rPr>
        <w:t>dsiss_impulses</w:t>
      </w:r>
      <w:proofErr w:type="spellEnd"/>
      <w:r>
        <w:rPr>
          <w:rFonts w:asciiTheme="majorHAnsi" w:hAnsiTheme="majorHAnsi" w:cs="Arial"/>
        </w:rPr>
        <w:t>]</w:t>
      </w:r>
    </w:p>
    <w:tbl>
      <w:tblPr>
        <w:tblStyle w:val="LightShading-Accent1"/>
        <w:tblW w:w="0" w:type="auto"/>
        <w:tblInd w:w="108" w:type="dxa"/>
        <w:tblLayout w:type="fixed"/>
        <w:tblLook w:val="0480" w:firstRow="0" w:lastRow="0" w:firstColumn="1" w:lastColumn="0" w:noHBand="0" w:noVBand="1"/>
      </w:tblPr>
      <w:tblGrid>
        <w:gridCol w:w="8640"/>
        <w:gridCol w:w="396"/>
      </w:tblGrid>
      <w:tr w:rsidR="00E63D77" w:rsidRPr="00BF2DFB" w14:paraId="22B5D8D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vAlign w:val="center"/>
          </w:tcPr>
          <w:p w14:paraId="4D617FEC" w14:textId="77777777" w:rsidR="00E63D77" w:rsidRPr="00BF2DFB" w:rsidRDefault="00E63D77" w:rsidP="00F9209E">
            <w:pPr>
              <w:tabs>
                <w:tab w:val="left" w:pos="0"/>
              </w:tabs>
              <w:rPr>
                <w:rFonts w:asciiTheme="majorHAnsi" w:hAnsiTheme="majorHAnsi" w:cs="Arial"/>
                <w:b w:val="0"/>
                <w:color w:val="auto"/>
                <w:sz w:val="24"/>
                <w:szCs w:val="24"/>
              </w:rPr>
            </w:pPr>
            <w:r w:rsidRPr="00BF2DFB">
              <w:rPr>
                <w:rFonts w:asciiTheme="majorHAnsi" w:hAnsiTheme="majorHAnsi" w:cs="Arial"/>
                <w:b w:val="0"/>
                <w:color w:val="auto"/>
                <w:sz w:val="24"/>
                <w:szCs w:val="24"/>
              </w:rPr>
              <w:t>I am not having impulses to kill myself.</w:t>
            </w:r>
            <w:r w:rsidRPr="00BF2DFB">
              <w:rPr>
                <w:rFonts w:asciiTheme="majorHAnsi" w:hAnsiTheme="majorHAnsi" w:cs="Arial"/>
                <w:b w:val="0"/>
                <w:color w:val="auto"/>
                <w:sz w:val="24"/>
                <w:szCs w:val="24"/>
                <w:vertAlign w:val="superscript"/>
              </w:rPr>
              <w:t>0</w:t>
            </w:r>
          </w:p>
        </w:tc>
        <w:tc>
          <w:tcPr>
            <w:tcW w:w="396" w:type="dxa"/>
            <w:vAlign w:val="center"/>
          </w:tcPr>
          <w:p w14:paraId="30756524" w14:textId="77777777" w:rsidR="00E63D77" w:rsidRPr="00BF2DFB" w:rsidRDefault="00390F6D" w:rsidP="00F9209E">
            <w:pPr>
              <w:tabs>
                <w:tab w:val="left" w:pos="0"/>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auto"/>
                <w:sz w:val="24"/>
                <w:szCs w:val="24"/>
              </w:rPr>
            </w:pPr>
            <w:sdt>
              <w:sdtPr>
                <w:rPr>
                  <w:rFonts w:asciiTheme="majorHAnsi" w:hAnsiTheme="majorHAnsi" w:cs="Arial"/>
                </w:rPr>
                <w:id w:val="1683078345"/>
              </w:sdtPr>
              <w:sdtContent>
                <w:r w:rsidR="00E63D77" w:rsidRPr="00BF2DFB">
                  <w:rPr>
                    <w:rFonts w:ascii="MS Mincho" w:hAnsi="MS Mincho" w:cs="MS Mincho" w:hint="eastAsia"/>
                    <w:color w:val="auto"/>
                    <w:sz w:val="24"/>
                    <w:szCs w:val="24"/>
                  </w:rPr>
                  <w:t>☐</w:t>
                </w:r>
              </w:sdtContent>
            </w:sdt>
          </w:p>
        </w:tc>
      </w:tr>
      <w:tr w:rsidR="00E63D77" w:rsidRPr="00BF2DFB" w14:paraId="720B04BC" w14:textId="77777777">
        <w:tc>
          <w:tcPr>
            <w:cnfStyle w:val="001000000000" w:firstRow="0" w:lastRow="0" w:firstColumn="1" w:lastColumn="0" w:oddVBand="0" w:evenVBand="0" w:oddHBand="0" w:evenHBand="0" w:firstRowFirstColumn="0" w:firstRowLastColumn="0" w:lastRowFirstColumn="0" w:lastRowLastColumn="0"/>
            <w:tcW w:w="8640" w:type="dxa"/>
            <w:vAlign w:val="center"/>
          </w:tcPr>
          <w:p w14:paraId="354C83E0" w14:textId="77777777" w:rsidR="00E63D77" w:rsidRPr="00BF2DFB" w:rsidRDefault="00E63D77" w:rsidP="00F9209E">
            <w:pPr>
              <w:tabs>
                <w:tab w:val="left" w:pos="0"/>
              </w:tabs>
              <w:rPr>
                <w:rFonts w:asciiTheme="majorHAnsi" w:hAnsiTheme="majorHAnsi" w:cs="Arial"/>
                <w:b w:val="0"/>
                <w:color w:val="auto"/>
                <w:sz w:val="24"/>
                <w:szCs w:val="24"/>
              </w:rPr>
            </w:pPr>
            <w:r w:rsidRPr="00BF2DFB">
              <w:rPr>
                <w:rFonts w:asciiTheme="majorHAnsi" w:hAnsiTheme="majorHAnsi" w:cs="Arial"/>
                <w:b w:val="0"/>
                <w:color w:val="auto"/>
                <w:sz w:val="24"/>
                <w:szCs w:val="24"/>
              </w:rPr>
              <w:t>In some situations I have impulses to kill myself.</w:t>
            </w:r>
            <w:r w:rsidRPr="00BF2DFB">
              <w:rPr>
                <w:rFonts w:asciiTheme="majorHAnsi" w:hAnsiTheme="majorHAnsi" w:cs="Arial"/>
                <w:b w:val="0"/>
                <w:color w:val="auto"/>
                <w:sz w:val="24"/>
                <w:szCs w:val="24"/>
                <w:vertAlign w:val="superscript"/>
              </w:rPr>
              <w:t>1</w:t>
            </w:r>
          </w:p>
        </w:tc>
        <w:tc>
          <w:tcPr>
            <w:tcW w:w="396" w:type="dxa"/>
            <w:vAlign w:val="center"/>
          </w:tcPr>
          <w:p w14:paraId="536C050F" w14:textId="77777777" w:rsidR="00E63D77" w:rsidRPr="00BF2DFB" w:rsidRDefault="00390F6D" w:rsidP="00F9209E">
            <w:pPr>
              <w:tabs>
                <w:tab w:val="left" w:pos="0"/>
              </w:tab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auto"/>
                <w:sz w:val="24"/>
                <w:szCs w:val="24"/>
              </w:rPr>
            </w:pPr>
            <w:sdt>
              <w:sdtPr>
                <w:rPr>
                  <w:rFonts w:asciiTheme="majorHAnsi" w:hAnsiTheme="majorHAnsi" w:cs="Arial"/>
                </w:rPr>
                <w:id w:val="-744485005"/>
              </w:sdtPr>
              <w:sdtContent>
                <w:r w:rsidR="00E63D77" w:rsidRPr="00BF2DFB">
                  <w:rPr>
                    <w:rFonts w:ascii="MS Mincho" w:hAnsi="MS Mincho" w:cs="MS Mincho" w:hint="eastAsia"/>
                    <w:color w:val="auto"/>
                    <w:sz w:val="24"/>
                    <w:szCs w:val="24"/>
                  </w:rPr>
                  <w:t>☐</w:t>
                </w:r>
              </w:sdtContent>
            </w:sdt>
          </w:p>
        </w:tc>
      </w:tr>
      <w:tr w:rsidR="00E63D77" w:rsidRPr="00BF2DFB" w14:paraId="36A9167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vAlign w:val="center"/>
          </w:tcPr>
          <w:p w14:paraId="2BC19CE7" w14:textId="77777777" w:rsidR="00E63D77" w:rsidRPr="00BF2DFB" w:rsidRDefault="00E63D77" w:rsidP="00F9209E">
            <w:pPr>
              <w:tabs>
                <w:tab w:val="left" w:pos="0"/>
              </w:tabs>
              <w:rPr>
                <w:rFonts w:asciiTheme="majorHAnsi" w:hAnsiTheme="majorHAnsi" w:cs="Arial"/>
                <w:b w:val="0"/>
                <w:color w:val="auto"/>
                <w:sz w:val="24"/>
                <w:szCs w:val="24"/>
                <w:vertAlign w:val="superscript"/>
              </w:rPr>
            </w:pPr>
            <w:r w:rsidRPr="00BF2DFB">
              <w:rPr>
                <w:rFonts w:asciiTheme="majorHAnsi" w:hAnsiTheme="majorHAnsi" w:cs="Arial"/>
                <w:b w:val="0"/>
                <w:color w:val="auto"/>
                <w:sz w:val="24"/>
                <w:szCs w:val="24"/>
              </w:rPr>
              <w:t>In most situations I have impulses to kill myself.</w:t>
            </w:r>
            <w:r w:rsidRPr="00BF2DFB">
              <w:rPr>
                <w:rFonts w:asciiTheme="majorHAnsi" w:hAnsiTheme="majorHAnsi" w:cs="Arial"/>
                <w:b w:val="0"/>
                <w:color w:val="auto"/>
                <w:sz w:val="24"/>
                <w:szCs w:val="24"/>
                <w:vertAlign w:val="superscript"/>
              </w:rPr>
              <w:t>2</w:t>
            </w:r>
          </w:p>
        </w:tc>
        <w:tc>
          <w:tcPr>
            <w:tcW w:w="396" w:type="dxa"/>
            <w:vAlign w:val="center"/>
          </w:tcPr>
          <w:p w14:paraId="3DAD2674" w14:textId="77777777" w:rsidR="00E63D77" w:rsidRPr="00BF2DFB" w:rsidRDefault="00390F6D" w:rsidP="00F9209E">
            <w:pPr>
              <w:tabs>
                <w:tab w:val="left" w:pos="0"/>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auto"/>
                <w:sz w:val="24"/>
                <w:szCs w:val="24"/>
              </w:rPr>
            </w:pPr>
            <w:sdt>
              <w:sdtPr>
                <w:rPr>
                  <w:rFonts w:asciiTheme="majorHAnsi" w:hAnsiTheme="majorHAnsi" w:cs="Arial"/>
                </w:rPr>
                <w:id w:val="61612190"/>
              </w:sdtPr>
              <w:sdtContent>
                <w:r w:rsidR="00E63D77" w:rsidRPr="00BF2DFB">
                  <w:rPr>
                    <w:rFonts w:ascii="MS Mincho" w:hAnsi="MS Mincho" w:cs="MS Mincho" w:hint="eastAsia"/>
                    <w:color w:val="auto"/>
                    <w:sz w:val="24"/>
                    <w:szCs w:val="24"/>
                  </w:rPr>
                  <w:t>☐</w:t>
                </w:r>
              </w:sdtContent>
            </w:sdt>
          </w:p>
        </w:tc>
      </w:tr>
      <w:tr w:rsidR="00E63D77" w:rsidRPr="00BF2DFB" w14:paraId="1BEFD75E" w14:textId="77777777">
        <w:tc>
          <w:tcPr>
            <w:cnfStyle w:val="001000000000" w:firstRow="0" w:lastRow="0" w:firstColumn="1" w:lastColumn="0" w:oddVBand="0" w:evenVBand="0" w:oddHBand="0" w:evenHBand="0" w:firstRowFirstColumn="0" w:firstRowLastColumn="0" w:lastRowFirstColumn="0" w:lastRowLastColumn="0"/>
            <w:tcW w:w="8640" w:type="dxa"/>
            <w:vAlign w:val="center"/>
          </w:tcPr>
          <w:p w14:paraId="0FD0BE43" w14:textId="77777777" w:rsidR="00E63D77" w:rsidRPr="00BF2DFB" w:rsidRDefault="00E63D77" w:rsidP="00F9209E">
            <w:pPr>
              <w:tabs>
                <w:tab w:val="left" w:pos="0"/>
              </w:tabs>
              <w:rPr>
                <w:rFonts w:asciiTheme="majorHAnsi" w:hAnsiTheme="majorHAnsi" w:cs="Arial"/>
                <w:b w:val="0"/>
                <w:sz w:val="24"/>
                <w:szCs w:val="24"/>
              </w:rPr>
            </w:pPr>
            <w:r w:rsidRPr="00BF2DFB">
              <w:rPr>
                <w:rFonts w:asciiTheme="majorHAnsi" w:hAnsiTheme="majorHAnsi" w:cs="Arial"/>
                <w:b w:val="0"/>
                <w:color w:val="auto"/>
                <w:sz w:val="24"/>
                <w:szCs w:val="24"/>
              </w:rPr>
              <w:t>In all situations I have impulses to kill myself.</w:t>
            </w:r>
            <w:r w:rsidRPr="00BF2DFB">
              <w:rPr>
                <w:rFonts w:asciiTheme="majorHAnsi" w:hAnsiTheme="majorHAnsi" w:cs="Arial"/>
                <w:b w:val="0"/>
                <w:color w:val="auto"/>
                <w:sz w:val="24"/>
                <w:szCs w:val="24"/>
                <w:vertAlign w:val="superscript"/>
              </w:rPr>
              <w:t>3</w:t>
            </w:r>
          </w:p>
        </w:tc>
        <w:tc>
          <w:tcPr>
            <w:tcW w:w="396" w:type="dxa"/>
            <w:vAlign w:val="center"/>
          </w:tcPr>
          <w:p w14:paraId="561FC5B0" w14:textId="77777777" w:rsidR="00E63D77" w:rsidRPr="00BF2DFB" w:rsidRDefault="00390F6D" w:rsidP="00F9209E">
            <w:pPr>
              <w:tabs>
                <w:tab w:val="left" w:pos="0"/>
              </w:tab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sdt>
              <w:sdtPr>
                <w:rPr>
                  <w:rFonts w:asciiTheme="majorHAnsi" w:hAnsiTheme="majorHAnsi" w:cs="Arial"/>
                </w:rPr>
                <w:id w:val="-1690829781"/>
              </w:sdtPr>
              <w:sdtContent>
                <w:r w:rsidR="00E63D77" w:rsidRPr="00BF2DFB">
                  <w:rPr>
                    <w:rFonts w:ascii="MS Mincho" w:hAnsi="MS Mincho" w:cs="MS Mincho" w:hint="eastAsia"/>
                    <w:color w:val="auto"/>
                    <w:sz w:val="24"/>
                    <w:szCs w:val="24"/>
                  </w:rPr>
                  <w:t>☐</w:t>
                </w:r>
              </w:sdtContent>
            </w:sdt>
          </w:p>
        </w:tc>
      </w:tr>
    </w:tbl>
    <w:p w14:paraId="5B25F03D" w14:textId="77777777" w:rsidR="00E63D77" w:rsidRPr="00BF2DFB" w:rsidRDefault="00E63D77" w:rsidP="00F9209E">
      <w:pPr>
        <w:tabs>
          <w:tab w:val="left" w:pos="0"/>
        </w:tabs>
        <w:rPr>
          <w:rFonts w:asciiTheme="majorHAnsi" w:hAnsiTheme="majorHAnsi" w:cs="Arial"/>
          <w:b/>
        </w:rPr>
      </w:pPr>
    </w:p>
    <w:p w14:paraId="597E2BC0" w14:textId="77777777" w:rsidR="004F5A65" w:rsidRDefault="004F5A65" w:rsidP="00A61BF4">
      <w:pPr>
        <w:rPr>
          <w:rFonts w:asciiTheme="majorHAnsi" w:hAnsiTheme="majorHAnsi"/>
        </w:rPr>
      </w:pPr>
      <w:r w:rsidRPr="00BF2DFB">
        <w:rPr>
          <w:rFonts w:asciiTheme="majorHAnsi" w:hAnsiTheme="majorHAnsi" w:cs="Arial"/>
        </w:rPr>
        <w:t>Have you ever</w:t>
      </w:r>
      <w:r w:rsidRPr="00BF2DFB">
        <w:rPr>
          <w:rFonts w:asciiTheme="majorHAnsi" w:hAnsiTheme="majorHAnsi"/>
        </w:rPr>
        <w:t xml:space="preserve"> seriously considered attempting suicide at some point in your life?</w:t>
      </w:r>
    </w:p>
    <w:p w14:paraId="58614B8D" w14:textId="77777777" w:rsidR="00A61BF4" w:rsidRPr="00BF2DFB" w:rsidRDefault="00A61BF4" w:rsidP="00F9209E">
      <w:pPr>
        <w:rPr>
          <w:rFonts w:asciiTheme="majorHAnsi" w:hAnsiTheme="majorHAnsi" w:cs="Arial"/>
        </w:rPr>
      </w:pPr>
      <w:r>
        <w:rPr>
          <w:rFonts w:asciiTheme="majorHAnsi" w:hAnsiTheme="majorHAnsi"/>
        </w:rPr>
        <w:t>[</w:t>
      </w:r>
      <w:proofErr w:type="spellStart"/>
      <w:r>
        <w:rPr>
          <w:rFonts w:asciiTheme="majorHAnsi" w:hAnsiTheme="majorHAnsi"/>
        </w:rPr>
        <w:t>suicide_considered_ever</w:t>
      </w:r>
      <w:proofErr w:type="spellEnd"/>
      <w:r>
        <w:rPr>
          <w:rFonts w:asciiTheme="majorHAnsi" w:hAnsiTheme="majorHAnsi"/>
        </w:rPr>
        <w:t>]</w:t>
      </w:r>
    </w:p>
    <w:tbl>
      <w:tblPr>
        <w:tblStyle w:val="LightShading-Accent1"/>
        <w:tblW w:w="9098" w:type="dxa"/>
        <w:tblInd w:w="108" w:type="dxa"/>
        <w:tblLayout w:type="fixed"/>
        <w:tblLook w:val="04A0" w:firstRow="1" w:lastRow="0" w:firstColumn="1" w:lastColumn="0" w:noHBand="0" w:noVBand="1"/>
      </w:tblPr>
      <w:tblGrid>
        <w:gridCol w:w="8640"/>
        <w:gridCol w:w="458"/>
      </w:tblGrid>
      <w:tr w:rsidR="004F5A65" w:rsidRPr="00BF2DFB" w14:paraId="6E009FA0" w14:textId="77777777">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640" w:type="dxa"/>
            <w:vAlign w:val="center"/>
          </w:tcPr>
          <w:p w14:paraId="279C4228" w14:textId="77777777" w:rsidR="004F5A65" w:rsidRPr="00BF2DFB" w:rsidRDefault="004F5A65"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Yes</w:t>
            </w:r>
            <w:r w:rsidR="00E5654A" w:rsidRPr="00BF2DFB">
              <w:rPr>
                <w:rFonts w:asciiTheme="majorHAnsi" w:hAnsiTheme="majorHAnsi" w:cs="Arial"/>
                <w:b w:val="0"/>
                <w:color w:val="auto"/>
                <w:sz w:val="24"/>
                <w:szCs w:val="24"/>
              </w:rPr>
              <w:t xml:space="preserve"> (1)</w:t>
            </w:r>
          </w:p>
        </w:tc>
        <w:tc>
          <w:tcPr>
            <w:tcW w:w="458" w:type="dxa"/>
            <w:vAlign w:val="center"/>
          </w:tcPr>
          <w:p w14:paraId="30A2BB85" w14:textId="77777777" w:rsidR="004F5A65" w:rsidRPr="00BF2DFB" w:rsidRDefault="00390F6D" w:rsidP="00F9209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b w:val="0"/>
                <w:color w:val="auto"/>
                <w:sz w:val="24"/>
                <w:szCs w:val="24"/>
              </w:rPr>
            </w:pPr>
            <w:sdt>
              <w:sdtPr>
                <w:rPr>
                  <w:rFonts w:asciiTheme="majorHAnsi" w:hAnsiTheme="majorHAnsi" w:cs="Arial"/>
                </w:rPr>
                <w:id w:val="-982080763"/>
              </w:sdtPr>
              <w:sdtContent>
                <w:r w:rsidR="004F5A65" w:rsidRPr="00BF2DFB">
                  <w:rPr>
                    <w:rFonts w:ascii="MS Mincho" w:hAnsi="MS Mincho" w:cs="MS Mincho" w:hint="eastAsia"/>
                    <w:b w:val="0"/>
                    <w:color w:val="auto"/>
                    <w:sz w:val="24"/>
                    <w:szCs w:val="24"/>
                  </w:rPr>
                  <w:t>☐</w:t>
                </w:r>
              </w:sdtContent>
            </w:sdt>
          </w:p>
        </w:tc>
      </w:tr>
      <w:tr w:rsidR="004F5A65" w:rsidRPr="00BF2DFB" w14:paraId="55A5AFB6" w14:textId="77777777">
        <w:trPr>
          <w:cnfStyle w:val="000000100000" w:firstRow="0" w:lastRow="0" w:firstColumn="0" w:lastColumn="0" w:oddVBand="0" w:evenVBand="0" w:oddHBand="1" w:evenHBand="0" w:firstRowFirstColumn="0" w:firstRowLastColumn="0" w:lastRowFirstColumn="0" w:lastRowLastColumn="0"/>
          <w:cantSplit/>
          <w:trHeight w:val="331"/>
        </w:trPr>
        <w:tc>
          <w:tcPr>
            <w:cnfStyle w:val="001000000000" w:firstRow="0" w:lastRow="0" w:firstColumn="1" w:lastColumn="0" w:oddVBand="0" w:evenVBand="0" w:oddHBand="0" w:evenHBand="0" w:firstRowFirstColumn="0" w:firstRowLastColumn="0" w:lastRowFirstColumn="0" w:lastRowLastColumn="0"/>
            <w:tcW w:w="8640" w:type="dxa"/>
            <w:vAlign w:val="center"/>
          </w:tcPr>
          <w:p w14:paraId="28F8B3D0" w14:textId="77777777" w:rsidR="004F5A65" w:rsidRPr="00BF2DFB" w:rsidRDefault="004F5A65"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No</w:t>
            </w:r>
            <w:r w:rsidR="00E5654A" w:rsidRPr="00BF2DFB">
              <w:rPr>
                <w:rFonts w:asciiTheme="majorHAnsi" w:hAnsiTheme="majorHAnsi" w:cs="Arial"/>
                <w:b w:val="0"/>
                <w:color w:val="auto"/>
                <w:sz w:val="24"/>
                <w:szCs w:val="24"/>
              </w:rPr>
              <w:t xml:space="preserve"> (0)</w:t>
            </w:r>
          </w:p>
        </w:tc>
        <w:tc>
          <w:tcPr>
            <w:tcW w:w="458" w:type="dxa"/>
            <w:vAlign w:val="center"/>
          </w:tcPr>
          <w:p w14:paraId="6817019C" w14:textId="77777777" w:rsidR="004F5A65"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1488521203"/>
              </w:sdtPr>
              <w:sdtContent>
                <w:r w:rsidR="004F5A65" w:rsidRPr="00BF2DFB">
                  <w:rPr>
                    <w:rFonts w:ascii="MS Mincho" w:hAnsi="MS Mincho" w:cs="MS Mincho" w:hint="eastAsia"/>
                    <w:color w:val="auto"/>
                    <w:sz w:val="24"/>
                    <w:szCs w:val="24"/>
                  </w:rPr>
                  <w:t>☐</w:t>
                </w:r>
              </w:sdtContent>
            </w:sdt>
          </w:p>
        </w:tc>
      </w:tr>
    </w:tbl>
    <w:p w14:paraId="5052C47D" w14:textId="77777777" w:rsidR="000E1EDA" w:rsidRDefault="000E1EDA" w:rsidP="00A61BF4">
      <w:pPr>
        <w:rPr>
          <w:rFonts w:asciiTheme="majorHAnsi" w:hAnsiTheme="majorHAnsi" w:cs="Arial"/>
        </w:rPr>
      </w:pPr>
    </w:p>
    <w:p w14:paraId="1248D46B" w14:textId="77777777" w:rsidR="00A61BF4" w:rsidRPr="00660478" w:rsidRDefault="00A61BF4" w:rsidP="00A61BF4">
      <w:pPr>
        <w:rPr>
          <w:rFonts w:asciiTheme="majorHAnsi" w:hAnsiTheme="majorHAnsi" w:cs="Arial"/>
          <w:color w:val="C00000"/>
        </w:rPr>
      </w:pPr>
      <w:r w:rsidRPr="00660478">
        <w:rPr>
          <w:rFonts w:asciiTheme="majorHAnsi" w:hAnsiTheme="majorHAnsi" w:cs="Arial"/>
          <w:color w:val="C00000"/>
        </w:rPr>
        <w:t>{</w:t>
      </w:r>
      <w:r w:rsidR="00753E1D" w:rsidRPr="00660478">
        <w:rPr>
          <w:rFonts w:asciiTheme="majorHAnsi" w:hAnsiTheme="majorHAnsi" w:cs="Arial"/>
          <w:color w:val="C00000"/>
        </w:rPr>
        <w:t xml:space="preserve">If </w:t>
      </w:r>
      <w:r w:rsidR="00F850EC" w:rsidRPr="00660478">
        <w:rPr>
          <w:rFonts w:asciiTheme="majorHAnsi" w:hAnsiTheme="majorHAnsi" w:cs="Arial"/>
          <w:color w:val="C00000"/>
        </w:rPr>
        <w:t>[</w:t>
      </w:r>
      <w:proofErr w:type="spellStart"/>
      <w:r w:rsidR="00753E1D" w:rsidRPr="00660478">
        <w:rPr>
          <w:rFonts w:asciiTheme="majorHAnsi" w:hAnsiTheme="majorHAnsi" w:cs="Arial"/>
          <w:color w:val="C00000"/>
        </w:rPr>
        <w:t>suicide_considered_ever</w:t>
      </w:r>
      <w:proofErr w:type="spellEnd"/>
      <w:r w:rsidR="00F850EC" w:rsidRPr="00660478">
        <w:rPr>
          <w:rFonts w:asciiTheme="majorHAnsi" w:hAnsiTheme="majorHAnsi" w:cs="Arial"/>
          <w:color w:val="C00000"/>
        </w:rPr>
        <w:t>]</w:t>
      </w:r>
      <w:r w:rsidR="00753E1D" w:rsidRPr="00660478">
        <w:rPr>
          <w:rFonts w:asciiTheme="majorHAnsi" w:hAnsiTheme="majorHAnsi" w:cs="Arial"/>
          <w:color w:val="C00000"/>
        </w:rPr>
        <w:t xml:space="preserve"> = 1, show </w:t>
      </w:r>
      <w:r w:rsidR="00F850EC" w:rsidRPr="00660478">
        <w:rPr>
          <w:rFonts w:asciiTheme="majorHAnsi" w:hAnsiTheme="majorHAnsi" w:cs="Arial"/>
          <w:color w:val="C00000"/>
        </w:rPr>
        <w:t>[</w:t>
      </w:r>
      <w:r w:rsidR="00753E1D" w:rsidRPr="00660478">
        <w:rPr>
          <w:rFonts w:asciiTheme="majorHAnsi" w:hAnsiTheme="majorHAnsi" w:cs="Arial"/>
          <w:color w:val="C00000"/>
        </w:rPr>
        <w:t>suicide_considered_12mo</w:t>
      </w:r>
      <w:r w:rsidR="00F850EC" w:rsidRPr="00660478">
        <w:rPr>
          <w:rFonts w:asciiTheme="majorHAnsi" w:hAnsiTheme="majorHAnsi" w:cs="Arial"/>
          <w:color w:val="C00000"/>
        </w:rPr>
        <w:t>]</w:t>
      </w:r>
      <w:r w:rsidRPr="00660478">
        <w:rPr>
          <w:rFonts w:asciiTheme="majorHAnsi" w:hAnsiTheme="majorHAnsi" w:cs="Arial"/>
          <w:color w:val="C00000"/>
        </w:rPr>
        <w:t xml:space="preserve">} </w:t>
      </w:r>
    </w:p>
    <w:p w14:paraId="0F09BAA8" w14:textId="77777777" w:rsidR="004F5A65" w:rsidRDefault="004F5A65" w:rsidP="00A61BF4">
      <w:pPr>
        <w:rPr>
          <w:rFonts w:asciiTheme="majorHAnsi" w:hAnsiTheme="majorHAnsi" w:cs="Arial"/>
        </w:rPr>
      </w:pPr>
      <w:r w:rsidRPr="00BF2DFB">
        <w:rPr>
          <w:rFonts w:asciiTheme="majorHAnsi" w:hAnsiTheme="majorHAnsi" w:cs="Arial"/>
        </w:rPr>
        <w:t xml:space="preserve">During the past 12 months, have you seriously </w:t>
      </w:r>
      <w:r w:rsidRPr="004F5B11">
        <w:rPr>
          <w:rFonts w:asciiTheme="majorHAnsi" w:hAnsiTheme="majorHAnsi" w:cs="Arial"/>
        </w:rPr>
        <w:t xml:space="preserve">considered </w:t>
      </w:r>
      <w:r w:rsidRPr="00BF2DFB">
        <w:rPr>
          <w:rFonts w:asciiTheme="majorHAnsi" w:hAnsiTheme="majorHAnsi" w:cs="Arial"/>
        </w:rPr>
        <w:t>attempting suicide?</w:t>
      </w:r>
    </w:p>
    <w:p w14:paraId="034A71D6" w14:textId="77777777" w:rsidR="00A61BF4" w:rsidRPr="00BF2DFB" w:rsidRDefault="00A61BF4" w:rsidP="00A61BF4">
      <w:pPr>
        <w:spacing w:after="120"/>
        <w:rPr>
          <w:rFonts w:asciiTheme="majorHAnsi" w:hAnsiTheme="majorHAnsi" w:cs="Arial"/>
        </w:rPr>
      </w:pPr>
      <w:r>
        <w:rPr>
          <w:rFonts w:asciiTheme="majorHAnsi" w:hAnsiTheme="majorHAnsi" w:cs="Arial"/>
        </w:rPr>
        <w:t>[suicide_considered_12mo]</w:t>
      </w:r>
    </w:p>
    <w:tbl>
      <w:tblPr>
        <w:tblStyle w:val="LightShading-Accent1"/>
        <w:tblW w:w="9098" w:type="dxa"/>
        <w:tblInd w:w="108" w:type="dxa"/>
        <w:tblLayout w:type="fixed"/>
        <w:tblLook w:val="04A0" w:firstRow="1" w:lastRow="0" w:firstColumn="1" w:lastColumn="0" w:noHBand="0" w:noVBand="1"/>
      </w:tblPr>
      <w:tblGrid>
        <w:gridCol w:w="8550"/>
        <w:gridCol w:w="548"/>
      </w:tblGrid>
      <w:tr w:rsidR="004F5A65" w:rsidRPr="00BF2DFB" w14:paraId="6B8E4D51" w14:textId="77777777">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550" w:type="dxa"/>
            <w:vAlign w:val="center"/>
          </w:tcPr>
          <w:p w14:paraId="59FDD810" w14:textId="77777777" w:rsidR="004F5A65" w:rsidRPr="00BF2DFB" w:rsidRDefault="004F5A65"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Yes</w:t>
            </w:r>
            <w:r w:rsidR="00E5654A" w:rsidRPr="00BF2DFB">
              <w:rPr>
                <w:rFonts w:asciiTheme="majorHAnsi" w:hAnsiTheme="majorHAnsi" w:cs="Arial"/>
                <w:b w:val="0"/>
                <w:color w:val="auto"/>
                <w:sz w:val="24"/>
                <w:szCs w:val="24"/>
              </w:rPr>
              <w:t xml:space="preserve"> (1)</w:t>
            </w:r>
          </w:p>
        </w:tc>
        <w:tc>
          <w:tcPr>
            <w:tcW w:w="548" w:type="dxa"/>
            <w:vAlign w:val="center"/>
          </w:tcPr>
          <w:p w14:paraId="7A56B5ED" w14:textId="77777777" w:rsidR="004F5A65" w:rsidRPr="00BF2DFB" w:rsidRDefault="00390F6D" w:rsidP="00F9209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b w:val="0"/>
                <w:color w:val="auto"/>
                <w:sz w:val="24"/>
                <w:szCs w:val="24"/>
              </w:rPr>
            </w:pPr>
            <w:sdt>
              <w:sdtPr>
                <w:rPr>
                  <w:rFonts w:asciiTheme="majorHAnsi" w:hAnsiTheme="majorHAnsi" w:cs="Arial"/>
                </w:rPr>
                <w:id w:val="346065321"/>
              </w:sdtPr>
              <w:sdtContent>
                <w:r w:rsidR="004F5A65" w:rsidRPr="00BF2DFB">
                  <w:rPr>
                    <w:rFonts w:ascii="MS Mincho" w:hAnsi="MS Mincho" w:cs="MS Mincho" w:hint="eastAsia"/>
                    <w:b w:val="0"/>
                    <w:color w:val="auto"/>
                    <w:sz w:val="24"/>
                    <w:szCs w:val="24"/>
                  </w:rPr>
                  <w:t>☐</w:t>
                </w:r>
              </w:sdtContent>
            </w:sdt>
          </w:p>
        </w:tc>
      </w:tr>
      <w:tr w:rsidR="004F5A65" w:rsidRPr="00BF2DFB" w14:paraId="0E04F775" w14:textId="77777777">
        <w:trPr>
          <w:cnfStyle w:val="000000100000" w:firstRow="0" w:lastRow="0" w:firstColumn="0" w:lastColumn="0" w:oddVBand="0" w:evenVBand="0" w:oddHBand="1" w:evenHBand="0" w:firstRowFirstColumn="0" w:firstRowLastColumn="0" w:lastRowFirstColumn="0" w:lastRowLastColumn="0"/>
          <w:cantSplit/>
          <w:trHeight w:val="331"/>
        </w:trPr>
        <w:tc>
          <w:tcPr>
            <w:cnfStyle w:val="001000000000" w:firstRow="0" w:lastRow="0" w:firstColumn="1" w:lastColumn="0" w:oddVBand="0" w:evenVBand="0" w:oddHBand="0" w:evenHBand="0" w:firstRowFirstColumn="0" w:firstRowLastColumn="0" w:lastRowFirstColumn="0" w:lastRowLastColumn="0"/>
            <w:tcW w:w="8550" w:type="dxa"/>
            <w:vAlign w:val="center"/>
          </w:tcPr>
          <w:p w14:paraId="4D38FEF5" w14:textId="77777777" w:rsidR="004F5A65" w:rsidRPr="00BF2DFB" w:rsidRDefault="004F5A65"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No</w:t>
            </w:r>
            <w:r w:rsidR="00E5654A" w:rsidRPr="00BF2DFB">
              <w:rPr>
                <w:rFonts w:asciiTheme="majorHAnsi" w:hAnsiTheme="majorHAnsi" w:cs="Arial"/>
                <w:b w:val="0"/>
                <w:color w:val="auto"/>
                <w:sz w:val="24"/>
                <w:szCs w:val="24"/>
              </w:rPr>
              <w:t xml:space="preserve"> (2)</w:t>
            </w:r>
          </w:p>
        </w:tc>
        <w:tc>
          <w:tcPr>
            <w:tcW w:w="548" w:type="dxa"/>
            <w:vAlign w:val="center"/>
          </w:tcPr>
          <w:p w14:paraId="1E99D173" w14:textId="77777777" w:rsidR="004F5A65" w:rsidRPr="00BF2DFB" w:rsidRDefault="00390F6D" w:rsidP="00F9209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2051805407"/>
              </w:sdtPr>
              <w:sdtContent>
                <w:r w:rsidR="004F5A65" w:rsidRPr="00BF2DFB">
                  <w:rPr>
                    <w:rFonts w:ascii="MS Mincho" w:hAnsi="MS Mincho" w:cs="MS Mincho" w:hint="eastAsia"/>
                    <w:color w:val="auto"/>
                    <w:sz w:val="24"/>
                    <w:szCs w:val="24"/>
                  </w:rPr>
                  <w:t>☐</w:t>
                </w:r>
              </w:sdtContent>
            </w:sdt>
          </w:p>
        </w:tc>
      </w:tr>
    </w:tbl>
    <w:p w14:paraId="6F95EC56" w14:textId="77777777" w:rsidR="004F5A65" w:rsidRPr="00BF2DFB" w:rsidRDefault="004F5A65" w:rsidP="00A61BF4">
      <w:pPr>
        <w:rPr>
          <w:rFonts w:asciiTheme="majorHAnsi" w:hAnsiTheme="majorHAnsi" w:cs="Arial"/>
        </w:rPr>
      </w:pPr>
    </w:p>
    <w:p w14:paraId="65989F38" w14:textId="77777777" w:rsidR="00A61BF4" w:rsidRPr="00660478" w:rsidRDefault="00A61BF4" w:rsidP="00A61BF4">
      <w:pPr>
        <w:rPr>
          <w:rFonts w:asciiTheme="majorHAnsi" w:hAnsiTheme="majorHAnsi" w:cs="Arial"/>
          <w:color w:val="C00000"/>
        </w:rPr>
      </w:pPr>
      <w:r w:rsidRPr="00660478">
        <w:rPr>
          <w:rFonts w:asciiTheme="majorHAnsi" w:hAnsiTheme="majorHAnsi" w:cs="Arial"/>
          <w:color w:val="C00000"/>
        </w:rPr>
        <w:t>{</w:t>
      </w:r>
      <w:r w:rsidR="00753E1D" w:rsidRPr="00660478">
        <w:rPr>
          <w:rFonts w:asciiTheme="majorHAnsi" w:hAnsiTheme="majorHAnsi" w:cs="Arial"/>
          <w:color w:val="C00000"/>
        </w:rPr>
        <w:t xml:space="preserve">If </w:t>
      </w:r>
      <w:r w:rsidR="00F850EC" w:rsidRPr="00660478">
        <w:rPr>
          <w:rFonts w:asciiTheme="majorHAnsi" w:hAnsiTheme="majorHAnsi" w:cs="Arial"/>
          <w:color w:val="C00000"/>
        </w:rPr>
        <w:t>[</w:t>
      </w:r>
      <w:proofErr w:type="spellStart"/>
      <w:r w:rsidR="00753E1D" w:rsidRPr="00660478">
        <w:rPr>
          <w:rFonts w:asciiTheme="majorHAnsi" w:hAnsiTheme="majorHAnsi" w:cs="Arial"/>
          <w:color w:val="C00000"/>
        </w:rPr>
        <w:t>suicide_considered_ever</w:t>
      </w:r>
      <w:proofErr w:type="spellEnd"/>
      <w:r w:rsidR="00F850EC" w:rsidRPr="00660478">
        <w:rPr>
          <w:rFonts w:asciiTheme="majorHAnsi" w:hAnsiTheme="majorHAnsi" w:cs="Arial"/>
          <w:color w:val="C00000"/>
        </w:rPr>
        <w:t>]</w:t>
      </w:r>
      <w:r w:rsidR="00753E1D" w:rsidRPr="00660478">
        <w:rPr>
          <w:rFonts w:asciiTheme="majorHAnsi" w:hAnsiTheme="majorHAnsi" w:cs="Arial"/>
          <w:color w:val="C00000"/>
        </w:rPr>
        <w:t xml:space="preserve"> = 1, s</w:t>
      </w:r>
      <w:r w:rsidRPr="00660478">
        <w:rPr>
          <w:rFonts w:asciiTheme="majorHAnsi" w:hAnsiTheme="majorHAnsi" w:cs="Arial"/>
          <w:color w:val="C00000"/>
        </w:rPr>
        <w:t xml:space="preserve">how </w:t>
      </w:r>
      <w:r w:rsidR="00F850EC" w:rsidRPr="00660478">
        <w:rPr>
          <w:rFonts w:asciiTheme="majorHAnsi" w:hAnsiTheme="majorHAnsi" w:cs="Arial"/>
          <w:color w:val="C00000"/>
        </w:rPr>
        <w:t>[</w:t>
      </w:r>
      <w:proofErr w:type="spellStart"/>
      <w:r w:rsidRPr="00660478">
        <w:rPr>
          <w:rFonts w:asciiTheme="majorHAnsi" w:hAnsiTheme="majorHAnsi" w:cs="Arial"/>
          <w:color w:val="C00000"/>
        </w:rPr>
        <w:t>suicide_attempts</w:t>
      </w:r>
      <w:proofErr w:type="spellEnd"/>
      <w:r w:rsidR="00F850EC" w:rsidRPr="00660478">
        <w:rPr>
          <w:rFonts w:asciiTheme="majorHAnsi" w:hAnsiTheme="majorHAnsi" w:cs="Arial"/>
          <w:color w:val="C00000"/>
        </w:rPr>
        <w:t>]</w:t>
      </w:r>
      <w:r w:rsidRPr="00660478">
        <w:rPr>
          <w:rFonts w:asciiTheme="majorHAnsi" w:hAnsiTheme="majorHAnsi" w:cs="Arial"/>
          <w:color w:val="C00000"/>
        </w:rPr>
        <w:t xml:space="preserve">} </w:t>
      </w:r>
    </w:p>
    <w:p w14:paraId="2B210A7A" w14:textId="77777777" w:rsidR="004F5A65" w:rsidRDefault="004F5A65" w:rsidP="00A61BF4">
      <w:pPr>
        <w:rPr>
          <w:rFonts w:asciiTheme="majorHAnsi" w:hAnsiTheme="majorHAnsi" w:cs="Arial"/>
        </w:rPr>
      </w:pPr>
      <w:r w:rsidRPr="00BF2DFB">
        <w:rPr>
          <w:rFonts w:asciiTheme="majorHAnsi" w:hAnsiTheme="majorHAnsi" w:cs="Arial"/>
        </w:rPr>
        <w:t>How many times in your life have you attempted suicide?</w:t>
      </w:r>
    </w:p>
    <w:p w14:paraId="2D9BA9B6" w14:textId="77777777" w:rsidR="00A61BF4" w:rsidRPr="00BF2DFB" w:rsidRDefault="00A61BF4" w:rsidP="00A61BF4">
      <w:pPr>
        <w:spacing w:after="120"/>
        <w:rPr>
          <w:rFonts w:asciiTheme="majorHAnsi" w:hAnsiTheme="majorHAnsi" w:cs="Arial"/>
        </w:rPr>
      </w:pPr>
      <w:r>
        <w:rPr>
          <w:rFonts w:asciiTheme="majorHAnsi" w:hAnsiTheme="majorHAnsi" w:cs="Arial"/>
        </w:rPr>
        <w:t>[</w:t>
      </w:r>
      <w:proofErr w:type="spellStart"/>
      <w:r>
        <w:rPr>
          <w:rFonts w:asciiTheme="majorHAnsi" w:hAnsiTheme="majorHAnsi" w:cs="Arial"/>
        </w:rPr>
        <w:t>suicide_attempts</w:t>
      </w:r>
      <w:proofErr w:type="spellEnd"/>
      <w:r>
        <w:rPr>
          <w:rFonts w:asciiTheme="majorHAnsi" w:hAnsiTheme="majorHAnsi" w:cs="Arial"/>
        </w:rPr>
        <w:t>]</w:t>
      </w:r>
    </w:p>
    <w:tbl>
      <w:tblPr>
        <w:tblStyle w:val="LightShading-Accent1"/>
        <w:tblW w:w="9098" w:type="dxa"/>
        <w:tblInd w:w="108" w:type="dxa"/>
        <w:tblLayout w:type="fixed"/>
        <w:tblLook w:val="04A0" w:firstRow="1" w:lastRow="0" w:firstColumn="1" w:lastColumn="0" w:noHBand="0" w:noVBand="1"/>
      </w:tblPr>
      <w:tblGrid>
        <w:gridCol w:w="8460"/>
        <w:gridCol w:w="638"/>
      </w:tblGrid>
      <w:tr w:rsidR="004F5A65" w:rsidRPr="00BF2DFB" w14:paraId="790880D2" w14:textId="77777777">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460" w:type="dxa"/>
            <w:vAlign w:val="center"/>
          </w:tcPr>
          <w:p w14:paraId="47CA7838" w14:textId="77777777" w:rsidR="004F5A65" w:rsidRPr="00BF2DFB" w:rsidRDefault="004F5A65"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0</w:t>
            </w:r>
            <w:r w:rsidR="00910285" w:rsidRPr="00BF2DFB">
              <w:rPr>
                <w:rFonts w:asciiTheme="majorHAnsi" w:hAnsiTheme="majorHAnsi" w:cs="Arial"/>
                <w:b w:val="0"/>
                <w:color w:val="auto"/>
                <w:sz w:val="24"/>
                <w:szCs w:val="24"/>
              </w:rPr>
              <w:t xml:space="preserve"> (0)</w:t>
            </w:r>
          </w:p>
        </w:tc>
        <w:tc>
          <w:tcPr>
            <w:tcW w:w="638" w:type="dxa"/>
          </w:tcPr>
          <w:p w14:paraId="3D72D2A9" w14:textId="77777777" w:rsidR="004F5A65" w:rsidRPr="00BF2DFB" w:rsidRDefault="004F5A65" w:rsidP="00F9209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b w:val="0"/>
                <w:color w:val="auto"/>
                <w:sz w:val="24"/>
                <w:szCs w:val="24"/>
              </w:rPr>
            </w:pPr>
            <w:r w:rsidRPr="00BF2DFB">
              <w:rPr>
                <w:rFonts w:ascii="MS Mincho" w:hAnsi="MS Mincho" w:cs="MS Mincho" w:hint="eastAsia"/>
                <w:b w:val="0"/>
                <w:color w:val="auto"/>
                <w:sz w:val="24"/>
                <w:szCs w:val="24"/>
              </w:rPr>
              <w:t>☐</w:t>
            </w:r>
          </w:p>
        </w:tc>
      </w:tr>
      <w:tr w:rsidR="004F5A65" w:rsidRPr="00BF2DFB" w14:paraId="0D204979"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460" w:type="dxa"/>
            <w:vAlign w:val="center"/>
          </w:tcPr>
          <w:p w14:paraId="5642F9EA" w14:textId="77777777" w:rsidR="004F5A65" w:rsidRPr="00BF2DFB" w:rsidRDefault="004F5A65"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1</w:t>
            </w:r>
            <w:r w:rsidR="00910285" w:rsidRPr="00BF2DFB">
              <w:rPr>
                <w:rFonts w:asciiTheme="majorHAnsi" w:hAnsiTheme="majorHAnsi" w:cs="Arial"/>
                <w:b w:val="0"/>
                <w:color w:val="auto"/>
                <w:sz w:val="24"/>
                <w:szCs w:val="24"/>
              </w:rPr>
              <w:t xml:space="preserve"> (1)</w:t>
            </w:r>
          </w:p>
        </w:tc>
        <w:tc>
          <w:tcPr>
            <w:tcW w:w="638" w:type="dxa"/>
          </w:tcPr>
          <w:p w14:paraId="627A6923" w14:textId="77777777" w:rsidR="004F5A65" w:rsidRPr="00BF2DFB" w:rsidRDefault="004F5A65" w:rsidP="00F9209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r w:rsidRPr="00BF2DFB">
              <w:rPr>
                <w:rFonts w:ascii="MS Mincho" w:hAnsi="MS Mincho" w:cs="MS Mincho" w:hint="eastAsia"/>
                <w:color w:val="auto"/>
                <w:sz w:val="24"/>
                <w:szCs w:val="24"/>
              </w:rPr>
              <w:t>☐</w:t>
            </w:r>
          </w:p>
        </w:tc>
      </w:tr>
      <w:tr w:rsidR="004F5A65" w:rsidRPr="00BF2DFB" w14:paraId="38552F9D"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8460" w:type="dxa"/>
            <w:vAlign w:val="center"/>
          </w:tcPr>
          <w:p w14:paraId="2AAF4DB2" w14:textId="77777777" w:rsidR="004F5A65" w:rsidRPr="00BF2DFB" w:rsidRDefault="004F5A65"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2</w:t>
            </w:r>
            <w:r w:rsidR="00910285" w:rsidRPr="00BF2DFB">
              <w:rPr>
                <w:rFonts w:asciiTheme="majorHAnsi" w:hAnsiTheme="majorHAnsi" w:cs="Arial"/>
                <w:b w:val="0"/>
                <w:color w:val="auto"/>
                <w:sz w:val="24"/>
                <w:szCs w:val="24"/>
              </w:rPr>
              <w:t xml:space="preserve"> (2)</w:t>
            </w:r>
          </w:p>
        </w:tc>
        <w:tc>
          <w:tcPr>
            <w:tcW w:w="638" w:type="dxa"/>
          </w:tcPr>
          <w:p w14:paraId="22447BFC" w14:textId="77777777" w:rsidR="004F5A65" w:rsidRPr="00BF2DFB" w:rsidRDefault="004F5A65" w:rsidP="00F9209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r w:rsidRPr="00BF2DFB">
              <w:rPr>
                <w:rFonts w:ascii="MS Mincho" w:hAnsi="MS Mincho" w:cs="MS Mincho" w:hint="eastAsia"/>
                <w:color w:val="auto"/>
                <w:sz w:val="24"/>
                <w:szCs w:val="24"/>
              </w:rPr>
              <w:t>☐</w:t>
            </w:r>
          </w:p>
        </w:tc>
      </w:tr>
      <w:tr w:rsidR="004F5A65" w:rsidRPr="00BF2DFB" w14:paraId="3AA5C3AC"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460" w:type="dxa"/>
            <w:vAlign w:val="center"/>
          </w:tcPr>
          <w:p w14:paraId="3710754C" w14:textId="77777777" w:rsidR="004F5A65" w:rsidRPr="00BF2DFB" w:rsidRDefault="004F5A65"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3</w:t>
            </w:r>
            <w:r w:rsidR="00910285" w:rsidRPr="00BF2DFB">
              <w:rPr>
                <w:rFonts w:asciiTheme="majorHAnsi" w:hAnsiTheme="majorHAnsi" w:cs="Arial"/>
                <w:b w:val="0"/>
                <w:color w:val="auto"/>
                <w:sz w:val="24"/>
                <w:szCs w:val="24"/>
              </w:rPr>
              <w:t xml:space="preserve"> (3)</w:t>
            </w:r>
          </w:p>
        </w:tc>
        <w:tc>
          <w:tcPr>
            <w:tcW w:w="638" w:type="dxa"/>
          </w:tcPr>
          <w:p w14:paraId="0D70C798" w14:textId="77777777" w:rsidR="004F5A65" w:rsidRPr="00BF2DFB" w:rsidRDefault="004F5A65" w:rsidP="00F9209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r w:rsidRPr="00BF2DFB">
              <w:rPr>
                <w:rFonts w:ascii="MS Mincho" w:hAnsi="MS Mincho" w:cs="MS Mincho" w:hint="eastAsia"/>
                <w:color w:val="auto"/>
                <w:sz w:val="24"/>
                <w:szCs w:val="24"/>
              </w:rPr>
              <w:t>☐</w:t>
            </w:r>
          </w:p>
        </w:tc>
      </w:tr>
      <w:tr w:rsidR="004F5A65" w:rsidRPr="00BF2DFB" w14:paraId="6E86B299"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8460" w:type="dxa"/>
            <w:vAlign w:val="center"/>
          </w:tcPr>
          <w:p w14:paraId="045072D5" w14:textId="77777777" w:rsidR="004F5A65" w:rsidRPr="00BF2DFB" w:rsidRDefault="004F5A65"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4</w:t>
            </w:r>
            <w:r w:rsidR="00910285" w:rsidRPr="00BF2DFB">
              <w:rPr>
                <w:rFonts w:asciiTheme="majorHAnsi" w:hAnsiTheme="majorHAnsi" w:cs="Arial"/>
                <w:b w:val="0"/>
                <w:color w:val="auto"/>
                <w:sz w:val="24"/>
                <w:szCs w:val="24"/>
              </w:rPr>
              <w:t xml:space="preserve"> (4)</w:t>
            </w:r>
          </w:p>
        </w:tc>
        <w:tc>
          <w:tcPr>
            <w:tcW w:w="638" w:type="dxa"/>
          </w:tcPr>
          <w:p w14:paraId="1D520496" w14:textId="77777777" w:rsidR="004F5A65" w:rsidRPr="00BF2DFB" w:rsidRDefault="004F5A65" w:rsidP="00F9209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auto"/>
                <w:sz w:val="24"/>
                <w:szCs w:val="24"/>
              </w:rPr>
            </w:pPr>
            <w:r w:rsidRPr="00BF2DFB">
              <w:rPr>
                <w:rFonts w:ascii="MS Mincho" w:hAnsi="MS Mincho" w:cs="MS Mincho" w:hint="eastAsia"/>
                <w:color w:val="auto"/>
                <w:sz w:val="24"/>
                <w:szCs w:val="24"/>
              </w:rPr>
              <w:t>☐</w:t>
            </w:r>
          </w:p>
        </w:tc>
      </w:tr>
      <w:tr w:rsidR="004F5A65" w:rsidRPr="00BF2DFB" w14:paraId="28EDB276"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60" w:type="dxa"/>
          </w:tcPr>
          <w:p w14:paraId="407E9C0E" w14:textId="77777777" w:rsidR="004F5A65" w:rsidRPr="00BF2DFB" w:rsidRDefault="004F5A65" w:rsidP="00F9209E">
            <w:pPr>
              <w:rPr>
                <w:rFonts w:asciiTheme="majorHAnsi" w:hAnsiTheme="majorHAnsi" w:cs="Arial"/>
                <w:b w:val="0"/>
                <w:color w:val="auto"/>
                <w:sz w:val="24"/>
                <w:szCs w:val="24"/>
              </w:rPr>
            </w:pPr>
            <w:r w:rsidRPr="00BF2DFB">
              <w:rPr>
                <w:rFonts w:asciiTheme="majorHAnsi" w:hAnsiTheme="majorHAnsi" w:cs="Arial"/>
                <w:b w:val="0"/>
                <w:color w:val="auto"/>
                <w:sz w:val="24"/>
                <w:szCs w:val="24"/>
              </w:rPr>
              <w:t>5 or more</w:t>
            </w:r>
            <w:r w:rsidR="00910285" w:rsidRPr="00BF2DFB">
              <w:rPr>
                <w:rFonts w:asciiTheme="majorHAnsi" w:hAnsiTheme="majorHAnsi" w:cs="Arial"/>
                <w:b w:val="0"/>
                <w:color w:val="auto"/>
                <w:sz w:val="24"/>
                <w:szCs w:val="24"/>
              </w:rPr>
              <w:t xml:space="preserve"> (5)</w:t>
            </w:r>
          </w:p>
        </w:tc>
        <w:tc>
          <w:tcPr>
            <w:tcW w:w="638" w:type="dxa"/>
          </w:tcPr>
          <w:p w14:paraId="5435A452" w14:textId="77777777" w:rsidR="004F5A65" w:rsidRPr="00BF2DFB" w:rsidRDefault="004F5A65" w:rsidP="00F9209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r w:rsidRPr="00BF2DFB">
              <w:rPr>
                <w:rFonts w:ascii="MS Mincho" w:hAnsi="MS Mincho" w:cs="MS Mincho" w:hint="eastAsia"/>
                <w:color w:val="auto"/>
                <w:sz w:val="24"/>
                <w:szCs w:val="24"/>
              </w:rPr>
              <w:t>☐</w:t>
            </w:r>
          </w:p>
        </w:tc>
      </w:tr>
    </w:tbl>
    <w:p w14:paraId="41E41615" w14:textId="77777777" w:rsidR="000E1EDA" w:rsidRDefault="000E1EDA" w:rsidP="00A61BF4">
      <w:pPr>
        <w:tabs>
          <w:tab w:val="left" w:pos="-360"/>
        </w:tabs>
        <w:rPr>
          <w:rFonts w:asciiTheme="majorHAnsi" w:hAnsiTheme="majorHAnsi" w:cs="Arial"/>
        </w:rPr>
      </w:pPr>
    </w:p>
    <w:p w14:paraId="66300CD4" w14:textId="77777777" w:rsidR="0072644B" w:rsidRDefault="00A61BF4" w:rsidP="0072644B">
      <w:pPr>
        <w:rPr>
          <w:rFonts w:asciiTheme="majorHAnsi" w:hAnsiTheme="majorHAnsi"/>
        </w:rPr>
      </w:pPr>
      <w:r>
        <w:rPr>
          <w:rFonts w:asciiTheme="majorHAnsi" w:hAnsiTheme="majorHAnsi"/>
        </w:rPr>
        <w:lastRenderedPageBreak/>
        <w:t>{Page break}</w:t>
      </w:r>
    </w:p>
    <w:p w14:paraId="5C68FBC1" w14:textId="77777777" w:rsidR="007978AD" w:rsidRDefault="007978AD" w:rsidP="007978AD">
      <w:pPr>
        <w:rPr>
          <w:rFonts w:asciiTheme="majorHAnsi" w:hAnsiTheme="majorHAnsi"/>
          <w:color w:val="000000" w:themeColor="text1"/>
        </w:rPr>
      </w:pPr>
      <w:r>
        <w:rPr>
          <w:rFonts w:asciiTheme="majorHAnsi" w:hAnsiTheme="majorHAnsi"/>
          <w:color w:val="000000" w:themeColor="text1"/>
        </w:rPr>
        <w:t>&lt;Automatic, invisible timestamp. Based on local time, from user’s computer.&gt;</w:t>
      </w:r>
    </w:p>
    <w:p w14:paraId="428EF3AE" w14:textId="77777777" w:rsidR="007978AD" w:rsidRPr="009970E0" w:rsidRDefault="009D12BB" w:rsidP="007978AD">
      <w:pPr>
        <w:rPr>
          <w:rFonts w:asciiTheme="majorHAnsi" w:hAnsiTheme="majorHAnsi"/>
          <w:color w:val="000000" w:themeColor="text1"/>
        </w:rPr>
      </w:pPr>
      <w:r>
        <w:rPr>
          <w:rFonts w:asciiTheme="majorHAnsi" w:hAnsiTheme="majorHAnsi"/>
          <w:color w:val="000000" w:themeColor="text1"/>
        </w:rPr>
        <w:t>[</w:t>
      </w:r>
      <w:proofErr w:type="spellStart"/>
      <w:r>
        <w:rPr>
          <w:rFonts w:asciiTheme="majorHAnsi" w:hAnsiTheme="majorHAnsi"/>
          <w:color w:val="000000" w:themeColor="text1"/>
        </w:rPr>
        <w:t>time_completed</w:t>
      </w:r>
      <w:r w:rsidR="007978AD">
        <w:rPr>
          <w:rFonts w:asciiTheme="majorHAnsi" w:hAnsiTheme="majorHAnsi"/>
          <w:color w:val="000000" w:themeColor="text1"/>
        </w:rPr>
        <w:t>_questions</w:t>
      </w:r>
      <w:proofErr w:type="spellEnd"/>
      <w:r w:rsidR="007978AD">
        <w:rPr>
          <w:rFonts w:asciiTheme="majorHAnsi" w:hAnsiTheme="majorHAnsi"/>
          <w:color w:val="000000" w:themeColor="text1"/>
        </w:rPr>
        <w:t>]</w:t>
      </w:r>
    </w:p>
    <w:p w14:paraId="01272884" w14:textId="77777777" w:rsidR="007978AD" w:rsidRDefault="007978AD" w:rsidP="0072644B">
      <w:pPr>
        <w:rPr>
          <w:rFonts w:asciiTheme="majorHAnsi" w:hAnsiTheme="majorHAnsi"/>
        </w:rPr>
      </w:pPr>
    </w:p>
    <w:p w14:paraId="5649FC4F" w14:textId="77777777" w:rsidR="00660478" w:rsidRDefault="00660478" w:rsidP="00660478">
      <w:pPr>
        <w:rPr>
          <w:rFonts w:asciiTheme="majorHAnsi" w:eastAsia="Times New Roman" w:hAnsiTheme="majorHAnsi"/>
        </w:rPr>
      </w:pPr>
      <w:r w:rsidRPr="009D5D7D">
        <w:rPr>
          <w:rFonts w:asciiTheme="majorHAnsi" w:eastAsia="Times New Roman" w:hAnsiTheme="majorHAnsi"/>
          <w:bCs/>
          <w:color w:val="FF2D00"/>
        </w:rPr>
        <w:t>Please copy or print this out now,</w:t>
      </w:r>
      <w:r w:rsidRPr="00D31F80">
        <w:rPr>
          <w:rFonts w:asciiTheme="majorHAnsi" w:eastAsia="Times New Roman" w:hAnsiTheme="majorHAnsi"/>
        </w:rPr>
        <w:t xml:space="preserve"> as you will not be able to see it once you close the survey window.</w:t>
      </w:r>
      <w:r w:rsidRPr="00D31F80">
        <w:rPr>
          <w:rFonts w:asciiTheme="majorHAnsi" w:eastAsia="Times New Roman" w:hAnsiTheme="majorHAnsi"/>
        </w:rPr>
        <w:br/>
      </w:r>
      <w:r w:rsidRPr="00D31F80">
        <w:rPr>
          <w:rFonts w:asciiTheme="majorHAnsi" w:eastAsia="Times New Roman" w:hAnsiTheme="majorHAnsi"/>
        </w:rPr>
        <w:br/>
      </w:r>
      <w:r w:rsidRPr="009D5D7D">
        <w:rPr>
          <w:rFonts w:asciiTheme="majorHAnsi" w:eastAsia="Times New Roman" w:hAnsiTheme="majorHAnsi"/>
          <w:bCs/>
          <w:i/>
        </w:rPr>
        <w:t>Suggested Mental Health Resources:</w:t>
      </w:r>
    </w:p>
    <w:p w14:paraId="6F6150EB" w14:textId="77777777" w:rsidR="00660478" w:rsidRDefault="00660478" w:rsidP="00660478">
      <w:pPr>
        <w:rPr>
          <w:rFonts w:asciiTheme="majorHAnsi" w:eastAsia="Times New Roman" w:hAnsiTheme="majorHAnsi"/>
        </w:rPr>
      </w:pPr>
      <w:r w:rsidRPr="00D31F80">
        <w:rPr>
          <w:rFonts w:asciiTheme="majorHAnsi" w:eastAsia="Times New Roman" w:hAnsiTheme="majorHAnsi"/>
        </w:rPr>
        <w:br/>
      </w:r>
      <w:r w:rsidRPr="00D31F80">
        <w:rPr>
          <w:rFonts w:asciiTheme="majorHAnsi" w:eastAsia="Times New Roman" w:hAnsiTheme="majorHAnsi"/>
          <w:u w:val="single"/>
        </w:rPr>
        <w:t>In an emergency:</w:t>
      </w:r>
      <w:r w:rsidRPr="00D31F80">
        <w:rPr>
          <w:rFonts w:asciiTheme="majorHAnsi" w:eastAsia="Times New Roman" w:hAnsiTheme="majorHAnsi"/>
        </w:rPr>
        <w:t xml:space="preserve"> </w:t>
      </w:r>
    </w:p>
    <w:p w14:paraId="036A3419" w14:textId="77777777" w:rsidR="00660478" w:rsidRDefault="00660478" w:rsidP="00660478">
      <w:pPr>
        <w:ind w:left="720"/>
        <w:rPr>
          <w:rFonts w:asciiTheme="majorHAnsi" w:eastAsia="Times New Roman" w:hAnsiTheme="majorHAnsi"/>
        </w:rPr>
      </w:pPr>
      <w:r w:rsidRPr="00D31F80">
        <w:rPr>
          <w:rFonts w:asciiTheme="majorHAnsi" w:eastAsia="Times New Roman" w:hAnsiTheme="majorHAnsi"/>
        </w:rPr>
        <w:t xml:space="preserve">If it is an emergency in which you or someone you know is suicidal, you should immediately call 911, go to a hospital emergency room, or call the Veterans Crisis Line at </w:t>
      </w:r>
      <w:r w:rsidRPr="009D5D7D">
        <w:rPr>
          <w:rFonts w:asciiTheme="majorHAnsi" w:eastAsia="Times New Roman" w:hAnsiTheme="majorHAnsi"/>
          <w:bCs/>
          <w:i/>
        </w:rPr>
        <w:t>1-800-273-8255(TALK)</w:t>
      </w:r>
      <w:r w:rsidRPr="009D5D7D">
        <w:rPr>
          <w:rFonts w:asciiTheme="majorHAnsi" w:eastAsia="Times New Roman" w:hAnsiTheme="majorHAnsi"/>
          <w:i/>
        </w:rPr>
        <w:t xml:space="preserve"> </w:t>
      </w:r>
      <w:r w:rsidRPr="00D31F80">
        <w:rPr>
          <w:rFonts w:asciiTheme="majorHAnsi" w:eastAsia="Times New Roman" w:hAnsiTheme="majorHAnsi"/>
        </w:rPr>
        <w:t xml:space="preserve">and press 1. You can also have a confidential chat online at </w:t>
      </w:r>
      <w:hyperlink r:id="rId13" w:history="1">
        <w:r w:rsidRPr="00D31F80">
          <w:rPr>
            <w:rStyle w:val="Hyperlink"/>
            <w:rFonts w:asciiTheme="majorHAnsi" w:eastAsia="Times New Roman" w:hAnsiTheme="majorHAnsi"/>
          </w:rPr>
          <w:t>https://www.VeteransCrisisLine.net</w:t>
        </w:r>
      </w:hyperlink>
      <w:r w:rsidRPr="00D31F80">
        <w:rPr>
          <w:rFonts w:asciiTheme="majorHAnsi" w:eastAsia="Times New Roman" w:hAnsiTheme="majorHAnsi"/>
        </w:rPr>
        <w:t xml:space="preserve"> or text </w:t>
      </w:r>
      <w:r w:rsidRPr="00D31F80">
        <w:rPr>
          <w:rFonts w:asciiTheme="majorHAnsi" w:eastAsia="Times New Roman" w:hAnsiTheme="majorHAnsi"/>
          <w:b/>
          <w:bCs/>
        </w:rPr>
        <w:t>838255.</w:t>
      </w:r>
      <w:r>
        <w:rPr>
          <w:rFonts w:asciiTheme="majorHAnsi" w:eastAsia="Times New Roman" w:hAnsiTheme="majorHAnsi"/>
        </w:rPr>
        <w:br/>
      </w:r>
    </w:p>
    <w:p w14:paraId="1C5D45C7" w14:textId="77777777" w:rsidR="00660478" w:rsidRDefault="00660478" w:rsidP="00660478">
      <w:pPr>
        <w:rPr>
          <w:rFonts w:asciiTheme="majorHAnsi" w:eastAsia="Times New Roman" w:hAnsiTheme="majorHAnsi"/>
        </w:rPr>
      </w:pPr>
      <w:r w:rsidRPr="00D31F80">
        <w:rPr>
          <w:rFonts w:asciiTheme="majorHAnsi" w:eastAsia="Times New Roman" w:hAnsiTheme="majorHAnsi"/>
          <w:u w:val="single"/>
        </w:rPr>
        <w:t>To find treatment services:</w:t>
      </w:r>
      <w:r w:rsidRPr="00D31F80">
        <w:rPr>
          <w:rFonts w:asciiTheme="majorHAnsi" w:eastAsia="Times New Roman" w:hAnsiTheme="majorHAnsi"/>
        </w:rPr>
        <w:t xml:space="preserve"> </w:t>
      </w:r>
    </w:p>
    <w:p w14:paraId="414A9A97" w14:textId="77777777" w:rsidR="00660478" w:rsidRDefault="00660478" w:rsidP="00660478">
      <w:pPr>
        <w:ind w:left="720"/>
        <w:rPr>
          <w:rFonts w:asciiTheme="majorHAnsi" w:eastAsia="Times New Roman" w:hAnsiTheme="majorHAnsi"/>
        </w:rPr>
      </w:pPr>
      <w:r w:rsidRPr="00D31F80">
        <w:rPr>
          <w:rFonts w:asciiTheme="majorHAnsi" w:eastAsia="Times New Roman" w:hAnsiTheme="majorHAnsi"/>
        </w:rPr>
        <w:t xml:space="preserve">You can search online for local help at </w:t>
      </w:r>
      <w:hyperlink r:id="rId14" w:history="1">
        <w:r w:rsidRPr="00D31F80">
          <w:rPr>
            <w:rStyle w:val="Hyperlink"/>
            <w:rFonts w:asciiTheme="majorHAnsi" w:eastAsia="Times New Roman" w:hAnsiTheme="majorHAnsi"/>
          </w:rPr>
          <w:t xml:space="preserve">https://findtreatment.samhsa.gov </w:t>
        </w:r>
      </w:hyperlink>
      <w:r w:rsidRPr="00D31F80">
        <w:rPr>
          <w:rFonts w:asciiTheme="majorHAnsi" w:eastAsia="Times New Roman" w:hAnsiTheme="majorHAnsi"/>
        </w:rPr>
        <w:t xml:space="preserve">, or by calling </w:t>
      </w:r>
      <w:r w:rsidRPr="009D5D7D">
        <w:rPr>
          <w:rFonts w:asciiTheme="majorHAnsi" w:eastAsia="Times New Roman" w:hAnsiTheme="majorHAnsi"/>
          <w:bCs/>
          <w:i/>
        </w:rPr>
        <w:t>1-800-662-4357(HELP).</w:t>
      </w:r>
    </w:p>
    <w:p w14:paraId="66196EA4" w14:textId="77777777" w:rsidR="00660478" w:rsidRDefault="00660478" w:rsidP="00660478">
      <w:pPr>
        <w:rPr>
          <w:rFonts w:asciiTheme="majorHAnsi" w:eastAsia="Times New Roman" w:hAnsiTheme="majorHAnsi"/>
        </w:rPr>
      </w:pPr>
    </w:p>
    <w:p w14:paraId="78B676F8" w14:textId="77777777" w:rsidR="00660478" w:rsidRDefault="00660478" w:rsidP="00660478">
      <w:pPr>
        <w:rPr>
          <w:rFonts w:asciiTheme="majorHAnsi" w:eastAsia="Times New Roman" w:hAnsiTheme="majorHAnsi"/>
        </w:rPr>
      </w:pPr>
      <w:r w:rsidRPr="00D31F80">
        <w:rPr>
          <w:rFonts w:asciiTheme="majorHAnsi" w:eastAsia="Times New Roman" w:hAnsiTheme="majorHAnsi"/>
          <w:u w:val="single"/>
        </w:rPr>
        <w:t>For support in the community:</w:t>
      </w:r>
      <w:r w:rsidRPr="00D31F80">
        <w:rPr>
          <w:rFonts w:asciiTheme="majorHAnsi" w:eastAsia="Times New Roman" w:hAnsiTheme="majorHAnsi"/>
        </w:rPr>
        <w:t xml:space="preserve"> </w:t>
      </w:r>
    </w:p>
    <w:p w14:paraId="0AFF0FCB" w14:textId="77777777" w:rsidR="007978AD" w:rsidRPr="00660478" w:rsidRDefault="00660478" w:rsidP="00660478">
      <w:pPr>
        <w:ind w:left="720"/>
        <w:rPr>
          <w:rFonts w:asciiTheme="majorHAnsi" w:eastAsia="Times New Roman" w:hAnsiTheme="majorHAnsi"/>
          <w:b/>
          <w:bCs/>
        </w:rPr>
      </w:pPr>
      <w:r w:rsidRPr="00D31F80">
        <w:rPr>
          <w:rFonts w:asciiTheme="majorHAnsi" w:eastAsia="Times New Roman" w:hAnsiTheme="majorHAnsi"/>
        </w:rPr>
        <w:t xml:space="preserve">You can find your local branch of the National Alliance on Mental Illness (NAMI) at </w:t>
      </w:r>
      <w:hyperlink r:id="rId15" w:history="1">
        <w:r w:rsidRPr="00D31F80">
          <w:rPr>
            <w:rStyle w:val="Hyperlink"/>
            <w:rFonts w:asciiTheme="majorHAnsi" w:eastAsia="Times New Roman" w:hAnsiTheme="majorHAnsi"/>
          </w:rPr>
          <w:t>http://www.nami.org/Find-Support</w:t>
        </w:r>
      </w:hyperlink>
      <w:r w:rsidRPr="00D31F80">
        <w:rPr>
          <w:rFonts w:asciiTheme="majorHAnsi" w:eastAsia="Times New Roman" w:hAnsiTheme="majorHAnsi"/>
        </w:rPr>
        <w:t xml:space="preserve">. NAMI also has a helpline during business hours at </w:t>
      </w:r>
      <w:r w:rsidRPr="009D5D7D">
        <w:rPr>
          <w:rFonts w:asciiTheme="majorHAnsi" w:eastAsia="Times New Roman" w:hAnsiTheme="majorHAnsi"/>
          <w:bCs/>
          <w:i/>
        </w:rPr>
        <w:t>1-800-950-6264(NAMI).</w:t>
      </w:r>
    </w:p>
    <w:p w14:paraId="760D906C" w14:textId="77777777" w:rsidR="00582DFF" w:rsidRDefault="009B7368" w:rsidP="00A61BF4">
      <w:pPr>
        <w:pStyle w:val="Heading1"/>
        <w:spacing w:before="360"/>
        <w:rPr>
          <w:color w:val="auto"/>
        </w:rPr>
      </w:pPr>
      <w:bookmarkStart w:id="15" w:name="_Toc465773172"/>
      <w:r>
        <w:rPr>
          <w:color w:val="auto"/>
        </w:rPr>
        <w:t>10</w:t>
      </w:r>
      <w:r w:rsidR="000E1EDA" w:rsidRPr="00A42E71">
        <w:rPr>
          <w:color w:val="auto"/>
        </w:rPr>
        <w:t xml:space="preserve">.  </w:t>
      </w:r>
      <w:r w:rsidR="00582DFF" w:rsidRPr="00A42E71">
        <w:rPr>
          <w:color w:val="auto"/>
        </w:rPr>
        <w:t>Name and Contact Information</w:t>
      </w:r>
      <w:bookmarkEnd w:id="15"/>
    </w:p>
    <w:p w14:paraId="016A697D" w14:textId="77777777" w:rsidR="00660478" w:rsidRPr="00660478" w:rsidRDefault="00660478" w:rsidP="00660478"/>
    <w:p w14:paraId="6A5D8366" w14:textId="77777777" w:rsidR="0046085E" w:rsidRDefault="0046085E" w:rsidP="00F9209E">
      <w:pPr>
        <w:rPr>
          <w:rFonts w:asciiTheme="majorHAnsi" w:hAnsiTheme="majorHAnsi"/>
        </w:rPr>
      </w:pPr>
      <w:r w:rsidRPr="00BF2DFB">
        <w:rPr>
          <w:rFonts w:asciiTheme="majorHAnsi" w:hAnsiTheme="majorHAnsi"/>
        </w:rPr>
        <w:t>Thank you for completing this survey!</w:t>
      </w:r>
    </w:p>
    <w:p w14:paraId="2086D997" w14:textId="77777777" w:rsidR="00660478" w:rsidRPr="00BF2DFB" w:rsidRDefault="00660478" w:rsidP="00F9209E">
      <w:pPr>
        <w:rPr>
          <w:rFonts w:asciiTheme="majorHAnsi" w:hAnsiTheme="majorHAnsi"/>
        </w:rPr>
      </w:pPr>
    </w:p>
    <w:p w14:paraId="70564C9F" w14:textId="117D1CCE" w:rsidR="001E76E7" w:rsidRDefault="001E76E7" w:rsidP="00F9209E">
      <w:pPr>
        <w:rPr>
          <w:rFonts w:asciiTheme="majorHAnsi" w:hAnsiTheme="majorHAnsi"/>
        </w:rPr>
      </w:pPr>
      <w:r w:rsidRPr="00BF2DFB">
        <w:rPr>
          <w:rFonts w:asciiTheme="majorHAnsi" w:hAnsiTheme="majorHAnsi"/>
        </w:rPr>
        <w:t>As a token of our appreciation, we would</w:t>
      </w:r>
      <w:r w:rsidR="0046085E" w:rsidRPr="00BF2DFB">
        <w:rPr>
          <w:rFonts w:asciiTheme="majorHAnsi" w:hAnsiTheme="majorHAnsi"/>
        </w:rPr>
        <w:t xml:space="preserve"> like to </w:t>
      </w:r>
      <w:r w:rsidRPr="00BF2DFB">
        <w:rPr>
          <w:rFonts w:asciiTheme="majorHAnsi" w:hAnsiTheme="majorHAnsi"/>
        </w:rPr>
        <w:t>enter you</w:t>
      </w:r>
      <w:r w:rsidR="0046085E" w:rsidRPr="00BF2DFB">
        <w:rPr>
          <w:rFonts w:asciiTheme="majorHAnsi" w:hAnsiTheme="majorHAnsi"/>
        </w:rPr>
        <w:t xml:space="preserve"> in </w:t>
      </w:r>
      <w:r w:rsidRPr="00BF2DFB">
        <w:rPr>
          <w:rFonts w:asciiTheme="majorHAnsi" w:hAnsiTheme="majorHAnsi"/>
        </w:rPr>
        <w:t>a prize</w:t>
      </w:r>
      <w:r w:rsidR="004F5A65" w:rsidRPr="00BF2DFB">
        <w:rPr>
          <w:rFonts w:asciiTheme="majorHAnsi" w:hAnsiTheme="majorHAnsi"/>
        </w:rPr>
        <w:t xml:space="preserve"> drawing to win one of two </w:t>
      </w:r>
      <w:r w:rsidR="00A4399A" w:rsidRPr="00A4399A">
        <w:rPr>
          <w:rFonts w:asciiTheme="majorHAnsi" w:eastAsia="Times New Roman" w:hAnsiTheme="majorHAnsi"/>
          <w:color w:val="000000" w:themeColor="text1"/>
        </w:rPr>
        <w:t>7.9” 16GB iPad Mini 4s with Retina Display</w:t>
      </w:r>
      <w:r w:rsidR="00A00245">
        <w:rPr>
          <w:rFonts w:asciiTheme="majorHAnsi" w:hAnsiTheme="majorHAnsi"/>
        </w:rPr>
        <w:t xml:space="preserve">, </w:t>
      </w:r>
      <w:r w:rsidR="0046085E" w:rsidRPr="00BF2DFB">
        <w:rPr>
          <w:rFonts w:asciiTheme="majorHAnsi" w:hAnsiTheme="majorHAnsi"/>
        </w:rPr>
        <w:t>worth approximately</w:t>
      </w:r>
      <w:r w:rsidRPr="00BF2DFB">
        <w:rPr>
          <w:rFonts w:asciiTheme="majorHAnsi" w:hAnsiTheme="majorHAnsi"/>
        </w:rPr>
        <w:t xml:space="preserve"> </w:t>
      </w:r>
      <w:r w:rsidR="00A4399A">
        <w:rPr>
          <w:rFonts w:asciiTheme="majorHAnsi" w:hAnsiTheme="majorHAnsi"/>
        </w:rPr>
        <w:t>$3</w:t>
      </w:r>
      <w:r w:rsidRPr="009E5B6A">
        <w:rPr>
          <w:rFonts w:asciiTheme="majorHAnsi" w:hAnsiTheme="majorHAnsi"/>
        </w:rPr>
        <w:t>00</w:t>
      </w:r>
      <w:r w:rsidRPr="00BF2DFB">
        <w:rPr>
          <w:rFonts w:asciiTheme="majorHAnsi" w:hAnsiTheme="majorHAnsi"/>
        </w:rPr>
        <w:t>.</w:t>
      </w:r>
    </w:p>
    <w:p w14:paraId="39C656A4" w14:textId="77777777" w:rsidR="00660478" w:rsidRPr="00BF2DFB" w:rsidRDefault="00660478" w:rsidP="00F9209E">
      <w:pPr>
        <w:rPr>
          <w:rFonts w:asciiTheme="majorHAnsi" w:hAnsiTheme="majorHAnsi"/>
        </w:rPr>
      </w:pPr>
    </w:p>
    <w:p w14:paraId="08F69431" w14:textId="77777777" w:rsidR="001E76E7" w:rsidRDefault="00C42E8D" w:rsidP="00F9209E">
      <w:pPr>
        <w:rPr>
          <w:rFonts w:asciiTheme="majorHAnsi" w:hAnsiTheme="majorHAnsi"/>
        </w:rPr>
      </w:pPr>
      <w:r w:rsidRPr="00A00245">
        <w:rPr>
          <w:rFonts w:asciiTheme="majorHAnsi" w:hAnsiTheme="majorHAnsi"/>
          <w:color w:val="FF0000"/>
        </w:rPr>
        <w:t>If you would like to for us to be able to contact you, please accurately complete these last few questions</w:t>
      </w:r>
      <w:r w:rsidR="0046085E" w:rsidRPr="00BF2DFB">
        <w:rPr>
          <w:rFonts w:asciiTheme="majorHAnsi" w:hAnsiTheme="majorHAnsi"/>
        </w:rPr>
        <w:t>.</w:t>
      </w:r>
      <w:r w:rsidR="001E76E7" w:rsidRPr="00BF2DFB">
        <w:rPr>
          <w:rFonts w:asciiTheme="majorHAnsi" w:hAnsiTheme="majorHAnsi"/>
        </w:rPr>
        <w:t xml:space="preserve"> Your name and contact information will be kept strictly confidential. To help enhance your privacy, we will separate your personal information from your other survey responses.</w:t>
      </w:r>
      <w:r w:rsidR="0046085E" w:rsidRPr="00BF2DFB">
        <w:rPr>
          <w:rFonts w:asciiTheme="majorHAnsi" w:hAnsiTheme="majorHAnsi"/>
        </w:rPr>
        <w:t xml:space="preserve"> </w:t>
      </w:r>
    </w:p>
    <w:p w14:paraId="769FE1A2" w14:textId="77777777" w:rsidR="00660478" w:rsidRPr="00BF2DFB" w:rsidRDefault="00660478" w:rsidP="00F9209E">
      <w:pPr>
        <w:rPr>
          <w:rFonts w:asciiTheme="majorHAnsi" w:hAnsiTheme="majorHAnsi"/>
        </w:rPr>
      </w:pPr>
    </w:p>
    <w:p w14:paraId="6E9FE8C7" w14:textId="77777777" w:rsidR="00A61BF4" w:rsidRDefault="00770DC1" w:rsidP="00A61BF4">
      <w:pPr>
        <w:tabs>
          <w:tab w:val="left" w:pos="-360"/>
        </w:tabs>
        <w:rPr>
          <w:rFonts w:asciiTheme="majorHAnsi" w:hAnsiTheme="majorHAnsi" w:cs="Arial"/>
        </w:rPr>
      </w:pPr>
      <w:r>
        <w:rPr>
          <w:rFonts w:asciiTheme="majorHAnsi" w:hAnsiTheme="majorHAnsi" w:cs="Arial"/>
        </w:rPr>
        <w:t>First name and last initial</w:t>
      </w:r>
      <w:r w:rsidR="00A61BF4">
        <w:rPr>
          <w:rFonts w:asciiTheme="majorHAnsi" w:hAnsiTheme="majorHAnsi" w:cs="Arial"/>
        </w:rPr>
        <w:t>?</w:t>
      </w:r>
    </w:p>
    <w:p w14:paraId="07B20DE9" w14:textId="77777777" w:rsidR="00A61BF4" w:rsidRPr="00A61BF4" w:rsidRDefault="00A61BF4" w:rsidP="00A61BF4">
      <w:pPr>
        <w:tabs>
          <w:tab w:val="left" w:pos="-360"/>
        </w:tabs>
        <w:spacing w:after="120"/>
        <w:rPr>
          <w:rFonts w:asciiTheme="majorHAnsi" w:hAnsiTheme="majorHAnsi" w:cs="Arial"/>
        </w:rPr>
      </w:pPr>
      <w:r>
        <w:rPr>
          <w:rFonts w:asciiTheme="majorHAnsi" w:hAnsiTheme="majorHAnsi" w:cs="Arial"/>
        </w:rPr>
        <w:t>[name]</w:t>
      </w:r>
    </w:p>
    <w:tbl>
      <w:tblPr>
        <w:tblStyle w:val="LightShading-Accent1"/>
        <w:tblW w:w="9304" w:type="dxa"/>
        <w:tblLayout w:type="fixed"/>
        <w:tblLook w:val="04A0" w:firstRow="1" w:lastRow="0" w:firstColumn="1" w:lastColumn="0" w:noHBand="0" w:noVBand="1"/>
      </w:tblPr>
      <w:tblGrid>
        <w:gridCol w:w="9304"/>
      </w:tblGrid>
      <w:tr w:rsidR="00A61BF4" w:rsidRPr="00BF2DFB" w14:paraId="3FC97FD4" w14:textId="77777777">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304" w:type="dxa"/>
            <w:vAlign w:val="center"/>
          </w:tcPr>
          <w:p w14:paraId="54CC619C" w14:textId="77777777" w:rsidR="00A61BF4" w:rsidRPr="00BF2DFB" w:rsidRDefault="00A61BF4" w:rsidP="00753E1D">
            <w:pPr>
              <w:rPr>
                <w:rFonts w:asciiTheme="majorHAnsi" w:hAnsiTheme="majorHAnsi" w:cs="Arial"/>
                <w:bCs w:val="0"/>
                <w:color w:val="auto"/>
                <w:sz w:val="24"/>
                <w:szCs w:val="24"/>
              </w:rPr>
            </w:pPr>
            <w:r w:rsidRPr="00BF2DFB">
              <w:rPr>
                <w:rFonts w:asciiTheme="majorHAnsi" w:hAnsiTheme="majorHAnsi" w:cs="Arial"/>
                <w:b w:val="0"/>
                <w:color w:val="auto"/>
                <w:sz w:val="24"/>
                <w:szCs w:val="24"/>
              </w:rPr>
              <w:t>Text Box</w:t>
            </w:r>
          </w:p>
        </w:tc>
      </w:tr>
    </w:tbl>
    <w:p w14:paraId="3039BFE8" w14:textId="77777777" w:rsidR="00A61BF4" w:rsidRDefault="00A61BF4" w:rsidP="00A61BF4">
      <w:pPr>
        <w:rPr>
          <w:rFonts w:asciiTheme="majorHAnsi" w:hAnsiTheme="majorHAnsi"/>
        </w:rPr>
      </w:pPr>
    </w:p>
    <w:p w14:paraId="32840398" w14:textId="77777777" w:rsidR="00A61BF4" w:rsidRDefault="00770DC1" w:rsidP="00A61BF4">
      <w:pPr>
        <w:tabs>
          <w:tab w:val="left" w:pos="-360"/>
        </w:tabs>
        <w:rPr>
          <w:rFonts w:asciiTheme="majorHAnsi" w:hAnsiTheme="majorHAnsi" w:cs="Arial"/>
        </w:rPr>
      </w:pPr>
      <w:r>
        <w:rPr>
          <w:rFonts w:asciiTheme="majorHAnsi" w:hAnsiTheme="majorHAnsi" w:cs="Arial"/>
        </w:rPr>
        <w:t>Email</w:t>
      </w:r>
      <w:r w:rsidR="00BA416B" w:rsidRPr="00BF2DFB">
        <w:rPr>
          <w:rFonts w:asciiTheme="majorHAnsi" w:hAnsiTheme="majorHAnsi" w:cs="Arial"/>
        </w:rPr>
        <w:t xml:space="preserve"> address</w:t>
      </w:r>
      <w:r w:rsidR="00A61BF4">
        <w:rPr>
          <w:rFonts w:asciiTheme="majorHAnsi" w:hAnsiTheme="majorHAnsi" w:cs="Arial"/>
        </w:rPr>
        <w:t>?</w:t>
      </w:r>
    </w:p>
    <w:p w14:paraId="0D8AAFAB" w14:textId="77777777" w:rsidR="00A61BF4" w:rsidRPr="00A61BF4" w:rsidRDefault="00A61BF4" w:rsidP="00A61BF4">
      <w:pPr>
        <w:tabs>
          <w:tab w:val="left" w:pos="-360"/>
        </w:tabs>
        <w:spacing w:after="120"/>
        <w:rPr>
          <w:rFonts w:asciiTheme="majorHAnsi" w:hAnsiTheme="majorHAnsi" w:cs="Arial"/>
        </w:rPr>
      </w:pPr>
      <w:r>
        <w:rPr>
          <w:rFonts w:asciiTheme="majorHAnsi" w:hAnsiTheme="majorHAnsi" w:cs="Arial"/>
        </w:rPr>
        <w:t>[email]</w:t>
      </w:r>
    </w:p>
    <w:tbl>
      <w:tblPr>
        <w:tblStyle w:val="LightShading-Accent1"/>
        <w:tblW w:w="9304" w:type="dxa"/>
        <w:tblLayout w:type="fixed"/>
        <w:tblLook w:val="04A0" w:firstRow="1" w:lastRow="0" w:firstColumn="1" w:lastColumn="0" w:noHBand="0" w:noVBand="1"/>
      </w:tblPr>
      <w:tblGrid>
        <w:gridCol w:w="9304"/>
      </w:tblGrid>
      <w:tr w:rsidR="00A61BF4" w:rsidRPr="00BF2DFB" w14:paraId="4104CFE6" w14:textId="77777777">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304" w:type="dxa"/>
            <w:vAlign w:val="center"/>
          </w:tcPr>
          <w:p w14:paraId="1C81F79C" w14:textId="77777777" w:rsidR="00A61BF4" w:rsidRPr="00BF2DFB" w:rsidRDefault="00A61BF4" w:rsidP="00753E1D">
            <w:pPr>
              <w:rPr>
                <w:rFonts w:asciiTheme="majorHAnsi" w:hAnsiTheme="majorHAnsi" w:cs="Arial"/>
                <w:bCs w:val="0"/>
                <w:color w:val="auto"/>
                <w:sz w:val="24"/>
                <w:szCs w:val="24"/>
              </w:rPr>
            </w:pPr>
            <w:r w:rsidRPr="00BF2DFB">
              <w:rPr>
                <w:rFonts w:asciiTheme="majorHAnsi" w:hAnsiTheme="majorHAnsi" w:cs="Arial"/>
                <w:b w:val="0"/>
                <w:color w:val="auto"/>
                <w:sz w:val="24"/>
                <w:szCs w:val="24"/>
              </w:rPr>
              <w:t>Text Box</w:t>
            </w:r>
          </w:p>
        </w:tc>
      </w:tr>
    </w:tbl>
    <w:p w14:paraId="70A8752E" w14:textId="77777777" w:rsidR="00A61BF4" w:rsidRDefault="00841F41" w:rsidP="00F9209E">
      <w:pPr>
        <w:tabs>
          <w:tab w:val="left" w:pos="-360"/>
        </w:tabs>
        <w:rPr>
          <w:rFonts w:asciiTheme="majorHAnsi" w:hAnsiTheme="majorHAnsi"/>
          <w:color w:val="000000" w:themeColor="text1"/>
        </w:rPr>
      </w:pPr>
      <w:r w:rsidRPr="00753E1D">
        <w:rPr>
          <w:rFonts w:asciiTheme="majorHAnsi" w:hAnsiTheme="majorHAnsi"/>
          <w:color w:val="000000" w:themeColor="text1"/>
        </w:rPr>
        <w:t xml:space="preserve">{Validation: requires </w:t>
      </w:r>
      <w:proofErr w:type="spellStart"/>
      <w:r w:rsidRPr="00753E1D">
        <w:rPr>
          <w:rFonts w:asciiTheme="majorHAnsi" w:hAnsiTheme="majorHAnsi"/>
          <w:color w:val="000000" w:themeColor="text1"/>
        </w:rPr>
        <w:t>xxx@xxx.xxx</w:t>
      </w:r>
      <w:proofErr w:type="spellEnd"/>
      <w:r w:rsidRPr="00753E1D">
        <w:rPr>
          <w:rFonts w:asciiTheme="majorHAnsi" w:hAnsiTheme="majorHAnsi"/>
          <w:color w:val="000000" w:themeColor="text1"/>
        </w:rPr>
        <w:t xml:space="preserve"> format}</w:t>
      </w:r>
    </w:p>
    <w:p w14:paraId="09A4629F" w14:textId="77777777" w:rsidR="00F071CE" w:rsidRPr="00753E1D" w:rsidRDefault="00F071CE" w:rsidP="00F9209E">
      <w:pPr>
        <w:tabs>
          <w:tab w:val="left" w:pos="-360"/>
        </w:tabs>
        <w:rPr>
          <w:rFonts w:asciiTheme="majorHAnsi" w:hAnsiTheme="majorHAnsi"/>
          <w:color w:val="000000" w:themeColor="text1"/>
        </w:rPr>
      </w:pPr>
    </w:p>
    <w:p w14:paraId="02681973" w14:textId="77777777" w:rsidR="00841F41" w:rsidRDefault="00770DC1" w:rsidP="00841F41">
      <w:pPr>
        <w:tabs>
          <w:tab w:val="left" w:pos="-360"/>
        </w:tabs>
        <w:rPr>
          <w:rFonts w:asciiTheme="majorHAnsi" w:hAnsiTheme="majorHAnsi" w:cs="Arial"/>
        </w:rPr>
      </w:pPr>
      <w:r>
        <w:rPr>
          <w:rFonts w:asciiTheme="majorHAnsi" w:hAnsiTheme="majorHAnsi" w:cs="Arial"/>
        </w:rPr>
        <w:t>P</w:t>
      </w:r>
      <w:r w:rsidR="00841F41">
        <w:rPr>
          <w:rFonts w:asciiTheme="majorHAnsi" w:hAnsiTheme="majorHAnsi" w:cs="Arial"/>
        </w:rPr>
        <w:t>hone number?</w:t>
      </w:r>
    </w:p>
    <w:p w14:paraId="6EA50048" w14:textId="77777777" w:rsidR="00841F41" w:rsidRPr="00A61BF4" w:rsidRDefault="00841F41" w:rsidP="00841F41">
      <w:pPr>
        <w:tabs>
          <w:tab w:val="left" w:pos="-360"/>
        </w:tabs>
        <w:spacing w:after="120"/>
        <w:rPr>
          <w:rFonts w:asciiTheme="majorHAnsi" w:hAnsiTheme="majorHAnsi" w:cs="Arial"/>
        </w:rPr>
      </w:pPr>
      <w:r>
        <w:rPr>
          <w:rFonts w:asciiTheme="majorHAnsi" w:hAnsiTheme="majorHAnsi" w:cs="Arial"/>
        </w:rPr>
        <w:t>[phone]</w:t>
      </w:r>
    </w:p>
    <w:tbl>
      <w:tblPr>
        <w:tblStyle w:val="LightShading-Accent1"/>
        <w:tblW w:w="9304" w:type="dxa"/>
        <w:tblLayout w:type="fixed"/>
        <w:tblLook w:val="04A0" w:firstRow="1" w:lastRow="0" w:firstColumn="1" w:lastColumn="0" w:noHBand="0" w:noVBand="1"/>
      </w:tblPr>
      <w:tblGrid>
        <w:gridCol w:w="9304"/>
      </w:tblGrid>
      <w:tr w:rsidR="00841F41" w:rsidRPr="00BF2DFB" w14:paraId="26740BB5" w14:textId="77777777">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304" w:type="dxa"/>
            <w:vAlign w:val="center"/>
          </w:tcPr>
          <w:p w14:paraId="4B08AA24" w14:textId="77777777" w:rsidR="00841F41" w:rsidRPr="00BF2DFB" w:rsidRDefault="00841F41" w:rsidP="00753E1D">
            <w:pPr>
              <w:rPr>
                <w:rFonts w:asciiTheme="majorHAnsi" w:hAnsiTheme="majorHAnsi" w:cs="Arial"/>
                <w:bCs w:val="0"/>
                <w:color w:val="auto"/>
                <w:sz w:val="24"/>
                <w:szCs w:val="24"/>
              </w:rPr>
            </w:pPr>
            <w:r w:rsidRPr="00BF2DFB">
              <w:rPr>
                <w:rFonts w:asciiTheme="majorHAnsi" w:hAnsiTheme="majorHAnsi" w:cs="Arial"/>
                <w:b w:val="0"/>
                <w:color w:val="auto"/>
                <w:sz w:val="24"/>
                <w:szCs w:val="24"/>
              </w:rPr>
              <w:t>Text Box</w:t>
            </w:r>
          </w:p>
        </w:tc>
      </w:tr>
    </w:tbl>
    <w:p w14:paraId="4CF1F66B" w14:textId="77777777" w:rsidR="00841F41" w:rsidRDefault="00841F41" w:rsidP="00F9209E">
      <w:pPr>
        <w:tabs>
          <w:tab w:val="left" w:pos="-360"/>
        </w:tabs>
        <w:rPr>
          <w:rFonts w:asciiTheme="majorHAnsi" w:hAnsiTheme="majorHAnsi"/>
          <w:color w:val="000000" w:themeColor="text1"/>
        </w:rPr>
      </w:pPr>
      <w:r w:rsidRPr="00753E1D">
        <w:rPr>
          <w:rFonts w:asciiTheme="majorHAnsi" w:hAnsiTheme="majorHAnsi"/>
          <w:color w:val="000000" w:themeColor="text1"/>
        </w:rPr>
        <w:t>{Validation: requires 10-digit number, with or without dashes or parentheses}</w:t>
      </w:r>
    </w:p>
    <w:p w14:paraId="798754A3" w14:textId="77777777" w:rsidR="00F071CE" w:rsidRDefault="00F071CE" w:rsidP="00F9209E">
      <w:pPr>
        <w:tabs>
          <w:tab w:val="left" w:pos="-360"/>
        </w:tabs>
        <w:rPr>
          <w:rFonts w:asciiTheme="majorHAnsi" w:hAnsiTheme="majorHAnsi"/>
          <w:color w:val="000000" w:themeColor="text1"/>
        </w:rPr>
      </w:pPr>
    </w:p>
    <w:p w14:paraId="57C6F563" w14:textId="77777777" w:rsidR="00F071CE" w:rsidRDefault="00F071CE" w:rsidP="00F9209E">
      <w:pPr>
        <w:tabs>
          <w:tab w:val="left" w:pos="-360"/>
        </w:tabs>
        <w:rPr>
          <w:rFonts w:asciiTheme="majorHAnsi" w:hAnsiTheme="majorHAnsi"/>
          <w:color w:val="000000" w:themeColor="text1"/>
        </w:rPr>
      </w:pPr>
      <w:r>
        <w:rPr>
          <w:rFonts w:asciiTheme="majorHAnsi" w:hAnsiTheme="majorHAnsi"/>
          <w:color w:val="000000" w:themeColor="text1"/>
        </w:rPr>
        <w:t>State where you live</w:t>
      </w:r>
    </w:p>
    <w:p w14:paraId="06C0C0B1" w14:textId="77777777" w:rsidR="00F071CE" w:rsidRDefault="00F071CE" w:rsidP="00F9209E">
      <w:pPr>
        <w:tabs>
          <w:tab w:val="left" w:pos="-360"/>
        </w:tabs>
        <w:rPr>
          <w:rFonts w:asciiTheme="majorHAnsi" w:hAnsiTheme="majorHAnsi"/>
          <w:color w:val="000000" w:themeColor="text1"/>
        </w:rPr>
      </w:pPr>
      <w:r>
        <w:rPr>
          <w:rFonts w:asciiTheme="majorHAnsi" w:hAnsiTheme="majorHAnsi"/>
          <w:color w:val="000000" w:themeColor="text1"/>
        </w:rPr>
        <w:t>[state]</w:t>
      </w:r>
    </w:p>
    <w:tbl>
      <w:tblPr>
        <w:tblStyle w:val="LightShading-Accent1"/>
        <w:tblW w:w="9304" w:type="dxa"/>
        <w:tblLayout w:type="fixed"/>
        <w:tblLook w:val="04A0" w:firstRow="1" w:lastRow="0" w:firstColumn="1" w:lastColumn="0" w:noHBand="0" w:noVBand="1"/>
      </w:tblPr>
      <w:tblGrid>
        <w:gridCol w:w="9304"/>
      </w:tblGrid>
      <w:tr w:rsidR="002C12E7" w:rsidRPr="00BF2DFB" w14:paraId="1F0E0A9D" w14:textId="77777777">
        <w:trPr>
          <w:cnfStyle w:val="100000000000" w:firstRow="1" w:lastRow="0" w:firstColumn="0" w:lastColumn="0" w:oddVBand="0" w:evenVBand="0" w:oddHBand="0" w:evenHBand="0" w:firstRowFirstColumn="0" w:firstRowLastColumn="0" w:lastRowFirstColumn="0" w:lastRowLastColumn="0"/>
          <w:cantSplit/>
          <w:trHeight w:val="547"/>
        </w:trPr>
        <w:tc>
          <w:tcPr>
            <w:cnfStyle w:val="001000000000" w:firstRow="0" w:lastRow="0" w:firstColumn="1" w:lastColumn="0" w:oddVBand="0" w:evenVBand="0" w:oddHBand="0" w:evenHBand="0" w:firstRowFirstColumn="0" w:firstRowLastColumn="0" w:lastRowFirstColumn="0" w:lastRowLastColumn="0"/>
            <w:tcW w:w="9304" w:type="dxa"/>
            <w:vAlign w:val="center"/>
          </w:tcPr>
          <w:p w14:paraId="2BAD0518" w14:textId="77777777" w:rsidR="002C12E7" w:rsidRDefault="002C12E7" w:rsidP="002C12E7">
            <w:pPr>
              <w:rPr>
                <w:rFonts w:asciiTheme="majorHAnsi" w:hAnsiTheme="majorHAnsi" w:cs="Arial"/>
                <w:b w:val="0"/>
                <w:color w:val="auto"/>
                <w:sz w:val="24"/>
                <w:szCs w:val="24"/>
              </w:rPr>
            </w:pPr>
            <w:r>
              <w:rPr>
                <w:rFonts w:asciiTheme="majorHAnsi" w:hAnsiTheme="majorHAnsi" w:cs="Arial"/>
                <w:b w:val="0"/>
                <w:color w:val="auto"/>
                <w:sz w:val="24"/>
                <w:szCs w:val="24"/>
              </w:rPr>
              <w:t xml:space="preserve">Drop-down menu. </w:t>
            </w:r>
          </w:p>
          <w:p w14:paraId="27A92570" w14:textId="77777777" w:rsidR="002C12E7" w:rsidRPr="00BF2DFB" w:rsidRDefault="002C12E7" w:rsidP="004F5DDE">
            <w:pPr>
              <w:rPr>
                <w:rFonts w:asciiTheme="majorHAnsi" w:hAnsiTheme="majorHAnsi" w:cs="Arial"/>
                <w:bCs w:val="0"/>
                <w:color w:val="auto"/>
                <w:sz w:val="24"/>
                <w:szCs w:val="24"/>
              </w:rPr>
            </w:pPr>
            <w:r>
              <w:rPr>
                <w:rFonts w:asciiTheme="majorHAnsi" w:hAnsiTheme="majorHAnsi" w:cs="Arial"/>
                <w:b w:val="0"/>
                <w:color w:val="auto"/>
                <w:sz w:val="24"/>
                <w:szCs w:val="24"/>
              </w:rPr>
              <w:t xml:space="preserve">Options: </w:t>
            </w:r>
            <w:r w:rsidR="00213DF5">
              <w:rPr>
                <w:rFonts w:asciiTheme="majorHAnsi" w:hAnsiTheme="majorHAnsi" w:cs="Arial"/>
                <w:b w:val="0"/>
                <w:color w:val="auto"/>
                <w:sz w:val="24"/>
                <w:szCs w:val="24"/>
              </w:rPr>
              <w:t>Not living in a US state</w:t>
            </w:r>
            <w:r>
              <w:rPr>
                <w:rFonts w:asciiTheme="majorHAnsi" w:hAnsiTheme="majorHAnsi" w:cs="Arial"/>
                <w:b w:val="0"/>
                <w:color w:val="auto"/>
                <w:sz w:val="24"/>
                <w:szCs w:val="24"/>
              </w:rPr>
              <w:t xml:space="preserve"> (“</w:t>
            </w:r>
            <w:proofErr w:type="spellStart"/>
            <w:r>
              <w:rPr>
                <w:rFonts w:asciiTheme="majorHAnsi" w:hAnsiTheme="majorHAnsi" w:cs="Arial"/>
                <w:b w:val="0"/>
                <w:color w:val="auto"/>
                <w:sz w:val="24"/>
                <w:szCs w:val="24"/>
              </w:rPr>
              <w:t>na</w:t>
            </w:r>
            <w:proofErr w:type="spellEnd"/>
            <w:r>
              <w:rPr>
                <w:rFonts w:asciiTheme="majorHAnsi" w:hAnsiTheme="majorHAnsi" w:cs="Arial"/>
                <w:b w:val="0"/>
                <w:color w:val="auto"/>
                <w:sz w:val="24"/>
                <w:szCs w:val="24"/>
              </w:rPr>
              <w:t>”</w:t>
            </w:r>
            <w:r w:rsidR="004F5DDE">
              <w:rPr>
                <w:rFonts w:asciiTheme="majorHAnsi" w:hAnsiTheme="majorHAnsi" w:cs="Arial"/>
                <w:b w:val="0"/>
                <w:color w:val="auto"/>
                <w:sz w:val="24"/>
                <w:szCs w:val="24"/>
              </w:rPr>
              <w:t xml:space="preserve">), Alabama </w:t>
            </w:r>
            <w:r w:rsidR="004F07AF">
              <w:rPr>
                <w:rFonts w:asciiTheme="majorHAnsi" w:hAnsiTheme="majorHAnsi" w:cs="Arial"/>
                <w:b w:val="0"/>
                <w:color w:val="auto"/>
                <w:sz w:val="24"/>
                <w:szCs w:val="24"/>
              </w:rPr>
              <w:t xml:space="preserve">(“AL”) … </w:t>
            </w:r>
            <w:r w:rsidR="006E14E7">
              <w:rPr>
                <w:rFonts w:asciiTheme="majorHAnsi" w:hAnsiTheme="majorHAnsi" w:cs="Arial"/>
                <w:b w:val="0"/>
                <w:color w:val="auto"/>
                <w:sz w:val="24"/>
                <w:szCs w:val="24"/>
              </w:rPr>
              <w:t>Wyoming (“WY”)</w:t>
            </w:r>
          </w:p>
        </w:tc>
      </w:tr>
    </w:tbl>
    <w:p w14:paraId="78B9E31A" w14:textId="77777777" w:rsidR="00F071CE" w:rsidRDefault="00F071CE" w:rsidP="00F9209E">
      <w:pPr>
        <w:tabs>
          <w:tab w:val="left" w:pos="-360"/>
        </w:tabs>
        <w:rPr>
          <w:rFonts w:asciiTheme="majorHAnsi" w:hAnsiTheme="majorHAnsi"/>
          <w:color w:val="000000" w:themeColor="text1"/>
        </w:rPr>
      </w:pPr>
    </w:p>
    <w:p w14:paraId="0E4A53E2" w14:textId="77777777" w:rsidR="00940B41" w:rsidRPr="00660478" w:rsidRDefault="002C12E7" w:rsidP="00F9209E">
      <w:pPr>
        <w:tabs>
          <w:tab w:val="left" w:pos="-360"/>
        </w:tabs>
        <w:rPr>
          <w:rFonts w:asciiTheme="majorHAnsi" w:hAnsiTheme="majorHAnsi"/>
          <w:color w:val="C00000"/>
        </w:rPr>
      </w:pPr>
      <w:r w:rsidRPr="00660478">
        <w:rPr>
          <w:rFonts w:asciiTheme="majorHAnsi" w:hAnsiTheme="majorHAnsi"/>
          <w:color w:val="C00000"/>
        </w:rPr>
        <w:t>{If [state] = “OR” or [state] = “WA”, show [</w:t>
      </w:r>
      <w:proofErr w:type="spellStart"/>
      <w:r w:rsidRPr="00660478">
        <w:rPr>
          <w:rFonts w:asciiTheme="majorHAnsi" w:hAnsiTheme="majorHAnsi"/>
          <w:color w:val="C00000"/>
        </w:rPr>
        <w:t>portland</w:t>
      </w:r>
      <w:proofErr w:type="spellEnd"/>
      <w:r w:rsidRPr="00660478">
        <w:rPr>
          <w:rFonts w:asciiTheme="majorHAnsi" w:hAnsiTheme="majorHAnsi"/>
          <w:color w:val="C00000"/>
        </w:rPr>
        <w:t>]}</w:t>
      </w:r>
    </w:p>
    <w:p w14:paraId="5480CD42" w14:textId="77777777" w:rsidR="0056782E" w:rsidRDefault="0056782E" w:rsidP="00F9209E">
      <w:pPr>
        <w:tabs>
          <w:tab w:val="left" w:pos="-360"/>
        </w:tabs>
        <w:rPr>
          <w:rFonts w:asciiTheme="majorHAnsi" w:hAnsiTheme="majorHAnsi"/>
          <w:color w:val="000000" w:themeColor="text1"/>
        </w:rPr>
      </w:pPr>
      <w:r>
        <w:rPr>
          <w:rFonts w:asciiTheme="majorHAnsi" w:hAnsiTheme="majorHAnsi"/>
          <w:color w:val="000000" w:themeColor="text1"/>
        </w:rPr>
        <w:t xml:space="preserve">Do you live in or near </w:t>
      </w:r>
      <w:r w:rsidR="003D683A">
        <w:rPr>
          <w:rFonts w:asciiTheme="majorHAnsi" w:hAnsiTheme="majorHAnsi"/>
          <w:color w:val="000000" w:themeColor="text1"/>
        </w:rPr>
        <w:t>Portland, Oregon?</w:t>
      </w:r>
    </w:p>
    <w:p w14:paraId="6C4F33BE" w14:textId="77777777" w:rsidR="003D683A" w:rsidRDefault="003D683A" w:rsidP="00F9209E">
      <w:pPr>
        <w:tabs>
          <w:tab w:val="left" w:pos="-360"/>
        </w:tabs>
        <w:rPr>
          <w:rFonts w:asciiTheme="majorHAnsi" w:hAnsiTheme="majorHAnsi"/>
          <w:color w:val="000000" w:themeColor="text1"/>
        </w:rPr>
      </w:pPr>
      <w:r>
        <w:rPr>
          <w:rFonts w:asciiTheme="majorHAnsi" w:hAnsiTheme="majorHAnsi"/>
          <w:color w:val="000000" w:themeColor="text1"/>
        </w:rPr>
        <w:t>[</w:t>
      </w:r>
      <w:proofErr w:type="spellStart"/>
      <w:r>
        <w:rPr>
          <w:rFonts w:asciiTheme="majorHAnsi" w:hAnsiTheme="majorHAnsi"/>
          <w:color w:val="000000" w:themeColor="text1"/>
        </w:rPr>
        <w:t>portland</w:t>
      </w:r>
      <w:proofErr w:type="spellEnd"/>
      <w:r>
        <w:rPr>
          <w:rFonts w:asciiTheme="majorHAnsi" w:hAnsiTheme="majorHAnsi"/>
          <w:color w:val="000000" w:themeColor="text1"/>
        </w:rPr>
        <w:t>]</w:t>
      </w:r>
    </w:p>
    <w:tbl>
      <w:tblPr>
        <w:tblStyle w:val="LightShading-Accent1"/>
        <w:tblW w:w="9098" w:type="dxa"/>
        <w:tblInd w:w="108" w:type="dxa"/>
        <w:tblLayout w:type="fixed"/>
        <w:tblLook w:val="04A0" w:firstRow="1" w:lastRow="0" w:firstColumn="1" w:lastColumn="0" w:noHBand="0" w:noVBand="1"/>
      </w:tblPr>
      <w:tblGrid>
        <w:gridCol w:w="8262"/>
        <w:gridCol w:w="836"/>
      </w:tblGrid>
      <w:tr w:rsidR="003D683A" w:rsidRPr="00BF2DFB" w14:paraId="49999D3D" w14:textId="77777777">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3580E6E7" w14:textId="77777777" w:rsidR="003D683A" w:rsidRPr="00BF2DFB" w:rsidRDefault="003D683A" w:rsidP="00E52C06">
            <w:pPr>
              <w:rPr>
                <w:rFonts w:asciiTheme="majorHAnsi" w:hAnsiTheme="majorHAnsi" w:cs="Arial"/>
                <w:b w:val="0"/>
                <w:color w:val="auto"/>
                <w:sz w:val="24"/>
                <w:szCs w:val="24"/>
              </w:rPr>
            </w:pPr>
            <w:r w:rsidRPr="00BF2DFB">
              <w:rPr>
                <w:rFonts w:asciiTheme="majorHAnsi" w:hAnsiTheme="majorHAnsi" w:cs="Arial"/>
                <w:b w:val="0"/>
                <w:color w:val="auto"/>
                <w:sz w:val="24"/>
                <w:szCs w:val="24"/>
              </w:rPr>
              <w:t>Yes (1)</w:t>
            </w:r>
          </w:p>
        </w:tc>
        <w:tc>
          <w:tcPr>
            <w:tcW w:w="836" w:type="dxa"/>
            <w:vAlign w:val="center"/>
          </w:tcPr>
          <w:p w14:paraId="2D26EE88" w14:textId="77777777" w:rsidR="003D683A" w:rsidRPr="00BF2DFB" w:rsidRDefault="00390F6D" w:rsidP="00E52C0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b w:val="0"/>
                <w:color w:val="auto"/>
                <w:sz w:val="24"/>
                <w:szCs w:val="24"/>
              </w:rPr>
            </w:pPr>
            <w:sdt>
              <w:sdtPr>
                <w:rPr>
                  <w:rFonts w:asciiTheme="majorHAnsi" w:hAnsiTheme="majorHAnsi" w:cs="Arial"/>
                </w:rPr>
                <w:id w:val="-635945670"/>
              </w:sdtPr>
              <w:sdtContent>
                <w:r w:rsidR="003D683A" w:rsidRPr="00BF2DFB">
                  <w:rPr>
                    <w:rFonts w:ascii="MS Mincho" w:hAnsi="MS Mincho" w:cs="MS Mincho" w:hint="eastAsia"/>
                    <w:b w:val="0"/>
                    <w:color w:val="auto"/>
                    <w:sz w:val="24"/>
                    <w:szCs w:val="24"/>
                  </w:rPr>
                  <w:t>☐</w:t>
                </w:r>
              </w:sdtContent>
            </w:sdt>
          </w:p>
        </w:tc>
      </w:tr>
      <w:tr w:rsidR="003D683A" w:rsidRPr="00BF2DFB" w14:paraId="72FC43B0"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25321217" w14:textId="77777777" w:rsidR="003D683A" w:rsidRPr="00BF2DFB" w:rsidRDefault="003D683A" w:rsidP="00E52C06">
            <w:pPr>
              <w:rPr>
                <w:rFonts w:asciiTheme="majorHAnsi" w:hAnsiTheme="majorHAnsi" w:cs="Arial"/>
                <w:b w:val="0"/>
                <w:color w:val="auto"/>
                <w:sz w:val="24"/>
                <w:szCs w:val="24"/>
              </w:rPr>
            </w:pPr>
            <w:r w:rsidRPr="00BF2DFB">
              <w:rPr>
                <w:rFonts w:asciiTheme="majorHAnsi" w:hAnsiTheme="majorHAnsi" w:cs="Arial"/>
                <w:b w:val="0"/>
                <w:color w:val="auto"/>
                <w:sz w:val="24"/>
                <w:szCs w:val="24"/>
              </w:rPr>
              <w:t>No (0)</w:t>
            </w:r>
          </w:p>
        </w:tc>
        <w:tc>
          <w:tcPr>
            <w:tcW w:w="836" w:type="dxa"/>
            <w:vAlign w:val="center"/>
          </w:tcPr>
          <w:p w14:paraId="0CECC989" w14:textId="77777777" w:rsidR="003D683A" w:rsidRPr="00BF2DFB" w:rsidRDefault="00390F6D" w:rsidP="00E52C06">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521369838"/>
              </w:sdtPr>
              <w:sdtContent>
                <w:r w:rsidR="003D683A" w:rsidRPr="00BF2DFB">
                  <w:rPr>
                    <w:rFonts w:ascii="MS Mincho" w:hAnsi="MS Mincho" w:cs="MS Mincho" w:hint="eastAsia"/>
                    <w:color w:val="auto"/>
                    <w:sz w:val="24"/>
                    <w:szCs w:val="24"/>
                  </w:rPr>
                  <w:t>☐</w:t>
                </w:r>
              </w:sdtContent>
            </w:sdt>
          </w:p>
        </w:tc>
      </w:tr>
    </w:tbl>
    <w:p w14:paraId="52BDBC9C" w14:textId="77777777" w:rsidR="001E738B" w:rsidRPr="00753E1D" w:rsidRDefault="001E738B" w:rsidP="00F9209E">
      <w:pPr>
        <w:tabs>
          <w:tab w:val="left" w:pos="-360"/>
        </w:tabs>
        <w:rPr>
          <w:rFonts w:asciiTheme="majorHAnsi" w:hAnsiTheme="majorHAnsi"/>
          <w:color w:val="000000" w:themeColor="text1"/>
        </w:rPr>
      </w:pPr>
    </w:p>
    <w:p w14:paraId="53F9884F" w14:textId="77777777" w:rsidR="00277121" w:rsidRDefault="006C6699" w:rsidP="00E31D72">
      <w:pPr>
        <w:tabs>
          <w:tab w:val="left" w:pos="-360"/>
        </w:tabs>
        <w:rPr>
          <w:rFonts w:asciiTheme="majorHAnsi" w:hAnsiTheme="majorHAnsi"/>
        </w:rPr>
      </w:pPr>
      <w:r w:rsidRPr="00BF2DFB">
        <w:rPr>
          <w:rFonts w:asciiTheme="majorHAnsi" w:hAnsiTheme="majorHAnsi" w:cs="Arial"/>
        </w:rPr>
        <w:t>M</w:t>
      </w:r>
      <w:r w:rsidR="001E76E7" w:rsidRPr="00BF2DFB">
        <w:rPr>
          <w:rFonts w:asciiTheme="majorHAnsi" w:hAnsiTheme="majorHAnsi" w:cs="Arial"/>
        </w:rPr>
        <w:t>ay we contact you</w:t>
      </w:r>
      <w:r w:rsidR="001E76E7" w:rsidRPr="00BF2DFB">
        <w:rPr>
          <w:rFonts w:asciiTheme="majorHAnsi" w:hAnsiTheme="majorHAnsi"/>
        </w:rPr>
        <w:t xml:space="preserve"> about opportunities to participate in </w:t>
      </w:r>
      <w:r w:rsidR="00E31D72">
        <w:rPr>
          <w:rFonts w:asciiTheme="majorHAnsi" w:hAnsiTheme="majorHAnsi"/>
        </w:rPr>
        <w:t>other research studies?</w:t>
      </w:r>
    </w:p>
    <w:p w14:paraId="26EF1E29" w14:textId="77777777" w:rsidR="00E31D72" w:rsidRDefault="00E31D72" w:rsidP="00277121">
      <w:pPr>
        <w:tabs>
          <w:tab w:val="left" w:pos="-360"/>
        </w:tabs>
        <w:spacing w:after="120"/>
        <w:rPr>
          <w:rFonts w:asciiTheme="majorHAnsi" w:hAnsiTheme="majorHAnsi"/>
        </w:rPr>
      </w:pPr>
      <w:r>
        <w:rPr>
          <w:rFonts w:asciiTheme="majorHAnsi" w:hAnsiTheme="majorHAnsi"/>
        </w:rPr>
        <w:t>[</w:t>
      </w:r>
      <w:proofErr w:type="spellStart"/>
      <w:r>
        <w:rPr>
          <w:rFonts w:asciiTheme="majorHAnsi" w:hAnsiTheme="majorHAnsi"/>
        </w:rPr>
        <w:t>contact_consent</w:t>
      </w:r>
      <w:proofErr w:type="spellEnd"/>
      <w:r>
        <w:rPr>
          <w:rFonts w:asciiTheme="majorHAnsi" w:hAnsiTheme="majorHAnsi"/>
        </w:rPr>
        <w:t>]</w:t>
      </w:r>
    </w:p>
    <w:tbl>
      <w:tblPr>
        <w:tblStyle w:val="LightShading-Accent1"/>
        <w:tblW w:w="9098" w:type="dxa"/>
        <w:tblInd w:w="108" w:type="dxa"/>
        <w:tblLayout w:type="fixed"/>
        <w:tblLook w:val="04A0" w:firstRow="1" w:lastRow="0" w:firstColumn="1" w:lastColumn="0" w:noHBand="0" w:noVBand="1"/>
      </w:tblPr>
      <w:tblGrid>
        <w:gridCol w:w="8262"/>
        <w:gridCol w:w="836"/>
      </w:tblGrid>
      <w:tr w:rsidR="00277121" w:rsidRPr="00BF2DFB" w14:paraId="0D1E0582" w14:textId="77777777">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3E64CE1B" w14:textId="77777777" w:rsidR="00277121" w:rsidRPr="00BF2DFB" w:rsidRDefault="00277121" w:rsidP="00753E1D">
            <w:pPr>
              <w:rPr>
                <w:rFonts w:asciiTheme="majorHAnsi" w:hAnsiTheme="majorHAnsi" w:cs="Arial"/>
                <w:b w:val="0"/>
                <w:color w:val="auto"/>
                <w:sz w:val="24"/>
                <w:szCs w:val="24"/>
              </w:rPr>
            </w:pPr>
            <w:r w:rsidRPr="00BF2DFB">
              <w:rPr>
                <w:rFonts w:asciiTheme="majorHAnsi" w:hAnsiTheme="majorHAnsi" w:cs="Arial"/>
                <w:b w:val="0"/>
                <w:color w:val="auto"/>
                <w:sz w:val="24"/>
                <w:szCs w:val="24"/>
              </w:rPr>
              <w:t>Yes (1)</w:t>
            </w:r>
          </w:p>
        </w:tc>
        <w:tc>
          <w:tcPr>
            <w:tcW w:w="836" w:type="dxa"/>
            <w:vAlign w:val="center"/>
          </w:tcPr>
          <w:p w14:paraId="3C43B907" w14:textId="77777777" w:rsidR="00277121" w:rsidRPr="00BF2DFB" w:rsidRDefault="00390F6D" w:rsidP="00753E1D">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b w:val="0"/>
                <w:color w:val="auto"/>
                <w:sz w:val="24"/>
                <w:szCs w:val="24"/>
              </w:rPr>
            </w:pPr>
            <w:sdt>
              <w:sdtPr>
                <w:rPr>
                  <w:rFonts w:asciiTheme="majorHAnsi" w:hAnsiTheme="majorHAnsi" w:cs="Arial"/>
                </w:rPr>
                <w:id w:val="1470172044"/>
              </w:sdtPr>
              <w:sdtContent>
                <w:r w:rsidR="00277121" w:rsidRPr="00BF2DFB">
                  <w:rPr>
                    <w:rFonts w:ascii="MS Mincho" w:hAnsi="MS Mincho" w:cs="MS Mincho" w:hint="eastAsia"/>
                    <w:b w:val="0"/>
                    <w:color w:val="auto"/>
                    <w:sz w:val="24"/>
                    <w:szCs w:val="24"/>
                  </w:rPr>
                  <w:t>☐</w:t>
                </w:r>
              </w:sdtContent>
            </w:sdt>
          </w:p>
        </w:tc>
      </w:tr>
      <w:tr w:rsidR="00277121" w:rsidRPr="00BF2DFB" w14:paraId="03E2D94F"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262" w:type="dxa"/>
            <w:vAlign w:val="center"/>
          </w:tcPr>
          <w:p w14:paraId="53C5F609" w14:textId="77777777" w:rsidR="00277121" w:rsidRPr="00BF2DFB" w:rsidRDefault="00277121" w:rsidP="00753E1D">
            <w:pPr>
              <w:rPr>
                <w:rFonts w:asciiTheme="majorHAnsi" w:hAnsiTheme="majorHAnsi" w:cs="Arial"/>
                <w:b w:val="0"/>
                <w:color w:val="auto"/>
                <w:sz w:val="24"/>
                <w:szCs w:val="24"/>
              </w:rPr>
            </w:pPr>
            <w:r w:rsidRPr="00BF2DFB">
              <w:rPr>
                <w:rFonts w:asciiTheme="majorHAnsi" w:hAnsiTheme="majorHAnsi" w:cs="Arial"/>
                <w:b w:val="0"/>
                <w:color w:val="auto"/>
                <w:sz w:val="24"/>
                <w:szCs w:val="24"/>
              </w:rPr>
              <w:t>No (0)</w:t>
            </w:r>
          </w:p>
        </w:tc>
        <w:tc>
          <w:tcPr>
            <w:tcW w:w="836" w:type="dxa"/>
            <w:vAlign w:val="center"/>
          </w:tcPr>
          <w:p w14:paraId="6C7C9EBE" w14:textId="77777777" w:rsidR="00277121" w:rsidRPr="00BF2DFB" w:rsidRDefault="00390F6D" w:rsidP="00753E1D">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auto"/>
                <w:sz w:val="24"/>
                <w:szCs w:val="24"/>
              </w:rPr>
            </w:pPr>
            <w:sdt>
              <w:sdtPr>
                <w:rPr>
                  <w:rFonts w:asciiTheme="majorHAnsi" w:hAnsiTheme="majorHAnsi" w:cs="Arial"/>
                </w:rPr>
                <w:id w:val="920298200"/>
              </w:sdtPr>
              <w:sdtContent>
                <w:r w:rsidR="00277121" w:rsidRPr="00BF2DFB">
                  <w:rPr>
                    <w:rFonts w:ascii="MS Mincho" w:hAnsi="MS Mincho" w:cs="MS Mincho" w:hint="eastAsia"/>
                    <w:color w:val="auto"/>
                    <w:sz w:val="24"/>
                    <w:szCs w:val="24"/>
                  </w:rPr>
                  <w:t>☐</w:t>
                </w:r>
              </w:sdtContent>
            </w:sdt>
          </w:p>
        </w:tc>
      </w:tr>
    </w:tbl>
    <w:p w14:paraId="30B76FF6" w14:textId="77777777" w:rsidR="00277121" w:rsidRPr="00277121" w:rsidRDefault="00277121" w:rsidP="00277121">
      <w:pPr>
        <w:tabs>
          <w:tab w:val="left" w:pos="-360"/>
        </w:tabs>
        <w:rPr>
          <w:rFonts w:asciiTheme="majorHAnsi" w:hAnsiTheme="majorHAnsi"/>
        </w:rPr>
      </w:pPr>
    </w:p>
    <w:p w14:paraId="084EF60E" w14:textId="77777777" w:rsidR="00B9794D" w:rsidRDefault="00B9794D" w:rsidP="00524F00">
      <w:pPr>
        <w:tabs>
          <w:tab w:val="left" w:pos="-360"/>
        </w:tabs>
        <w:rPr>
          <w:rFonts w:asciiTheme="majorHAnsi" w:eastAsia="Times New Roman" w:hAnsiTheme="majorHAnsi"/>
          <w:b/>
          <w:bCs/>
          <w:color w:val="C00000"/>
        </w:rPr>
      </w:pPr>
      <w:r w:rsidRPr="00660478">
        <w:rPr>
          <w:rFonts w:asciiTheme="majorHAnsi" w:eastAsia="Times New Roman" w:hAnsiTheme="majorHAnsi"/>
          <w:b/>
          <w:bCs/>
          <w:color w:val="C00000"/>
        </w:rPr>
        <w:t>{End Survey 2}</w:t>
      </w:r>
    </w:p>
    <w:p w14:paraId="584227B7" w14:textId="77777777" w:rsidR="00660478" w:rsidRDefault="00660478" w:rsidP="00524F00">
      <w:pPr>
        <w:tabs>
          <w:tab w:val="left" w:pos="-360"/>
        </w:tabs>
        <w:rPr>
          <w:rFonts w:asciiTheme="majorHAnsi" w:eastAsia="Times New Roman" w:hAnsiTheme="majorHAnsi"/>
          <w:b/>
          <w:bCs/>
          <w:color w:val="C00000"/>
        </w:rPr>
      </w:pPr>
    </w:p>
    <w:p w14:paraId="7CFA6CE5" w14:textId="77777777" w:rsidR="00660478" w:rsidRDefault="00660478" w:rsidP="00524F00">
      <w:pPr>
        <w:tabs>
          <w:tab w:val="left" w:pos="-360"/>
        </w:tabs>
        <w:rPr>
          <w:rFonts w:asciiTheme="majorHAnsi" w:eastAsia="Times New Roman" w:hAnsiTheme="majorHAnsi"/>
          <w:bCs/>
        </w:rPr>
      </w:pPr>
      <w:r>
        <w:rPr>
          <w:rFonts w:asciiTheme="majorHAnsi" w:eastAsia="Times New Roman" w:hAnsiTheme="majorHAnsi"/>
          <w:bCs/>
        </w:rPr>
        <w:t>Thank you for completing our survey! If you provided an email address, you should receive an email shortly asking you to click on a link to verify the address.</w:t>
      </w:r>
    </w:p>
    <w:p w14:paraId="2E309018" w14:textId="77777777" w:rsidR="00660478" w:rsidRDefault="00660478" w:rsidP="00524F00">
      <w:pPr>
        <w:tabs>
          <w:tab w:val="left" w:pos="-360"/>
        </w:tabs>
        <w:rPr>
          <w:rFonts w:asciiTheme="majorHAnsi" w:eastAsia="Times New Roman" w:hAnsiTheme="majorHAnsi"/>
          <w:bCs/>
        </w:rPr>
      </w:pPr>
    </w:p>
    <w:p w14:paraId="1814A8C9" w14:textId="77777777" w:rsidR="00660478" w:rsidRDefault="00660478" w:rsidP="00524F00">
      <w:pPr>
        <w:tabs>
          <w:tab w:val="left" w:pos="-360"/>
        </w:tabs>
        <w:rPr>
          <w:rFonts w:asciiTheme="majorHAnsi" w:eastAsia="Times New Roman" w:hAnsiTheme="majorHAnsi"/>
        </w:rPr>
      </w:pPr>
      <w:r w:rsidRPr="007978AD">
        <w:rPr>
          <w:rFonts w:asciiTheme="majorHAnsi" w:eastAsia="Times New Roman" w:hAnsiTheme="majorHAnsi"/>
        </w:rPr>
        <w:t xml:space="preserve">If you have any questions, concerns, or complaints regarding this study, please contact Samuel </w:t>
      </w:r>
      <w:proofErr w:type="spellStart"/>
      <w:r w:rsidRPr="007978AD">
        <w:rPr>
          <w:rFonts w:asciiTheme="majorHAnsi" w:eastAsia="Times New Roman" w:hAnsiTheme="majorHAnsi"/>
        </w:rPr>
        <w:t>Liebow</w:t>
      </w:r>
      <w:proofErr w:type="spellEnd"/>
      <w:r w:rsidRPr="007978AD">
        <w:rPr>
          <w:rFonts w:asciiTheme="majorHAnsi" w:eastAsia="Times New Roman" w:hAnsiTheme="majorHAnsi"/>
        </w:rPr>
        <w:t xml:space="preserve">, study coordinator, at liebow@ohsu.edu or (503) 220-8262 extension 52457, or Dr. Alan </w:t>
      </w:r>
      <w:proofErr w:type="spellStart"/>
      <w:r w:rsidRPr="007978AD">
        <w:rPr>
          <w:rFonts w:asciiTheme="majorHAnsi" w:eastAsia="Times New Roman" w:hAnsiTheme="majorHAnsi"/>
        </w:rPr>
        <w:t>Teo</w:t>
      </w:r>
      <w:proofErr w:type="spellEnd"/>
      <w:r w:rsidRPr="007978AD">
        <w:rPr>
          <w:rFonts w:asciiTheme="majorHAnsi" w:eastAsia="Times New Roman" w:hAnsiTheme="majorHAnsi"/>
        </w:rPr>
        <w:t>, principal investigator, at (503) 220-8262 extension 52461.</w:t>
      </w:r>
    </w:p>
    <w:p w14:paraId="6B9BE61B" w14:textId="77777777" w:rsidR="00660478" w:rsidRDefault="00660478" w:rsidP="00524F00">
      <w:pPr>
        <w:tabs>
          <w:tab w:val="left" w:pos="-360"/>
        </w:tabs>
        <w:rPr>
          <w:rFonts w:asciiTheme="majorHAnsi" w:eastAsia="Times New Roman" w:hAnsiTheme="majorHAnsi"/>
        </w:rPr>
      </w:pPr>
    </w:p>
    <w:p w14:paraId="56D797C3" w14:textId="77777777" w:rsidR="00660478" w:rsidRDefault="00660478" w:rsidP="00524F00">
      <w:pPr>
        <w:tabs>
          <w:tab w:val="left" w:pos="-360"/>
        </w:tabs>
        <w:rPr>
          <w:rFonts w:asciiTheme="majorHAnsi" w:eastAsia="Times New Roman" w:hAnsiTheme="majorHAnsi"/>
        </w:rPr>
      </w:pPr>
    </w:p>
    <w:p w14:paraId="27E5FAB8" w14:textId="77777777" w:rsidR="00660478" w:rsidRDefault="00660478" w:rsidP="00524F00">
      <w:pPr>
        <w:tabs>
          <w:tab w:val="left" w:pos="-360"/>
        </w:tabs>
        <w:rPr>
          <w:rFonts w:asciiTheme="majorHAnsi" w:eastAsia="Times New Roman" w:hAnsiTheme="majorHAnsi"/>
        </w:rPr>
      </w:pPr>
    </w:p>
    <w:p w14:paraId="3CD02761" w14:textId="77777777" w:rsidR="00660478" w:rsidRPr="00660478" w:rsidRDefault="00660478" w:rsidP="00524F00">
      <w:pPr>
        <w:tabs>
          <w:tab w:val="left" w:pos="-360"/>
        </w:tabs>
        <w:rPr>
          <w:rFonts w:asciiTheme="majorHAnsi" w:eastAsia="Times New Roman" w:hAnsiTheme="majorHAnsi"/>
          <w:bCs/>
        </w:rPr>
      </w:pPr>
    </w:p>
    <w:p w14:paraId="18839978" w14:textId="77777777" w:rsidR="007978AD" w:rsidRDefault="007978AD" w:rsidP="00524F00">
      <w:pPr>
        <w:tabs>
          <w:tab w:val="left" w:pos="-360"/>
        </w:tabs>
        <w:rPr>
          <w:rFonts w:asciiTheme="majorHAnsi" w:eastAsia="Times New Roman" w:hAnsiTheme="majorHAnsi"/>
          <w:b/>
          <w:bCs/>
          <w:color w:val="FF0000"/>
        </w:rPr>
      </w:pPr>
    </w:p>
    <w:p w14:paraId="0BA35349" w14:textId="77777777" w:rsidR="00091086" w:rsidRPr="00091086" w:rsidRDefault="00D50AF2" w:rsidP="00091086">
      <w:pPr>
        <w:pStyle w:val="Bibliography"/>
        <w:rPr>
          <w:rFonts w:ascii="Cambria" w:hAnsiTheme="majorHAnsi"/>
          <w:color w:val="000000"/>
          <w:sz w:val="24"/>
        </w:rPr>
      </w:pPr>
      <w:r w:rsidRPr="002560D4">
        <w:rPr>
          <w:rFonts w:asciiTheme="majorHAnsi" w:hAnsiTheme="majorHAnsi"/>
          <w:b/>
          <w:bCs/>
          <w:color w:val="000000" w:themeColor="text1"/>
          <w:sz w:val="24"/>
          <w:szCs w:val="24"/>
        </w:rPr>
        <w:fldChar w:fldCharType="begin"/>
      </w:r>
      <w:r w:rsidR="002560D4" w:rsidRPr="002560D4">
        <w:rPr>
          <w:rFonts w:asciiTheme="majorHAnsi" w:hAnsiTheme="majorHAnsi"/>
          <w:b/>
          <w:bCs/>
          <w:color w:val="000000" w:themeColor="text1"/>
          <w:sz w:val="24"/>
          <w:szCs w:val="24"/>
        </w:rPr>
        <w:instrText xml:space="preserve"> ADDIN ZOTERO_BIBL </w:instrText>
      </w:r>
      <w:r w:rsidRPr="002560D4">
        <w:rPr>
          <w:rFonts w:asciiTheme="majorHAnsi" w:hAnsiTheme="majorHAnsi"/>
          <w:b/>
          <w:bCs/>
          <w:color w:val="000000" w:themeColor="text1"/>
          <w:sz w:val="24"/>
          <w:szCs w:val="24"/>
        </w:rPr>
        <w:fldChar w:fldCharType="separate"/>
      </w:r>
      <w:r w:rsidR="00091086" w:rsidRPr="00091086">
        <w:rPr>
          <w:rFonts w:ascii="Cambria" w:hAnsiTheme="majorHAnsi"/>
          <w:color w:val="000000"/>
          <w:sz w:val="24"/>
        </w:rPr>
        <w:t xml:space="preserve">Bush, K., Kivlahan, D. R., McDonell, M. B., Fihn, S. D., &amp; Bradley, K. A. (1998). The AUDIT alcohol consumption questions (AUDIT-C): an effective brief screening test for problem drinking. Ambulatory Care Quality Improvement Project (ACQUIP). Alcohol Use Disorders Identification Test. </w:t>
      </w:r>
      <w:r w:rsidR="00091086" w:rsidRPr="00091086">
        <w:rPr>
          <w:rFonts w:ascii="Cambria" w:hAnsiTheme="majorHAnsi"/>
          <w:i/>
          <w:iCs/>
          <w:color w:val="000000"/>
          <w:sz w:val="24"/>
        </w:rPr>
        <w:t>Archives of Internal Medicine</w:t>
      </w:r>
      <w:r w:rsidR="00091086" w:rsidRPr="00091086">
        <w:rPr>
          <w:rFonts w:ascii="Cambria" w:hAnsiTheme="majorHAnsi"/>
          <w:color w:val="000000"/>
          <w:sz w:val="24"/>
        </w:rPr>
        <w:t xml:space="preserve">, </w:t>
      </w:r>
      <w:r w:rsidR="00091086" w:rsidRPr="00091086">
        <w:rPr>
          <w:rFonts w:ascii="Cambria" w:hAnsiTheme="majorHAnsi"/>
          <w:i/>
          <w:iCs/>
          <w:color w:val="000000"/>
          <w:sz w:val="24"/>
        </w:rPr>
        <w:t>158</w:t>
      </w:r>
      <w:r w:rsidR="00091086" w:rsidRPr="00091086">
        <w:rPr>
          <w:rFonts w:ascii="Cambria" w:hAnsiTheme="majorHAnsi"/>
          <w:color w:val="000000"/>
          <w:sz w:val="24"/>
        </w:rPr>
        <w:t>(16), 1789–1795.</w:t>
      </w:r>
    </w:p>
    <w:p w14:paraId="13BEBDF6" w14:textId="77777777" w:rsidR="00091086" w:rsidRPr="00091086" w:rsidRDefault="00091086" w:rsidP="00091086">
      <w:pPr>
        <w:pStyle w:val="Bibliography"/>
        <w:rPr>
          <w:rFonts w:ascii="Cambria" w:hAnsiTheme="majorHAnsi"/>
          <w:color w:val="000000"/>
          <w:sz w:val="24"/>
        </w:rPr>
      </w:pPr>
      <w:r w:rsidRPr="00091086">
        <w:rPr>
          <w:rFonts w:ascii="Cambria" w:hAnsiTheme="majorHAnsi"/>
          <w:color w:val="000000"/>
          <w:sz w:val="24"/>
        </w:rPr>
        <w:lastRenderedPageBreak/>
        <w:t>Health and Retirement Study: Participant Lifestyle Questionnaire. (2010). Retrieved November 29, 2016, from http://hrsonline.isr.umich.edu/modules/meta/2010/core/qnaire/online/HRS2010_SAQ_Final.pdf</w:t>
      </w:r>
    </w:p>
    <w:p w14:paraId="178A40D0" w14:textId="77777777" w:rsidR="00091086" w:rsidRPr="00091086" w:rsidRDefault="00091086" w:rsidP="00091086">
      <w:pPr>
        <w:pStyle w:val="Bibliography"/>
        <w:rPr>
          <w:rFonts w:ascii="Cambria" w:hAnsiTheme="majorHAnsi"/>
          <w:color w:val="000000"/>
          <w:sz w:val="24"/>
        </w:rPr>
      </w:pPr>
      <w:r w:rsidRPr="00091086">
        <w:rPr>
          <w:rFonts w:ascii="Cambria" w:hAnsiTheme="majorHAnsi"/>
          <w:color w:val="000000"/>
          <w:sz w:val="24"/>
        </w:rPr>
        <w:t>Health Information National Trends Survey, Cycle 4. (2014). National Institutes of Health, U.S. Department of Health and Human Services. Retrieved from https://hints.cancer.gov/docs/Instruments/HINTS_4_Cycle_4_English_Annotated_Form.pdf</w:t>
      </w:r>
    </w:p>
    <w:p w14:paraId="2DE5391D" w14:textId="77777777" w:rsidR="00091086" w:rsidRPr="00091086" w:rsidRDefault="00091086" w:rsidP="00091086">
      <w:pPr>
        <w:pStyle w:val="Bibliography"/>
        <w:rPr>
          <w:rFonts w:ascii="Cambria" w:hAnsiTheme="majorHAnsi"/>
          <w:color w:val="000000"/>
          <w:sz w:val="24"/>
        </w:rPr>
      </w:pPr>
      <w:r w:rsidRPr="00091086">
        <w:rPr>
          <w:rFonts w:ascii="Cambria" w:hAnsiTheme="majorHAnsi"/>
          <w:color w:val="000000"/>
          <w:sz w:val="24"/>
        </w:rPr>
        <w:t xml:space="preserve">Joiner, T. E., Pfaff, J. J., &amp; Acres, J. G. (2002). A brief screening tool for suicidal symptoms in adolescents and young adults in general health settings: reliability and validity data from the Australian National General Practice Youth Suicide Prevention Project. </w:t>
      </w:r>
      <w:r w:rsidRPr="00091086">
        <w:rPr>
          <w:rFonts w:ascii="Cambria" w:hAnsiTheme="majorHAnsi"/>
          <w:i/>
          <w:iCs/>
          <w:color w:val="000000"/>
          <w:sz w:val="24"/>
        </w:rPr>
        <w:t>Behaviour Research and Therapy</w:t>
      </w:r>
      <w:r w:rsidRPr="00091086">
        <w:rPr>
          <w:rFonts w:ascii="Cambria" w:hAnsiTheme="majorHAnsi"/>
          <w:color w:val="000000"/>
          <w:sz w:val="24"/>
        </w:rPr>
        <w:t xml:space="preserve">, </w:t>
      </w:r>
      <w:r w:rsidRPr="00091086">
        <w:rPr>
          <w:rFonts w:ascii="Cambria" w:hAnsiTheme="majorHAnsi"/>
          <w:i/>
          <w:iCs/>
          <w:color w:val="000000"/>
          <w:sz w:val="24"/>
        </w:rPr>
        <w:t>40</w:t>
      </w:r>
      <w:r w:rsidRPr="00091086">
        <w:rPr>
          <w:rFonts w:ascii="Cambria" w:hAnsiTheme="majorHAnsi"/>
          <w:color w:val="000000"/>
          <w:sz w:val="24"/>
        </w:rPr>
        <w:t>(4), 471–481.</w:t>
      </w:r>
    </w:p>
    <w:p w14:paraId="4DCCE74C" w14:textId="77777777" w:rsidR="00091086" w:rsidRPr="00091086" w:rsidRDefault="00091086" w:rsidP="00091086">
      <w:pPr>
        <w:pStyle w:val="Bibliography"/>
        <w:rPr>
          <w:rFonts w:ascii="Cambria" w:hAnsiTheme="majorHAnsi"/>
          <w:color w:val="000000"/>
          <w:sz w:val="24"/>
        </w:rPr>
      </w:pPr>
      <w:r w:rsidRPr="00091086">
        <w:rPr>
          <w:rFonts w:ascii="Cambria" w:hAnsiTheme="majorHAnsi"/>
          <w:color w:val="000000"/>
          <w:sz w:val="24"/>
        </w:rPr>
        <w:t xml:space="preserve">Kroenke, K., Spitzer, R. L., &amp; Williams, J. B. W. D. (2003). The Patient Health Questionnaire-2: Validity of a Two-Item Depression Screener. </w:t>
      </w:r>
      <w:r w:rsidRPr="00091086">
        <w:rPr>
          <w:rFonts w:ascii="Cambria" w:hAnsiTheme="majorHAnsi"/>
          <w:i/>
          <w:iCs/>
          <w:color w:val="000000"/>
          <w:sz w:val="24"/>
        </w:rPr>
        <w:t>Medical Care</w:t>
      </w:r>
      <w:r w:rsidRPr="00091086">
        <w:rPr>
          <w:rFonts w:ascii="Cambria" w:hAnsiTheme="majorHAnsi"/>
          <w:color w:val="000000"/>
          <w:sz w:val="24"/>
        </w:rPr>
        <w:t xml:space="preserve">, </w:t>
      </w:r>
      <w:r w:rsidRPr="00091086">
        <w:rPr>
          <w:rFonts w:ascii="Cambria" w:hAnsiTheme="majorHAnsi"/>
          <w:i/>
          <w:iCs/>
          <w:color w:val="000000"/>
          <w:sz w:val="24"/>
        </w:rPr>
        <w:t>41</w:t>
      </w:r>
      <w:r w:rsidRPr="00091086">
        <w:rPr>
          <w:rFonts w:ascii="Cambria" w:hAnsiTheme="majorHAnsi"/>
          <w:color w:val="000000"/>
          <w:sz w:val="24"/>
        </w:rPr>
        <w:t>(11), 1284–1292.</w:t>
      </w:r>
    </w:p>
    <w:p w14:paraId="48D23FAD" w14:textId="77777777" w:rsidR="00091086" w:rsidRPr="00091086" w:rsidRDefault="00091086" w:rsidP="00091086">
      <w:pPr>
        <w:pStyle w:val="Bibliography"/>
        <w:rPr>
          <w:rFonts w:ascii="Cambria" w:hAnsiTheme="majorHAnsi"/>
          <w:color w:val="000000"/>
          <w:sz w:val="24"/>
        </w:rPr>
      </w:pPr>
      <w:r w:rsidRPr="00091086">
        <w:rPr>
          <w:rFonts w:ascii="Cambria" w:hAnsiTheme="majorHAnsi"/>
          <w:color w:val="000000"/>
          <w:sz w:val="24"/>
        </w:rPr>
        <w:t xml:space="preserve">Lampe, C., Vitak, J., Gray, R., &amp; Ellison, N. (2012). Perceptions of Facebook’s Value As an Information Source. In </w:t>
      </w:r>
      <w:r w:rsidRPr="00091086">
        <w:rPr>
          <w:rFonts w:ascii="Cambria" w:hAnsiTheme="majorHAnsi"/>
          <w:i/>
          <w:iCs/>
          <w:color w:val="000000"/>
          <w:sz w:val="24"/>
        </w:rPr>
        <w:t>Proceedings of the SIGCHI Conference on Human Factors in Computing Systems</w:t>
      </w:r>
      <w:r w:rsidRPr="00091086">
        <w:rPr>
          <w:rFonts w:ascii="Cambria" w:hAnsiTheme="majorHAnsi"/>
          <w:color w:val="000000"/>
          <w:sz w:val="24"/>
        </w:rPr>
        <w:t xml:space="preserve"> (pp. 3195–3204). New York, NY, USA: ACM. https://doi.org/10.1145/2207676.2208739</w:t>
      </w:r>
    </w:p>
    <w:p w14:paraId="44E1AD5C" w14:textId="77777777" w:rsidR="00091086" w:rsidRPr="00091086" w:rsidRDefault="00091086" w:rsidP="00091086">
      <w:pPr>
        <w:pStyle w:val="Bibliography"/>
        <w:rPr>
          <w:rFonts w:ascii="Cambria" w:hAnsiTheme="majorHAnsi"/>
          <w:color w:val="000000"/>
          <w:sz w:val="24"/>
        </w:rPr>
      </w:pPr>
      <w:r w:rsidRPr="00091086">
        <w:rPr>
          <w:rFonts w:ascii="Cambria" w:hAnsiTheme="majorHAnsi"/>
          <w:color w:val="000000"/>
          <w:sz w:val="24"/>
        </w:rPr>
        <w:t xml:space="preserve">McCloskey, W., Iwanicki, S., Lauterbach, D., Giammittorio, D. M., &amp; Maxwell, K. (2015). Are Facebook “Friends” Helpful? Development of a Facebook-Based Measure of Social Support and Examination of Relationships Among Depression, Quality of Life, and Social Support. </w:t>
      </w:r>
      <w:r w:rsidRPr="00091086">
        <w:rPr>
          <w:rFonts w:ascii="Cambria" w:hAnsiTheme="majorHAnsi"/>
          <w:i/>
          <w:iCs/>
          <w:color w:val="000000"/>
          <w:sz w:val="24"/>
        </w:rPr>
        <w:t>Cyberpsychology, Behavior, and Social Networking</w:t>
      </w:r>
      <w:r w:rsidRPr="00091086">
        <w:rPr>
          <w:rFonts w:ascii="Cambria" w:hAnsiTheme="majorHAnsi"/>
          <w:color w:val="000000"/>
          <w:sz w:val="24"/>
        </w:rPr>
        <w:t xml:space="preserve">, </w:t>
      </w:r>
      <w:r w:rsidRPr="00091086">
        <w:rPr>
          <w:rFonts w:ascii="Cambria" w:hAnsiTheme="majorHAnsi"/>
          <w:i/>
          <w:iCs/>
          <w:color w:val="000000"/>
          <w:sz w:val="24"/>
        </w:rPr>
        <w:t>18</w:t>
      </w:r>
      <w:r w:rsidRPr="00091086">
        <w:rPr>
          <w:rFonts w:ascii="Cambria" w:hAnsiTheme="majorHAnsi"/>
          <w:color w:val="000000"/>
          <w:sz w:val="24"/>
        </w:rPr>
        <w:t>(9), 499–505. https://doi.org/10.1089/cyber.2014.0538</w:t>
      </w:r>
    </w:p>
    <w:p w14:paraId="20C47046" w14:textId="77777777" w:rsidR="00091086" w:rsidRPr="00091086" w:rsidRDefault="00091086" w:rsidP="00091086">
      <w:pPr>
        <w:pStyle w:val="Bibliography"/>
        <w:rPr>
          <w:rFonts w:ascii="Cambria" w:hAnsiTheme="majorHAnsi"/>
          <w:color w:val="000000"/>
          <w:sz w:val="24"/>
        </w:rPr>
      </w:pPr>
      <w:r w:rsidRPr="00091086">
        <w:rPr>
          <w:rFonts w:ascii="Cambria" w:hAnsiTheme="majorHAnsi"/>
          <w:color w:val="000000"/>
          <w:sz w:val="24"/>
        </w:rPr>
        <w:lastRenderedPageBreak/>
        <w:t>National Survey of Veterans. (2010). National Center for Veterans Analysis and Statistics, U.S. Department of Veterans Affairs. Retrieved from http://www.va.gov/vetdata/docs/SurveysAndStudies/AppendixAQuestionnaires.pdf</w:t>
      </w:r>
    </w:p>
    <w:p w14:paraId="2B13FCB5" w14:textId="77777777" w:rsidR="00091086" w:rsidRPr="00091086" w:rsidRDefault="00091086" w:rsidP="00091086">
      <w:pPr>
        <w:pStyle w:val="Bibliography"/>
        <w:rPr>
          <w:rFonts w:ascii="Cambria" w:hAnsiTheme="majorHAnsi"/>
          <w:color w:val="000000"/>
          <w:sz w:val="24"/>
        </w:rPr>
      </w:pPr>
      <w:r w:rsidRPr="00091086">
        <w:rPr>
          <w:rFonts w:ascii="Cambria" w:hAnsiTheme="majorHAnsi"/>
          <w:color w:val="000000"/>
          <w:sz w:val="24"/>
        </w:rPr>
        <w:t>Pew Research Center: Internet, Science &amp; Technology. (2016). Retrieved from http://www.pewinternet.org/</w:t>
      </w:r>
    </w:p>
    <w:p w14:paraId="38D265F9" w14:textId="77777777" w:rsidR="00091086" w:rsidRPr="00091086" w:rsidRDefault="00091086" w:rsidP="00091086">
      <w:pPr>
        <w:pStyle w:val="Bibliography"/>
        <w:rPr>
          <w:rFonts w:ascii="Cambria" w:hAnsiTheme="majorHAnsi"/>
          <w:color w:val="000000"/>
          <w:sz w:val="24"/>
        </w:rPr>
      </w:pPr>
      <w:r w:rsidRPr="00091086">
        <w:rPr>
          <w:rFonts w:ascii="Cambria" w:hAnsiTheme="majorHAnsi"/>
          <w:color w:val="000000"/>
          <w:sz w:val="24"/>
        </w:rPr>
        <w:t>PHS Inclusion Enrollment Report. (2016). National Institutes of Health, U.S. Department of Health and Human Services. Retrieved from https://grants.nih.gov/grants/forms/phs-inclusion-enrollment-report.htm</w:t>
      </w:r>
    </w:p>
    <w:p w14:paraId="7A9EE076" w14:textId="77777777" w:rsidR="00091086" w:rsidRPr="00091086" w:rsidRDefault="00091086" w:rsidP="00091086">
      <w:pPr>
        <w:pStyle w:val="Bibliography"/>
        <w:rPr>
          <w:rFonts w:ascii="Cambria" w:hAnsiTheme="majorHAnsi"/>
          <w:color w:val="000000"/>
          <w:sz w:val="24"/>
        </w:rPr>
      </w:pPr>
      <w:r w:rsidRPr="00091086">
        <w:rPr>
          <w:rFonts w:ascii="Cambria" w:hAnsiTheme="majorHAnsi"/>
          <w:color w:val="000000"/>
          <w:sz w:val="24"/>
        </w:rPr>
        <w:t xml:space="preserve">Prins, A., Bovin, M. J., Smolenski, D. J., Marx, B. P., Kimerling, R., Jenkins-Guarnieri, M. A., … Tiet, Q. Q. (2016). The Primary Care PTSD Screen for DSM-5 (PC-PTSD-5): Development and Evaluation Within a Veteran Primary Care Sample. </w:t>
      </w:r>
      <w:r w:rsidRPr="00091086">
        <w:rPr>
          <w:rFonts w:ascii="Cambria" w:hAnsiTheme="majorHAnsi"/>
          <w:i/>
          <w:iCs/>
          <w:color w:val="000000"/>
          <w:sz w:val="24"/>
        </w:rPr>
        <w:t>Journal of General Internal Medicine</w:t>
      </w:r>
      <w:r w:rsidRPr="00091086">
        <w:rPr>
          <w:rFonts w:ascii="Cambria" w:hAnsiTheme="majorHAnsi"/>
          <w:color w:val="000000"/>
          <w:sz w:val="24"/>
        </w:rPr>
        <w:t>. https://doi.org/10.1007/s11606-016-3703-5</w:t>
      </w:r>
    </w:p>
    <w:p w14:paraId="3C161B5C" w14:textId="77777777" w:rsidR="00091086" w:rsidRPr="00091086" w:rsidRDefault="00091086" w:rsidP="00091086">
      <w:pPr>
        <w:pStyle w:val="Bibliography"/>
        <w:rPr>
          <w:rFonts w:ascii="Cambria" w:hAnsiTheme="majorHAnsi"/>
          <w:color w:val="000000"/>
          <w:sz w:val="24"/>
        </w:rPr>
      </w:pPr>
      <w:r w:rsidRPr="00091086">
        <w:rPr>
          <w:rFonts w:ascii="Cambria" w:hAnsiTheme="majorHAnsi"/>
          <w:color w:val="000000"/>
          <w:sz w:val="24"/>
        </w:rPr>
        <w:t xml:space="preserve">Saathoff, A. K. (2014). </w:t>
      </w:r>
      <w:r w:rsidRPr="00091086">
        <w:rPr>
          <w:rFonts w:ascii="Cambria" w:hAnsiTheme="majorHAnsi"/>
          <w:i/>
          <w:iCs/>
          <w:color w:val="000000"/>
          <w:sz w:val="24"/>
        </w:rPr>
        <w:t>Toward an Understanding of College Student Distress, Suicidality, and Connectedness</w:t>
      </w:r>
      <w:r w:rsidRPr="00091086">
        <w:rPr>
          <w:rFonts w:ascii="Cambria" w:hAnsiTheme="majorHAnsi"/>
          <w:color w:val="000000"/>
          <w:sz w:val="24"/>
        </w:rPr>
        <w:t>. University of Texas at Austin.</w:t>
      </w:r>
    </w:p>
    <w:p w14:paraId="37246214" w14:textId="77777777" w:rsidR="002560D4" w:rsidRPr="00B9794D" w:rsidRDefault="00D50AF2" w:rsidP="00524F00">
      <w:pPr>
        <w:tabs>
          <w:tab w:val="left" w:pos="-360"/>
        </w:tabs>
        <w:rPr>
          <w:rFonts w:asciiTheme="majorHAnsi" w:hAnsiTheme="majorHAnsi" w:cs="Arial"/>
          <w:b/>
          <w:color w:val="FF0000"/>
        </w:rPr>
      </w:pPr>
      <w:r w:rsidRPr="002560D4">
        <w:rPr>
          <w:rFonts w:asciiTheme="majorHAnsi" w:eastAsia="Times New Roman" w:hAnsiTheme="majorHAnsi"/>
          <w:b/>
          <w:bCs/>
          <w:color w:val="000000" w:themeColor="text1"/>
        </w:rPr>
        <w:fldChar w:fldCharType="end"/>
      </w:r>
    </w:p>
    <w:sectPr w:rsidR="002560D4" w:rsidRPr="00B9794D" w:rsidSect="00B23166">
      <w:footerReference w:type="default" r:id="rId16"/>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8873D9" w14:textId="77777777" w:rsidR="00602FAA" w:rsidRDefault="00602FAA" w:rsidP="00190527">
      <w:r>
        <w:separator/>
      </w:r>
    </w:p>
  </w:endnote>
  <w:endnote w:type="continuationSeparator" w:id="0">
    <w:p w14:paraId="32C7F563" w14:textId="77777777" w:rsidR="00602FAA" w:rsidRDefault="00602FAA" w:rsidP="00190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187678"/>
      <w:docPartObj>
        <w:docPartGallery w:val="Page Numbers (Bottom of Page)"/>
        <w:docPartUnique/>
      </w:docPartObj>
    </w:sdtPr>
    <w:sdtEndPr>
      <w:rPr>
        <w:color w:val="808080" w:themeColor="background1" w:themeShade="80"/>
        <w:spacing w:val="60"/>
      </w:rPr>
    </w:sdtEndPr>
    <w:sdtContent>
      <w:p w14:paraId="1A02D49E" w14:textId="77777777" w:rsidR="00390F6D" w:rsidRDefault="00390F6D">
        <w:pPr>
          <w:pStyle w:val="Footer"/>
          <w:pBdr>
            <w:top w:val="single" w:sz="4" w:space="1" w:color="D9D9D9" w:themeColor="background1" w:themeShade="D9"/>
          </w:pBdr>
          <w:jc w:val="right"/>
        </w:pPr>
        <w:r>
          <w:fldChar w:fldCharType="begin"/>
        </w:r>
        <w:r>
          <w:instrText xml:space="preserve"> PAGE   \* MERGEFORMAT </w:instrText>
        </w:r>
        <w:r>
          <w:fldChar w:fldCharType="separate"/>
        </w:r>
        <w:r w:rsidR="0016655C">
          <w:rPr>
            <w:noProof/>
          </w:rPr>
          <w:t>15</w:t>
        </w:r>
        <w:r>
          <w:rPr>
            <w:noProof/>
          </w:rPr>
          <w:fldChar w:fldCharType="end"/>
        </w:r>
        <w:r>
          <w:t xml:space="preserve"> | </w:t>
        </w:r>
        <w:r>
          <w:rPr>
            <w:color w:val="808080" w:themeColor="background1" w:themeShade="80"/>
            <w:spacing w:val="60"/>
          </w:rPr>
          <w:t>Page</w:t>
        </w:r>
      </w:p>
    </w:sdtContent>
  </w:sdt>
  <w:p w14:paraId="79A364A5" w14:textId="77777777" w:rsidR="00390F6D" w:rsidRDefault="00390F6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571198"/>
      <w:docPartObj>
        <w:docPartGallery w:val="Page Numbers (Bottom of Page)"/>
        <w:docPartUnique/>
      </w:docPartObj>
    </w:sdtPr>
    <w:sdtEndPr>
      <w:rPr>
        <w:color w:val="808080" w:themeColor="background1" w:themeShade="80"/>
        <w:spacing w:val="60"/>
      </w:rPr>
    </w:sdtEndPr>
    <w:sdtContent>
      <w:p w14:paraId="50E4E327" w14:textId="77777777" w:rsidR="00390F6D" w:rsidRDefault="00390F6D">
        <w:pPr>
          <w:pStyle w:val="Footer"/>
          <w:pBdr>
            <w:top w:val="single" w:sz="4" w:space="1" w:color="D9D9D9" w:themeColor="background1" w:themeShade="D9"/>
          </w:pBdr>
          <w:jc w:val="right"/>
        </w:pPr>
        <w:r>
          <w:fldChar w:fldCharType="begin"/>
        </w:r>
        <w:r>
          <w:instrText xml:space="preserve"> PAGE   \* MERGEFORMAT </w:instrText>
        </w:r>
        <w:r>
          <w:fldChar w:fldCharType="separate"/>
        </w:r>
        <w:r w:rsidR="0016655C">
          <w:rPr>
            <w:noProof/>
          </w:rPr>
          <w:t>16</w:t>
        </w:r>
        <w:r>
          <w:rPr>
            <w:noProof/>
          </w:rPr>
          <w:fldChar w:fldCharType="end"/>
        </w:r>
        <w:r>
          <w:t xml:space="preserve"> | </w:t>
        </w:r>
        <w:r>
          <w:rPr>
            <w:color w:val="808080" w:themeColor="background1" w:themeShade="80"/>
            <w:spacing w:val="60"/>
          </w:rPr>
          <w:t>Page</w:t>
        </w:r>
      </w:p>
    </w:sdtContent>
  </w:sdt>
  <w:p w14:paraId="77EB233C" w14:textId="77777777" w:rsidR="00390F6D" w:rsidRDefault="00390F6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DE1C38" w14:textId="77777777" w:rsidR="00602FAA" w:rsidRDefault="00602FAA" w:rsidP="00190527">
      <w:r>
        <w:separator/>
      </w:r>
    </w:p>
  </w:footnote>
  <w:footnote w:type="continuationSeparator" w:id="0">
    <w:p w14:paraId="3E23D4DC" w14:textId="77777777" w:rsidR="00602FAA" w:rsidRDefault="00602FAA" w:rsidP="0019052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6E8B6" w14:textId="77777777" w:rsidR="00390F6D" w:rsidRDefault="00390F6D" w:rsidP="00D04FEF">
    <w:pPr>
      <w:pStyle w:val="Header"/>
      <w:tabs>
        <w:tab w:val="clear" w:pos="4680"/>
        <w:tab w:val="clear" w:pos="9360"/>
      </w:tabs>
      <w:rPr>
        <w:rFonts w:asciiTheme="majorHAnsi" w:hAnsiTheme="majorHAnsi"/>
      </w:rPr>
    </w:pPr>
    <w:r>
      <w:rPr>
        <w:rFonts w:asciiTheme="majorHAnsi" w:hAnsiTheme="majorHAnsi"/>
      </w:rPr>
      <w:t xml:space="preserve">Alan </w:t>
    </w:r>
    <w:proofErr w:type="spellStart"/>
    <w:r>
      <w:rPr>
        <w:rFonts w:asciiTheme="majorHAnsi" w:hAnsiTheme="majorHAnsi"/>
      </w:rPr>
      <w:t>Teo</w:t>
    </w:r>
    <w:proofErr w:type="spellEnd"/>
    <w:r>
      <w:rPr>
        <w:rFonts w:asciiTheme="majorHAnsi" w:hAnsiTheme="majorHAnsi"/>
      </w:rPr>
      <w:t>, MD, MS</w:t>
    </w:r>
    <w:r>
      <w:rPr>
        <w:rFonts w:asciiTheme="majorHAnsi" w:hAnsiTheme="majorHAnsi"/>
      </w:rPr>
      <w:tab/>
    </w:r>
    <w:r>
      <w:rPr>
        <w:rFonts w:asciiTheme="majorHAnsi" w:hAnsiTheme="majorHAnsi"/>
      </w:rPr>
      <w:tab/>
    </w:r>
    <w:r w:rsidRPr="00D04FEF">
      <w:rPr>
        <w:rFonts w:asciiTheme="majorHAnsi" w:hAnsiTheme="majorHAnsi"/>
      </w:rPr>
      <w:t xml:space="preserve"> </w:t>
    </w:r>
    <w:r w:rsidRPr="00D04FEF">
      <w:rPr>
        <w:rFonts w:asciiTheme="majorHAnsi" w:hAnsiTheme="majorHAnsi"/>
      </w:rPr>
      <w:tab/>
    </w:r>
    <w:r w:rsidRPr="00D04FEF">
      <w:rPr>
        <w:rFonts w:asciiTheme="majorHAnsi" w:hAnsiTheme="majorHAnsi"/>
      </w:rPr>
      <w:tab/>
    </w:r>
    <w:r w:rsidRPr="00D04FEF">
      <w:rPr>
        <w:rFonts w:asciiTheme="majorHAnsi" w:hAnsiTheme="majorHAnsi"/>
      </w:rPr>
      <w:tab/>
    </w:r>
    <w:r w:rsidRPr="00D04FEF">
      <w:rPr>
        <w:rFonts w:asciiTheme="majorHAnsi" w:hAnsiTheme="majorHAnsi"/>
      </w:rPr>
      <w:tab/>
    </w:r>
    <w:r w:rsidRPr="00D04FEF">
      <w:rPr>
        <w:rFonts w:asciiTheme="majorHAnsi" w:hAnsiTheme="majorHAnsi"/>
      </w:rPr>
      <w:tab/>
    </w:r>
    <w:r w:rsidRPr="00D04FEF">
      <w:rPr>
        <w:rFonts w:asciiTheme="majorHAnsi" w:hAnsiTheme="majorHAnsi"/>
      </w:rPr>
      <w:tab/>
    </w:r>
    <w:r>
      <w:rPr>
        <w:rFonts w:asciiTheme="majorHAnsi" w:hAnsiTheme="majorHAnsi"/>
      </w:rPr>
      <w:t xml:space="preserve">          </w:t>
    </w:r>
  </w:p>
  <w:p w14:paraId="4A0A9703" w14:textId="77777777" w:rsidR="00390F6D" w:rsidRDefault="00390F6D" w:rsidP="00D04FEF">
    <w:pPr>
      <w:pStyle w:val="Header"/>
      <w:tabs>
        <w:tab w:val="clear" w:pos="4680"/>
        <w:tab w:val="clear" w:pos="9360"/>
      </w:tabs>
      <w:rPr>
        <w:rFonts w:asciiTheme="majorHAnsi" w:hAnsiTheme="majorHAnsi"/>
      </w:rPr>
    </w:pPr>
    <w:r>
      <w:rPr>
        <w:rFonts w:asciiTheme="majorHAnsi" w:hAnsiTheme="majorHAnsi"/>
      </w:rPr>
      <w:t>“</w:t>
    </w:r>
    <w:r w:rsidRPr="006B1C04">
      <w:rPr>
        <w:rFonts w:asciiTheme="majorHAnsi" w:hAnsiTheme="majorHAnsi"/>
      </w:rPr>
      <w:t xml:space="preserve">Using Social Media to Engage </w:t>
    </w:r>
    <w:r>
      <w:rPr>
        <w:rFonts w:asciiTheme="majorHAnsi" w:hAnsiTheme="majorHAnsi"/>
      </w:rPr>
      <w:t>Veterans in Health Care”</w:t>
    </w:r>
  </w:p>
  <w:p w14:paraId="13502289" w14:textId="77777777" w:rsidR="00390F6D" w:rsidRPr="00D04FEF" w:rsidRDefault="00390F6D" w:rsidP="00D04FEF">
    <w:pPr>
      <w:pStyle w:val="Header"/>
      <w:tabs>
        <w:tab w:val="clear" w:pos="4680"/>
        <w:tab w:val="clear" w:pos="9360"/>
      </w:tabs>
      <w:rPr>
        <w:rFonts w:asciiTheme="majorHAnsi" w:hAnsiTheme="majorHAnsi"/>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C2E07"/>
    <w:multiLevelType w:val="hybridMultilevel"/>
    <w:tmpl w:val="15AA6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93407F"/>
    <w:multiLevelType w:val="hybridMultilevel"/>
    <w:tmpl w:val="2E2A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4E6909"/>
    <w:multiLevelType w:val="hybridMultilevel"/>
    <w:tmpl w:val="C81ED82A"/>
    <w:lvl w:ilvl="0" w:tplc="0409000F">
      <w:start w:val="13"/>
      <w:numFmt w:val="decimal"/>
      <w:lvlText w:val="%1."/>
      <w:lvlJc w:val="left"/>
      <w:pPr>
        <w:ind w:left="54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81C7D02"/>
    <w:multiLevelType w:val="hybridMultilevel"/>
    <w:tmpl w:val="7DE68376"/>
    <w:lvl w:ilvl="0" w:tplc="0409000F">
      <w:start w:val="13"/>
      <w:numFmt w:val="decimal"/>
      <w:lvlText w:val="%1."/>
      <w:lvlJc w:val="left"/>
      <w:pPr>
        <w:ind w:left="54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B4F2BBA"/>
    <w:multiLevelType w:val="hybridMultilevel"/>
    <w:tmpl w:val="C81ED82A"/>
    <w:lvl w:ilvl="0" w:tplc="0409000F">
      <w:start w:val="13"/>
      <w:numFmt w:val="decimal"/>
      <w:lvlText w:val="%1."/>
      <w:lvlJc w:val="left"/>
      <w:pPr>
        <w:ind w:left="54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C1B4034"/>
    <w:multiLevelType w:val="hybridMultilevel"/>
    <w:tmpl w:val="7DE68376"/>
    <w:lvl w:ilvl="0" w:tplc="0409000F">
      <w:start w:val="13"/>
      <w:numFmt w:val="decimal"/>
      <w:lvlText w:val="%1."/>
      <w:lvlJc w:val="left"/>
      <w:pPr>
        <w:ind w:left="54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85B0A4A"/>
    <w:multiLevelType w:val="hybridMultilevel"/>
    <w:tmpl w:val="B2EA64E0"/>
    <w:lvl w:ilvl="0" w:tplc="660AE438">
      <w:start w:val="10"/>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nsid w:val="49772345"/>
    <w:multiLevelType w:val="hybridMultilevel"/>
    <w:tmpl w:val="DDC8C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005DFC"/>
    <w:multiLevelType w:val="hybridMultilevel"/>
    <w:tmpl w:val="AEDA866E"/>
    <w:lvl w:ilvl="0" w:tplc="35568A6A">
      <w:start w:val="1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6ADC5928"/>
    <w:multiLevelType w:val="hybridMultilevel"/>
    <w:tmpl w:val="BCDA851C"/>
    <w:lvl w:ilvl="0" w:tplc="0409000F">
      <w:start w:val="13"/>
      <w:numFmt w:val="decimal"/>
      <w:lvlText w:val="%1."/>
      <w:lvlJc w:val="left"/>
      <w:pPr>
        <w:ind w:left="54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C6063D0"/>
    <w:multiLevelType w:val="hybridMultilevel"/>
    <w:tmpl w:val="F314D340"/>
    <w:lvl w:ilvl="0" w:tplc="CC72C480">
      <w:start w:val="1"/>
      <w:numFmt w:val="decimal"/>
      <w:lvlText w:val="%1."/>
      <w:lvlJc w:val="left"/>
      <w:pPr>
        <w:ind w:left="36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045B18"/>
    <w:multiLevelType w:val="hybridMultilevel"/>
    <w:tmpl w:val="C81ED82A"/>
    <w:lvl w:ilvl="0" w:tplc="0409000F">
      <w:start w:val="13"/>
      <w:numFmt w:val="decimal"/>
      <w:lvlText w:val="%1."/>
      <w:lvlJc w:val="left"/>
      <w:pPr>
        <w:ind w:left="54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AC06647"/>
    <w:multiLevelType w:val="hybridMultilevel"/>
    <w:tmpl w:val="BE147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2"/>
  </w:num>
  <w:num w:numId="4">
    <w:abstractNumId w:val="6"/>
  </w:num>
  <w:num w:numId="5">
    <w:abstractNumId w:val="11"/>
  </w:num>
  <w:num w:numId="6">
    <w:abstractNumId w:val="3"/>
  </w:num>
  <w:num w:numId="7">
    <w:abstractNumId w:val="2"/>
  </w:num>
  <w:num w:numId="8">
    <w:abstractNumId w:val="9"/>
  </w:num>
  <w:num w:numId="9">
    <w:abstractNumId w:val="5"/>
  </w:num>
  <w:num w:numId="10">
    <w:abstractNumId w:val="7"/>
  </w:num>
  <w:num w:numId="11">
    <w:abstractNumId w:val="1"/>
  </w:num>
  <w:num w:numId="12">
    <w:abstractNumId w:val="10"/>
  </w:num>
  <w:num w:numId="13">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doNotTrackMov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840A4"/>
    <w:rsid w:val="00003B1D"/>
    <w:rsid w:val="000043F2"/>
    <w:rsid w:val="00004D4C"/>
    <w:rsid w:val="000064C3"/>
    <w:rsid w:val="000124EF"/>
    <w:rsid w:val="000206F8"/>
    <w:rsid w:val="000230FC"/>
    <w:rsid w:val="000239BA"/>
    <w:rsid w:val="0003016F"/>
    <w:rsid w:val="00035DD1"/>
    <w:rsid w:val="00042530"/>
    <w:rsid w:val="00052AEB"/>
    <w:rsid w:val="00052F95"/>
    <w:rsid w:val="000551AD"/>
    <w:rsid w:val="00057A24"/>
    <w:rsid w:val="00080EC7"/>
    <w:rsid w:val="00091086"/>
    <w:rsid w:val="00092C87"/>
    <w:rsid w:val="000A1E37"/>
    <w:rsid w:val="000B21AE"/>
    <w:rsid w:val="000B3567"/>
    <w:rsid w:val="000B623A"/>
    <w:rsid w:val="000C6762"/>
    <w:rsid w:val="000C7411"/>
    <w:rsid w:val="000D072B"/>
    <w:rsid w:val="000E1EDA"/>
    <w:rsid w:val="000E4C28"/>
    <w:rsid w:val="000F2058"/>
    <w:rsid w:val="000F3E84"/>
    <w:rsid w:val="001161EB"/>
    <w:rsid w:val="00121103"/>
    <w:rsid w:val="00125470"/>
    <w:rsid w:val="00127E11"/>
    <w:rsid w:val="00130D5D"/>
    <w:rsid w:val="00133912"/>
    <w:rsid w:val="001365F8"/>
    <w:rsid w:val="001375C5"/>
    <w:rsid w:val="0014194B"/>
    <w:rsid w:val="00146D69"/>
    <w:rsid w:val="00154A75"/>
    <w:rsid w:val="001620CD"/>
    <w:rsid w:val="0016655C"/>
    <w:rsid w:val="00171D6B"/>
    <w:rsid w:val="001731FF"/>
    <w:rsid w:val="00175D7D"/>
    <w:rsid w:val="00177783"/>
    <w:rsid w:val="00180375"/>
    <w:rsid w:val="00180C45"/>
    <w:rsid w:val="00180E59"/>
    <w:rsid w:val="001875E1"/>
    <w:rsid w:val="00190527"/>
    <w:rsid w:val="001A1153"/>
    <w:rsid w:val="001B3756"/>
    <w:rsid w:val="001B53DD"/>
    <w:rsid w:val="001C291E"/>
    <w:rsid w:val="001C3802"/>
    <w:rsid w:val="001C3F3E"/>
    <w:rsid w:val="001D43A1"/>
    <w:rsid w:val="001E2EC0"/>
    <w:rsid w:val="001E738B"/>
    <w:rsid w:val="001E76E7"/>
    <w:rsid w:val="001F02D8"/>
    <w:rsid w:val="001F1802"/>
    <w:rsid w:val="001F1AA7"/>
    <w:rsid w:val="001F2953"/>
    <w:rsid w:val="001F697C"/>
    <w:rsid w:val="00201B21"/>
    <w:rsid w:val="00204B6A"/>
    <w:rsid w:val="0020539E"/>
    <w:rsid w:val="00212590"/>
    <w:rsid w:val="00213DF5"/>
    <w:rsid w:val="00216756"/>
    <w:rsid w:val="0022001E"/>
    <w:rsid w:val="00221370"/>
    <w:rsid w:val="0022779B"/>
    <w:rsid w:val="00234091"/>
    <w:rsid w:val="00235491"/>
    <w:rsid w:val="00245BA0"/>
    <w:rsid w:val="00246BB4"/>
    <w:rsid w:val="002542DA"/>
    <w:rsid w:val="002560D4"/>
    <w:rsid w:val="00275EA4"/>
    <w:rsid w:val="00277121"/>
    <w:rsid w:val="00277B24"/>
    <w:rsid w:val="00282736"/>
    <w:rsid w:val="00286130"/>
    <w:rsid w:val="002901BF"/>
    <w:rsid w:val="00291564"/>
    <w:rsid w:val="00292F63"/>
    <w:rsid w:val="002A2671"/>
    <w:rsid w:val="002A314C"/>
    <w:rsid w:val="002A4791"/>
    <w:rsid w:val="002A7199"/>
    <w:rsid w:val="002B0F2E"/>
    <w:rsid w:val="002B673C"/>
    <w:rsid w:val="002C12E7"/>
    <w:rsid w:val="002C34D5"/>
    <w:rsid w:val="002D6DCD"/>
    <w:rsid w:val="002E1969"/>
    <w:rsid w:val="002E4E5A"/>
    <w:rsid w:val="002E5939"/>
    <w:rsid w:val="002E63E1"/>
    <w:rsid w:val="002F3407"/>
    <w:rsid w:val="003147DA"/>
    <w:rsid w:val="00317E47"/>
    <w:rsid w:val="00317F3A"/>
    <w:rsid w:val="00321C91"/>
    <w:rsid w:val="003244FE"/>
    <w:rsid w:val="00326205"/>
    <w:rsid w:val="00340776"/>
    <w:rsid w:val="003437D2"/>
    <w:rsid w:val="00351AF0"/>
    <w:rsid w:val="00353766"/>
    <w:rsid w:val="00353DBD"/>
    <w:rsid w:val="00362B15"/>
    <w:rsid w:val="00367E62"/>
    <w:rsid w:val="003717F6"/>
    <w:rsid w:val="00385E92"/>
    <w:rsid w:val="00390F6D"/>
    <w:rsid w:val="003921CB"/>
    <w:rsid w:val="00394E5A"/>
    <w:rsid w:val="00397D81"/>
    <w:rsid w:val="003B29CE"/>
    <w:rsid w:val="003C03DD"/>
    <w:rsid w:val="003C2820"/>
    <w:rsid w:val="003D683A"/>
    <w:rsid w:val="003D7426"/>
    <w:rsid w:val="003D7EF8"/>
    <w:rsid w:val="003E0D55"/>
    <w:rsid w:val="003F5327"/>
    <w:rsid w:val="00401072"/>
    <w:rsid w:val="004048F0"/>
    <w:rsid w:val="00415C03"/>
    <w:rsid w:val="004173F1"/>
    <w:rsid w:val="004313C8"/>
    <w:rsid w:val="00432639"/>
    <w:rsid w:val="00444234"/>
    <w:rsid w:val="0046085E"/>
    <w:rsid w:val="00462731"/>
    <w:rsid w:val="004656FB"/>
    <w:rsid w:val="00473620"/>
    <w:rsid w:val="004840A4"/>
    <w:rsid w:val="00496A8B"/>
    <w:rsid w:val="004A354F"/>
    <w:rsid w:val="004A49AE"/>
    <w:rsid w:val="004B1E51"/>
    <w:rsid w:val="004B37B6"/>
    <w:rsid w:val="004C79AF"/>
    <w:rsid w:val="004D0838"/>
    <w:rsid w:val="004F07AF"/>
    <w:rsid w:val="004F5A65"/>
    <w:rsid w:val="004F5B11"/>
    <w:rsid w:val="004F5B4E"/>
    <w:rsid w:val="004F5DDE"/>
    <w:rsid w:val="004F6DC4"/>
    <w:rsid w:val="004F72BF"/>
    <w:rsid w:val="00504680"/>
    <w:rsid w:val="00507279"/>
    <w:rsid w:val="00510E49"/>
    <w:rsid w:val="005149C1"/>
    <w:rsid w:val="005166E4"/>
    <w:rsid w:val="00516886"/>
    <w:rsid w:val="0052474E"/>
    <w:rsid w:val="00524F00"/>
    <w:rsid w:val="00540EC8"/>
    <w:rsid w:val="005411A2"/>
    <w:rsid w:val="005529D4"/>
    <w:rsid w:val="00553F39"/>
    <w:rsid w:val="00554429"/>
    <w:rsid w:val="00555F50"/>
    <w:rsid w:val="005662CB"/>
    <w:rsid w:val="00566407"/>
    <w:rsid w:val="0056782E"/>
    <w:rsid w:val="0057124B"/>
    <w:rsid w:val="005722A0"/>
    <w:rsid w:val="0057238A"/>
    <w:rsid w:val="00581546"/>
    <w:rsid w:val="0058260E"/>
    <w:rsid w:val="00582DFF"/>
    <w:rsid w:val="005847C6"/>
    <w:rsid w:val="00587336"/>
    <w:rsid w:val="00591DAF"/>
    <w:rsid w:val="00591E80"/>
    <w:rsid w:val="005A291A"/>
    <w:rsid w:val="005A2DF6"/>
    <w:rsid w:val="005B41BA"/>
    <w:rsid w:val="005E48CA"/>
    <w:rsid w:val="005E4C61"/>
    <w:rsid w:val="005E79B3"/>
    <w:rsid w:val="005F2969"/>
    <w:rsid w:val="00602FAA"/>
    <w:rsid w:val="006031C6"/>
    <w:rsid w:val="006076E5"/>
    <w:rsid w:val="0061799A"/>
    <w:rsid w:val="006217F5"/>
    <w:rsid w:val="006239E4"/>
    <w:rsid w:val="00630489"/>
    <w:rsid w:val="00631AF9"/>
    <w:rsid w:val="006353C9"/>
    <w:rsid w:val="00635F25"/>
    <w:rsid w:val="00637884"/>
    <w:rsid w:val="00647D85"/>
    <w:rsid w:val="00650A03"/>
    <w:rsid w:val="0065151E"/>
    <w:rsid w:val="006519E2"/>
    <w:rsid w:val="0065412D"/>
    <w:rsid w:val="0065651E"/>
    <w:rsid w:val="00660478"/>
    <w:rsid w:val="00664606"/>
    <w:rsid w:val="00664635"/>
    <w:rsid w:val="0066684C"/>
    <w:rsid w:val="0066702E"/>
    <w:rsid w:val="00670135"/>
    <w:rsid w:val="00670560"/>
    <w:rsid w:val="00671014"/>
    <w:rsid w:val="00675958"/>
    <w:rsid w:val="00676818"/>
    <w:rsid w:val="00683230"/>
    <w:rsid w:val="00684B32"/>
    <w:rsid w:val="00685A77"/>
    <w:rsid w:val="0068678E"/>
    <w:rsid w:val="00686FAE"/>
    <w:rsid w:val="00695CC2"/>
    <w:rsid w:val="006B0BA4"/>
    <w:rsid w:val="006B1C04"/>
    <w:rsid w:val="006B4B5C"/>
    <w:rsid w:val="006C52C0"/>
    <w:rsid w:val="006C6699"/>
    <w:rsid w:val="006C706D"/>
    <w:rsid w:val="006E14E7"/>
    <w:rsid w:val="006E366D"/>
    <w:rsid w:val="006E512E"/>
    <w:rsid w:val="00700E3B"/>
    <w:rsid w:val="00710E58"/>
    <w:rsid w:val="00713830"/>
    <w:rsid w:val="00716EB7"/>
    <w:rsid w:val="00717299"/>
    <w:rsid w:val="0072319D"/>
    <w:rsid w:val="007233F4"/>
    <w:rsid w:val="0072644B"/>
    <w:rsid w:val="007310CA"/>
    <w:rsid w:val="0073546D"/>
    <w:rsid w:val="00736C0C"/>
    <w:rsid w:val="00742798"/>
    <w:rsid w:val="00745C1D"/>
    <w:rsid w:val="00747D9E"/>
    <w:rsid w:val="00747F0B"/>
    <w:rsid w:val="00752397"/>
    <w:rsid w:val="00752844"/>
    <w:rsid w:val="00753E1D"/>
    <w:rsid w:val="00755597"/>
    <w:rsid w:val="00765666"/>
    <w:rsid w:val="00770DC1"/>
    <w:rsid w:val="007716C4"/>
    <w:rsid w:val="00776B35"/>
    <w:rsid w:val="007771EB"/>
    <w:rsid w:val="00783409"/>
    <w:rsid w:val="0079251E"/>
    <w:rsid w:val="007978AD"/>
    <w:rsid w:val="007A24EB"/>
    <w:rsid w:val="007A3FD9"/>
    <w:rsid w:val="007A6435"/>
    <w:rsid w:val="007B0E5E"/>
    <w:rsid w:val="007B669C"/>
    <w:rsid w:val="007B786C"/>
    <w:rsid w:val="007C15C2"/>
    <w:rsid w:val="007C4F68"/>
    <w:rsid w:val="007D201E"/>
    <w:rsid w:val="007E28E2"/>
    <w:rsid w:val="007E7FB6"/>
    <w:rsid w:val="007F203A"/>
    <w:rsid w:val="007F31C1"/>
    <w:rsid w:val="00803A68"/>
    <w:rsid w:val="0080526C"/>
    <w:rsid w:val="00806B7B"/>
    <w:rsid w:val="00811C0A"/>
    <w:rsid w:val="00821C59"/>
    <w:rsid w:val="00823829"/>
    <w:rsid w:val="008251A9"/>
    <w:rsid w:val="00825A1F"/>
    <w:rsid w:val="00827C9B"/>
    <w:rsid w:val="00833613"/>
    <w:rsid w:val="00841F41"/>
    <w:rsid w:val="00847E3E"/>
    <w:rsid w:val="00860D38"/>
    <w:rsid w:val="008642EC"/>
    <w:rsid w:val="008643C2"/>
    <w:rsid w:val="00865386"/>
    <w:rsid w:val="00865C77"/>
    <w:rsid w:val="008674C3"/>
    <w:rsid w:val="00874469"/>
    <w:rsid w:val="008749CA"/>
    <w:rsid w:val="00875D18"/>
    <w:rsid w:val="00881558"/>
    <w:rsid w:val="008856F7"/>
    <w:rsid w:val="00894C45"/>
    <w:rsid w:val="0089581A"/>
    <w:rsid w:val="0089745D"/>
    <w:rsid w:val="008A5044"/>
    <w:rsid w:val="008A6E1F"/>
    <w:rsid w:val="008D1264"/>
    <w:rsid w:val="008D1E4F"/>
    <w:rsid w:val="008D4F7D"/>
    <w:rsid w:val="008D53E8"/>
    <w:rsid w:val="008E0218"/>
    <w:rsid w:val="008E3EFF"/>
    <w:rsid w:val="008F233E"/>
    <w:rsid w:val="008F2F14"/>
    <w:rsid w:val="008F644B"/>
    <w:rsid w:val="008F67AF"/>
    <w:rsid w:val="00901CC3"/>
    <w:rsid w:val="00902B27"/>
    <w:rsid w:val="00910285"/>
    <w:rsid w:val="00910893"/>
    <w:rsid w:val="00917EE1"/>
    <w:rsid w:val="00923119"/>
    <w:rsid w:val="00930ABD"/>
    <w:rsid w:val="00934C3F"/>
    <w:rsid w:val="00940B41"/>
    <w:rsid w:val="00942D82"/>
    <w:rsid w:val="00942EA9"/>
    <w:rsid w:val="00944D00"/>
    <w:rsid w:val="0094508B"/>
    <w:rsid w:val="0095074B"/>
    <w:rsid w:val="009533E0"/>
    <w:rsid w:val="00955C78"/>
    <w:rsid w:val="00961E09"/>
    <w:rsid w:val="009631CA"/>
    <w:rsid w:val="009649F4"/>
    <w:rsid w:val="00980A2C"/>
    <w:rsid w:val="00982F03"/>
    <w:rsid w:val="009863CB"/>
    <w:rsid w:val="0099475F"/>
    <w:rsid w:val="00996E7B"/>
    <w:rsid w:val="009A5D85"/>
    <w:rsid w:val="009B2258"/>
    <w:rsid w:val="009B3E49"/>
    <w:rsid w:val="009B7368"/>
    <w:rsid w:val="009C23C5"/>
    <w:rsid w:val="009C42BB"/>
    <w:rsid w:val="009C78D2"/>
    <w:rsid w:val="009D12BB"/>
    <w:rsid w:val="009D5D7D"/>
    <w:rsid w:val="009E0A45"/>
    <w:rsid w:val="009E5B6A"/>
    <w:rsid w:val="009E66DA"/>
    <w:rsid w:val="009F7300"/>
    <w:rsid w:val="00A00245"/>
    <w:rsid w:val="00A1407F"/>
    <w:rsid w:val="00A16540"/>
    <w:rsid w:val="00A256F0"/>
    <w:rsid w:val="00A279F6"/>
    <w:rsid w:val="00A33618"/>
    <w:rsid w:val="00A42E71"/>
    <w:rsid w:val="00A4399A"/>
    <w:rsid w:val="00A44360"/>
    <w:rsid w:val="00A610BD"/>
    <w:rsid w:val="00A61BF4"/>
    <w:rsid w:val="00A63A4A"/>
    <w:rsid w:val="00A6638F"/>
    <w:rsid w:val="00A675A9"/>
    <w:rsid w:val="00A738E9"/>
    <w:rsid w:val="00A82EDB"/>
    <w:rsid w:val="00A85FB6"/>
    <w:rsid w:val="00A91632"/>
    <w:rsid w:val="00AA696C"/>
    <w:rsid w:val="00AB0E5F"/>
    <w:rsid w:val="00AB1DF7"/>
    <w:rsid w:val="00AB2C53"/>
    <w:rsid w:val="00AB59E8"/>
    <w:rsid w:val="00AB5CC4"/>
    <w:rsid w:val="00AC3668"/>
    <w:rsid w:val="00AC517C"/>
    <w:rsid w:val="00AC7FBE"/>
    <w:rsid w:val="00AD0993"/>
    <w:rsid w:val="00AD4D1B"/>
    <w:rsid w:val="00AD6A9F"/>
    <w:rsid w:val="00AE0E06"/>
    <w:rsid w:val="00AE1026"/>
    <w:rsid w:val="00AE4115"/>
    <w:rsid w:val="00AE7FDB"/>
    <w:rsid w:val="00AF0857"/>
    <w:rsid w:val="00AF24A2"/>
    <w:rsid w:val="00AF6581"/>
    <w:rsid w:val="00B0241E"/>
    <w:rsid w:val="00B04D55"/>
    <w:rsid w:val="00B14368"/>
    <w:rsid w:val="00B1742D"/>
    <w:rsid w:val="00B23166"/>
    <w:rsid w:val="00B312C5"/>
    <w:rsid w:val="00B33034"/>
    <w:rsid w:val="00B3355C"/>
    <w:rsid w:val="00B42475"/>
    <w:rsid w:val="00B51884"/>
    <w:rsid w:val="00B520A1"/>
    <w:rsid w:val="00B55072"/>
    <w:rsid w:val="00B614CA"/>
    <w:rsid w:val="00B616A0"/>
    <w:rsid w:val="00B64DA4"/>
    <w:rsid w:val="00B66661"/>
    <w:rsid w:val="00B667AB"/>
    <w:rsid w:val="00B704CA"/>
    <w:rsid w:val="00B7508E"/>
    <w:rsid w:val="00B81863"/>
    <w:rsid w:val="00B823A1"/>
    <w:rsid w:val="00B8704E"/>
    <w:rsid w:val="00B9794D"/>
    <w:rsid w:val="00BA0B2A"/>
    <w:rsid w:val="00BA1906"/>
    <w:rsid w:val="00BA2067"/>
    <w:rsid w:val="00BA416B"/>
    <w:rsid w:val="00BB2228"/>
    <w:rsid w:val="00BB3FB7"/>
    <w:rsid w:val="00BB6114"/>
    <w:rsid w:val="00BB720D"/>
    <w:rsid w:val="00BC01D3"/>
    <w:rsid w:val="00BC18C3"/>
    <w:rsid w:val="00BC4DCE"/>
    <w:rsid w:val="00BC6CF4"/>
    <w:rsid w:val="00BD39D2"/>
    <w:rsid w:val="00BD4491"/>
    <w:rsid w:val="00BD4A6E"/>
    <w:rsid w:val="00BE3516"/>
    <w:rsid w:val="00BE65EE"/>
    <w:rsid w:val="00BF2DFB"/>
    <w:rsid w:val="00BF708C"/>
    <w:rsid w:val="00C0378D"/>
    <w:rsid w:val="00C03AF8"/>
    <w:rsid w:val="00C10F95"/>
    <w:rsid w:val="00C1143B"/>
    <w:rsid w:val="00C11C64"/>
    <w:rsid w:val="00C24D95"/>
    <w:rsid w:val="00C25BA4"/>
    <w:rsid w:val="00C263D3"/>
    <w:rsid w:val="00C30FC9"/>
    <w:rsid w:val="00C32D6D"/>
    <w:rsid w:val="00C40CC3"/>
    <w:rsid w:val="00C42E8D"/>
    <w:rsid w:val="00C4372B"/>
    <w:rsid w:val="00C45FD1"/>
    <w:rsid w:val="00C461E3"/>
    <w:rsid w:val="00C5133D"/>
    <w:rsid w:val="00C57ECD"/>
    <w:rsid w:val="00C6692C"/>
    <w:rsid w:val="00C71948"/>
    <w:rsid w:val="00C72F45"/>
    <w:rsid w:val="00C745D4"/>
    <w:rsid w:val="00C8101E"/>
    <w:rsid w:val="00C816A4"/>
    <w:rsid w:val="00C821B8"/>
    <w:rsid w:val="00C82340"/>
    <w:rsid w:val="00C8256A"/>
    <w:rsid w:val="00C832D5"/>
    <w:rsid w:val="00C865DB"/>
    <w:rsid w:val="00C9490B"/>
    <w:rsid w:val="00CA0514"/>
    <w:rsid w:val="00CA1F23"/>
    <w:rsid w:val="00CB01F2"/>
    <w:rsid w:val="00CB6A72"/>
    <w:rsid w:val="00CC1611"/>
    <w:rsid w:val="00CC198F"/>
    <w:rsid w:val="00CC2CC6"/>
    <w:rsid w:val="00CC5B0F"/>
    <w:rsid w:val="00CC7798"/>
    <w:rsid w:val="00CD39F6"/>
    <w:rsid w:val="00CE12C6"/>
    <w:rsid w:val="00CE7D8F"/>
    <w:rsid w:val="00CF328A"/>
    <w:rsid w:val="00CF7CBE"/>
    <w:rsid w:val="00D010EE"/>
    <w:rsid w:val="00D030A9"/>
    <w:rsid w:val="00D04FEF"/>
    <w:rsid w:val="00D31F80"/>
    <w:rsid w:val="00D4140D"/>
    <w:rsid w:val="00D468BD"/>
    <w:rsid w:val="00D50AF2"/>
    <w:rsid w:val="00D516C3"/>
    <w:rsid w:val="00D560B1"/>
    <w:rsid w:val="00D5686D"/>
    <w:rsid w:val="00D65C21"/>
    <w:rsid w:val="00D669EC"/>
    <w:rsid w:val="00D66CFD"/>
    <w:rsid w:val="00D76E36"/>
    <w:rsid w:val="00D82C81"/>
    <w:rsid w:val="00D90FBE"/>
    <w:rsid w:val="00DA29AF"/>
    <w:rsid w:val="00DA6CC8"/>
    <w:rsid w:val="00DB50E8"/>
    <w:rsid w:val="00DB52E0"/>
    <w:rsid w:val="00DB54AE"/>
    <w:rsid w:val="00DC0407"/>
    <w:rsid w:val="00DC1434"/>
    <w:rsid w:val="00DC401F"/>
    <w:rsid w:val="00DC4E9C"/>
    <w:rsid w:val="00DD21F4"/>
    <w:rsid w:val="00DE17EE"/>
    <w:rsid w:val="00DE1D78"/>
    <w:rsid w:val="00DE60A1"/>
    <w:rsid w:val="00DF5EDE"/>
    <w:rsid w:val="00E01FA6"/>
    <w:rsid w:val="00E102DA"/>
    <w:rsid w:val="00E12AAD"/>
    <w:rsid w:val="00E13CFB"/>
    <w:rsid w:val="00E14245"/>
    <w:rsid w:val="00E25BAA"/>
    <w:rsid w:val="00E317DD"/>
    <w:rsid w:val="00E31D72"/>
    <w:rsid w:val="00E34045"/>
    <w:rsid w:val="00E3467F"/>
    <w:rsid w:val="00E3609E"/>
    <w:rsid w:val="00E40572"/>
    <w:rsid w:val="00E4428B"/>
    <w:rsid w:val="00E4621D"/>
    <w:rsid w:val="00E504D7"/>
    <w:rsid w:val="00E52BCA"/>
    <w:rsid w:val="00E52C06"/>
    <w:rsid w:val="00E53EC1"/>
    <w:rsid w:val="00E55767"/>
    <w:rsid w:val="00E5654A"/>
    <w:rsid w:val="00E61924"/>
    <w:rsid w:val="00E63D77"/>
    <w:rsid w:val="00E66966"/>
    <w:rsid w:val="00E7070B"/>
    <w:rsid w:val="00E715F2"/>
    <w:rsid w:val="00E827B1"/>
    <w:rsid w:val="00E867D6"/>
    <w:rsid w:val="00E86887"/>
    <w:rsid w:val="00E876E0"/>
    <w:rsid w:val="00E87E94"/>
    <w:rsid w:val="00E910A6"/>
    <w:rsid w:val="00E97B98"/>
    <w:rsid w:val="00EA109C"/>
    <w:rsid w:val="00EA2E83"/>
    <w:rsid w:val="00EA5921"/>
    <w:rsid w:val="00EA630F"/>
    <w:rsid w:val="00EA7774"/>
    <w:rsid w:val="00EB0233"/>
    <w:rsid w:val="00EB1720"/>
    <w:rsid w:val="00EC3832"/>
    <w:rsid w:val="00EC571A"/>
    <w:rsid w:val="00ED0120"/>
    <w:rsid w:val="00ED1EF3"/>
    <w:rsid w:val="00ED2CD0"/>
    <w:rsid w:val="00EF1AD7"/>
    <w:rsid w:val="00EF495F"/>
    <w:rsid w:val="00F01279"/>
    <w:rsid w:val="00F071CE"/>
    <w:rsid w:val="00F1185F"/>
    <w:rsid w:val="00F213A3"/>
    <w:rsid w:val="00F279C4"/>
    <w:rsid w:val="00F34DA8"/>
    <w:rsid w:val="00F41486"/>
    <w:rsid w:val="00F626EE"/>
    <w:rsid w:val="00F63247"/>
    <w:rsid w:val="00F82CED"/>
    <w:rsid w:val="00F83F1A"/>
    <w:rsid w:val="00F850EC"/>
    <w:rsid w:val="00F85DE4"/>
    <w:rsid w:val="00F90F1A"/>
    <w:rsid w:val="00F9161B"/>
    <w:rsid w:val="00F9209E"/>
    <w:rsid w:val="00F94004"/>
    <w:rsid w:val="00F97154"/>
    <w:rsid w:val="00FA16EC"/>
    <w:rsid w:val="00FA2C92"/>
    <w:rsid w:val="00FA4D5D"/>
    <w:rsid w:val="00FA4F5F"/>
    <w:rsid w:val="00FA648F"/>
    <w:rsid w:val="00FA7CC6"/>
    <w:rsid w:val="00FC14F0"/>
    <w:rsid w:val="00FC4EE3"/>
    <w:rsid w:val="00FD2628"/>
    <w:rsid w:val="00FE552C"/>
  </w:rsids>
  <m:mathPr>
    <m:mathFont m:val="Cambria Math"/>
    <m:brkBin m:val="before"/>
    <m:brkBinSub m:val="--"/>
    <m:smallFrac/>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8B4E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82">
    <w:lsdException w:name="Normal"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uiPriority="60"/>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60478"/>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rsid w:val="004A49A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0527"/>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190527"/>
  </w:style>
  <w:style w:type="paragraph" w:styleId="Footer">
    <w:name w:val="footer"/>
    <w:basedOn w:val="Normal"/>
    <w:link w:val="FooterChar"/>
    <w:uiPriority w:val="99"/>
    <w:unhideWhenUsed/>
    <w:rsid w:val="00190527"/>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190527"/>
  </w:style>
  <w:style w:type="paragraph" w:styleId="ListParagraph">
    <w:name w:val="List Paragraph"/>
    <w:basedOn w:val="Normal"/>
    <w:uiPriority w:val="34"/>
    <w:qFormat/>
    <w:rsid w:val="00190527"/>
    <w:pPr>
      <w:ind w:left="720"/>
      <w:contextualSpacing/>
    </w:pPr>
    <w:rPr>
      <w:rFonts w:asciiTheme="minorHAnsi" w:hAnsiTheme="minorHAnsi" w:cstheme="minorBidi"/>
    </w:rPr>
  </w:style>
  <w:style w:type="table" w:styleId="TableGrid">
    <w:name w:val="Table Grid"/>
    <w:basedOn w:val="TableNormal"/>
    <w:rsid w:val="00190527"/>
    <w:pPr>
      <w:spacing w:after="0" w:line="240" w:lineRule="auto"/>
    </w:pPr>
    <w:rPr>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67E62"/>
    <w:rPr>
      <w:rFonts w:ascii="Tahoma" w:hAnsi="Tahoma" w:cs="Tahoma"/>
      <w:sz w:val="16"/>
      <w:szCs w:val="16"/>
    </w:rPr>
  </w:style>
  <w:style w:type="character" w:customStyle="1" w:styleId="BalloonTextChar">
    <w:name w:val="Balloon Text Char"/>
    <w:basedOn w:val="DefaultParagraphFont"/>
    <w:link w:val="BalloonText"/>
    <w:uiPriority w:val="99"/>
    <w:semiHidden/>
    <w:rsid w:val="00367E62"/>
    <w:rPr>
      <w:rFonts w:ascii="Tahoma" w:hAnsi="Tahoma" w:cs="Tahoma"/>
      <w:sz w:val="16"/>
      <w:szCs w:val="16"/>
    </w:rPr>
  </w:style>
  <w:style w:type="table" w:styleId="LightShading-Accent1">
    <w:name w:val="Light Shading Accent 1"/>
    <w:basedOn w:val="TableNormal"/>
    <w:uiPriority w:val="60"/>
    <w:rsid w:val="00367E6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EndnoteReference">
    <w:name w:val="endnote reference"/>
    <w:basedOn w:val="DefaultParagraphFont"/>
    <w:uiPriority w:val="99"/>
    <w:unhideWhenUsed/>
    <w:rsid w:val="00367E62"/>
    <w:rPr>
      <w:vertAlign w:val="superscript"/>
    </w:rPr>
  </w:style>
  <w:style w:type="paragraph" w:styleId="EndnoteText">
    <w:name w:val="endnote text"/>
    <w:basedOn w:val="Normal"/>
    <w:link w:val="EndnoteTextChar"/>
    <w:uiPriority w:val="99"/>
    <w:unhideWhenUsed/>
    <w:rsid w:val="00367E62"/>
    <w:rPr>
      <w:rFonts w:asciiTheme="minorHAnsi" w:hAnsiTheme="minorHAnsi" w:cstheme="minorBidi"/>
      <w:sz w:val="20"/>
      <w:szCs w:val="20"/>
    </w:rPr>
  </w:style>
  <w:style w:type="character" w:customStyle="1" w:styleId="EndnoteTextChar">
    <w:name w:val="Endnote Text Char"/>
    <w:basedOn w:val="DefaultParagraphFont"/>
    <w:link w:val="EndnoteText"/>
    <w:uiPriority w:val="99"/>
    <w:rsid w:val="00367E62"/>
    <w:rPr>
      <w:sz w:val="20"/>
      <w:szCs w:val="20"/>
    </w:rPr>
  </w:style>
  <w:style w:type="character" w:styleId="Strong">
    <w:name w:val="Strong"/>
    <w:basedOn w:val="DefaultParagraphFont"/>
    <w:uiPriority w:val="22"/>
    <w:qFormat/>
    <w:rsid w:val="001A1153"/>
    <w:rPr>
      <w:b/>
      <w:bCs/>
    </w:rPr>
  </w:style>
  <w:style w:type="character" w:styleId="CommentReference">
    <w:name w:val="annotation reference"/>
    <w:basedOn w:val="DefaultParagraphFont"/>
    <w:rsid w:val="008F2F14"/>
    <w:rPr>
      <w:sz w:val="16"/>
      <w:szCs w:val="16"/>
    </w:rPr>
  </w:style>
  <w:style w:type="paragraph" w:styleId="CommentText">
    <w:name w:val="annotation text"/>
    <w:basedOn w:val="Normal"/>
    <w:link w:val="CommentTextChar"/>
    <w:uiPriority w:val="99"/>
    <w:rsid w:val="008F2F14"/>
    <w:pPr>
      <w:spacing w:after="200"/>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rsid w:val="008F2F14"/>
    <w:rPr>
      <w:sz w:val="20"/>
      <w:szCs w:val="20"/>
    </w:rPr>
  </w:style>
  <w:style w:type="paragraph" w:styleId="CommentSubject">
    <w:name w:val="annotation subject"/>
    <w:basedOn w:val="CommentText"/>
    <w:next w:val="CommentText"/>
    <w:link w:val="CommentSubjectChar"/>
    <w:rsid w:val="008F2F14"/>
    <w:rPr>
      <w:b/>
      <w:bCs/>
    </w:rPr>
  </w:style>
  <w:style w:type="character" w:customStyle="1" w:styleId="CommentSubjectChar">
    <w:name w:val="Comment Subject Char"/>
    <w:basedOn w:val="CommentTextChar"/>
    <w:link w:val="CommentSubject"/>
    <w:rsid w:val="008F2F14"/>
    <w:rPr>
      <w:b/>
      <w:bCs/>
      <w:sz w:val="20"/>
      <w:szCs w:val="20"/>
    </w:rPr>
  </w:style>
  <w:style w:type="paragraph" w:customStyle="1" w:styleId="Default">
    <w:name w:val="Default"/>
    <w:rsid w:val="00C10F95"/>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rsid w:val="004A49A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A49AE"/>
    <w:pPr>
      <w:outlineLvl w:val="9"/>
    </w:pPr>
    <w:rPr>
      <w:lang w:eastAsia="ja-JP"/>
    </w:rPr>
  </w:style>
  <w:style w:type="paragraph" w:styleId="TOC1">
    <w:name w:val="toc 1"/>
    <w:basedOn w:val="Normal"/>
    <w:next w:val="Normal"/>
    <w:autoRedefine/>
    <w:uiPriority w:val="39"/>
    <w:rsid w:val="004A49AE"/>
    <w:pPr>
      <w:spacing w:after="100" w:line="276" w:lineRule="auto"/>
    </w:pPr>
    <w:rPr>
      <w:rFonts w:asciiTheme="minorHAnsi" w:hAnsiTheme="minorHAnsi" w:cstheme="minorBidi"/>
      <w:sz w:val="22"/>
      <w:szCs w:val="22"/>
    </w:rPr>
  </w:style>
  <w:style w:type="character" w:styleId="Hyperlink">
    <w:name w:val="Hyperlink"/>
    <w:basedOn w:val="DefaultParagraphFont"/>
    <w:uiPriority w:val="99"/>
    <w:unhideWhenUsed/>
    <w:rsid w:val="004A49AE"/>
    <w:rPr>
      <w:color w:val="0000FF" w:themeColor="hyperlink"/>
      <w:u w:val="single"/>
    </w:rPr>
  </w:style>
  <w:style w:type="table" w:customStyle="1" w:styleId="LightShading-Accent11">
    <w:name w:val="Light Shading - Accent 11"/>
    <w:basedOn w:val="TableNormal"/>
    <w:next w:val="LightShading-Accent1"/>
    <w:uiPriority w:val="60"/>
    <w:rsid w:val="00D030A9"/>
    <w:pPr>
      <w:spacing w:after="0" w:line="240" w:lineRule="auto"/>
    </w:pPr>
    <w:rPr>
      <w:rFonts w:ascii="Calibri" w:eastAsia="Calibri" w:hAnsi="Calibri" w:cs="Times New Roman"/>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rsid w:val="000F2058"/>
    <w:rPr>
      <w:rFonts w:asciiTheme="minorHAnsi" w:hAnsiTheme="minorHAnsi" w:cstheme="minorBidi"/>
      <w:sz w:val="20"/>
      <w:szCs w:val="20"/>
    </w:rPr>
  </w:style>
  <w:style w:type="character" w:customStyle="1" w:styleId="FootnoteTextChar">
    <w:name w:val="Footnote Text Char"/>
    <w:basedOn w:val="DefaultParagraphFont"/>
    <w:link w:val="FootnoteText"/>
    <w:rsid w:val="000F2058"/>
    <w:rPr>
      <w:sz w:val="20"/>
      <w:szCs w:val="20"/>
    </w:rPr>
  </w:style>
  <w:style w:type="character" w:styleId="FootnoteReference">
    <w:name w:val="footnote reference"/>
    <w:basedOn w:val="DefaultParagraphFont"/>
    <w:rsid w:val="000F2058"/>
    <w:rPr>
      <w:vertAlign w:val="superscript"/>
    </w:rPr>
  </w:style>
  <w:style w:type="paragraph" w:styleId="Bibliography">
    <w:name w:val="Bibliography"/>
    <w:basedOn w:val="Normal"/>
    <w:next w:val="Normal"/>
    <w:uiPriority w:val="37"/>
    <w:unhideWhenUsed/>
    <w:rsid w:val="00A42E71"/>
    <w:pPr>
      <w:spacing w:line="480" w:lineRule="auto"/>
      <w:ind w:left="720" w:hanging="720"/>
    </w:pPr>
    <w:rPr>
      <w:rFonts w:asciiTheme="minorHAnsi" w:hAnsiTheme="minorHAnsi" w:cstheme="minorBidi"/>
      <w:sz w:val="22"/>
      <w:szCs w:val="22"/>
    </w:rPr>
  </w:style>
  <w:style w:type="paragraph" w:styleId="NormalWeb">
    <w:name w:val="Normal (Web)"/>
    <w:basedOn w:val="Normal"/>
    <w:uiPriority w:val="99"/>
    <w:unhideWhenUsed/>
    <w:rsid w:val="00D31F80"/>
    <w:pPr>
      <w:spacing w:before="100" w:beforeAutospacing="1" w:after="100" w:afterAutospacing="1"/>
    </w:pPr>
  </w:style>
  <w:style w:type="paragraph" w:styleId="Revision">
    <w:name w:val="Revision"/>
    <w:hidden/>
    <w:semiHidden/>
    <w:rsid w:val="0080526C"/>
    <w:pPr>
      <w:spacing w:after="0" w:line="240" w:lineRule="auto"/>
    </w:pPr>
    <w:rPr>
      <w:rFonts w:ascii="Times New Roman" w:hAnsi="Times New Roman" w:cs="Times New Roman"/>
      <w:sz w:val="24"/>
      <w:szCs w:val="24"/>
    </w:rPr>
  </w:style>
  <w:style w:type="character" w:styleId="FollowedHyperlink">
    <w:name w:val="FollowedHyperlink"/>
    <w:basedOn w:val="DefaultParagraphFont"/>
    <w:semiHidden/>
    <w:unhideWhenUsed/>
    <w:rsid w:val="009D5D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6038">
      <w:bodyDiv w:val="1"/>
      <w:marLeft w:val="0"/>
      <w:marRight w:val="0"/>
      <w:marTop w:val="0"/>
      <w:marBottom w:val="0"/>
      <w:divBdr>
        <w:top w:val="none" w:sz="0" w:space="0" w:color="auto"/>
        <w:left w:val="none" w:sz="0" w:space="0" w:color="auto"/>
        <w:bottom w:val="none" w:sz="0" w:space="0" w:color="auto"/>
        <w:right w:val="none" w:sz="0" w:space="0" w:color="auto"/>
      </w:divBdr>
    </w:div>
    <w:div w:id="73169632">
      <w:bodyDiv w:val="1"/>
      <w:marLeft w:val="0"/>
      <w:marRight w:val="0"/>
      <w:marTop w:val="0"/>
      <w:marBottom w:val="0"/>
      <w:divBdr>
        <w:top w:val="none" w:sz="0" w:space="0" w:color="auto"/>
        <w:left w:val="none" w:sz="0" w:space="0" w:color="auto"/>
        <w:bottom w:val="none" w:sz="0" w:space="0" w:color="auto"/>
        <w:right w:val="none" w:sz="0" w:space="0" w:color="auto"/>
      </w:divBdr>
    </w:div>
    <w:div w:id="180976433">
      <w:bodyDiv w:val="1"/>
      <w:marLeft w:val="0"/>
      <w:marRight w:val="0"/>
      <w:marTop w:val="0"/>
      <w:marBottom w:val="0"/>
      <w:divBdr>
        <w:top w:val="none" w:sz="0" w:space="0" w:color="auto"/>
        <w:left w:val="none" w:sz="0" w:space="0" w:color="auto"/>
        <w:bottom w:val="none" w:sz="0" w:space="0" w:color="auto"/>
        <w:right w:val="none" w:sz="0" w:space="0" w:color="auto"/>
      </w:divBdr>
    </w:div>
    <w:div w:id="274337835">
      <w:bodyDiv w:val="1"/>
      <w:marLeft w:val="0"/>
      <w:marRight w:val="0"/>
      <w:marTop w:val="0"/>
      <w:marBottom w:val="0"/>
      <w:divBdr>
        <w:top w:val="none" w:sz="0" w:space="0" w:color="auto"/>
        <w:left w:val="none" w:sz="0" w:space="0" w:color="auto"/>
        <w:bottom w:val="none" w:sz="0" w:space="0" w:color="auto"/>
        <w:right w:val="none" w:sz="0" w:space="0" w:color="auto"/>
      </w:divBdr>
      <w:divsChild>
        <w:div w:id="88893532">
          <w:marLeft w:val="0"/>
          <w:marRight w:val="0"/>
          <w:marTop w:val="0"/>
          <w:marBottom w:val="0"/>
          <w:divBdr>
            <w:top w:val="none" w:sz="0" w:space="0" w:color="auto"/>
            <w:left w:val="none" w:sz="0" w:space="0" w:color="auto"/>
            <w:bottom w:val="none" w:sz="0" w:space="0" w:color="auto"/>
            <w:right w:val="none" w:sz="0" w:space="0" w:color="auto"/>
          </w:divBdr>
        </w:div>
        <w:div w:id="184099406">
          <w:marLeft w:val="0"/>
          <w:marRight w:val="0"/>
          <w:marTop w:val="0"/>
          <w:marBottom w:val="0"/>
          <w:divBdr>
            <w:top w:val="none" w:sz="0" w:space="0" w:color="auto"/>
            <w:left w:val="none" w:sz="0" w:space="0" w:color="auto"/>
            <w:bottom w:val="none" w:sz="0" w:space="0" w:color="auto"/>
            <w:right w:val="none" w:sz="0" w:space="0" w:color="auto"/>
          </w:divBdr>
        </w:div>
        <w:div w:id="656495434">
          <w:marLeft w:val="0"/>
          <w:marRight w:val="0"/>
          <w:marTop w:val="0"/>
          <w:marBottom w:val="0"/>
          <w:divBdr>
            <w:top w:val="none" w:sz="0" w:space="0" w:color="auto"/>
            <w:left w:val="none" w:sz="0" w:space="0" w:color="auto"/>
            <w:bottom w:val="none" w:sz="0" w:space="0" w:color="auto"/>
            <w:right w:val="none" w:sz="0" w:space="0" w:color="auto"/>
          </w:divBdr>
        </w:div>
        <w:div w:id="660353812">
          <w:marLeft w:val="0"/>
          <w:marRight w:val="0"/>
          <w:marTop w:val="0"/>
          <w:marBottom w:val="0"/>
          <w:divBdr>
            <w:top w:val="none" w:sz="0" w:space="0" w:color="auto"/>
            <w:left w:val="none" w:sz="0" w:space="0" w:color="auto"/>
            <w:bottom w:val="none" w:sz="0" w:space="0" w:color="auto"/>
            <w:right w:val="none" w:sz="0" w:space="0" w:color="auto"/>
          </w:divBdr>
        </w:div>
        <w:div w:id="676545683">
          <w:marLeft w:val="0"/>
          <w:marRight w:val="0"/>
          <w:marTop w:val="0"/>
          <w:marBottom w:val="0"/>
          <w:divBdr>
            <w:top w:val="none" w:sz="0" w:space="0" w:color="auto"/>
            <w:left w:val="none" w:sz="0" w:space="0" w:color="auto"/>
            <w:bottom w:val="none" w:sz="0" w:space="0" w:color="auto"/>
            <w:right w:val="none" w:sz="0" w:space="0" w:color="auto"/>
          </w:divBdr>
        </w:div>
        <w:div w:id="679087960">
          <w:marLeft w:val="0"/>
          <w:marRight w:val="0"/>
          <w:marTop w:val="0"/>
          <w:marBottom w:val="0"/>
          <w:divBdr>
            <w:top w:val="none" w:sz="0" w:space="0" w:color="auto"/>
            <w:left w:val="none" w:sz="0" w:space="0" w:color="auto"/>
            <w:bottom w:val="none" w:sz="0" w:space="0" w:color="auto"/>
            <w:right w:val="none" w:sz="0" w:space="0" w:color="auto"/>
          </w:divBdr>
        </w:div>
        <w:div w:id="802432542">
          <w:marLeft w:val="0"/>
          <w:marRight w:val="0"/>
          <w:marTop w:val="0"/>
          <w:marBottom w:val="0"/>
          <w:divBdr>
            <w:top w:val="none" w:sz="0" w:space="0" w:color="auto"/>
            <w:left w:val="none" w:sz="0" w:space="0" w:color="auto"/>
            <w:bottom w:val="none" w:sz="0" w:space="0" w:color="auto"/>
            <w:right w:val="none" w:sz="0" w:space="0" w:color="auto"/>
          </w:divBdr>
        </w:div>
        <w:div w:id="868487728">
          <w:marLeft w:val="0"/>
          <w:marRight w:val="0"/>
          <w:marTop w:val="0"/>
          <w:marBottom w:val="0"/>
          <w:divBdr>
            <w:top w:val="none" w:sz="0" w:space="0" w:color="auto"/>
            <w:left w:val="none" w:sz="0" w:space="0" w:color="auto"/>
            <w:bottom w:val="none" w:sz="0" w:space="0" w:color="auto"/>
            <w:right w:val="none" w:sz="0" w:space="0" w:color="auto"/>
          </w:divBdr>
        </w:div>
        <w:div w:id="915438775">
          <w:marLeft w:val="0"/>
          <w:marRight w:val="0"/>
          <w:marTop w:val="0"/>
          <w:marBottom w:val="0"/>
          <w:divBdr>
            <w:top w:val="none" w:sz="0" w:space="0" w:color="auto"/>
            <w:left w:val="none" w:sz="0" w:space="0" w:color="auto"/>
            <w:bottom w:val="none" w:sz="0" w:space="0" w:color="auto"/>
            <w:right w:val="none" w:sz="0" w:space="0" w:color="auto"/>
          </w:divBdr>
        </w:div>
        <w:div w:id="1100950978">
          <w:marLeft w:val="0"/>
          <w:marRight w:val="0"/>
          <w:marTop w:val="0"/>
          <w:marBottom w:val="0"/>
          <w:divBdr>
            <w:top w:val="none" w:sz="0" w:space="0" w:color="auto"/>
            <w:left w:val="none" w:sz="0" w:space="0" w:color="auto"/>
            <w:bottom w:val="none" w:sz="0" w:space="0" w:color="auto"/>
            <w:right w:val="none" w:sz="0" w:space="0" w:color="auto"/>
          </w:divBdr>
        </w:div>
        <w:div w:id="1551840988">
          <w:marLeft w:val="0"/>
          <w:marRight w:val="0"/>
          <w:marTop w:val="0"/>
          <w:marBottom w:val="0"/>
          <w:divBdr>
            <w:top w:val="none" w:sz="0" w:space="0" w:color="auto"/>
            <w:left w:val="none" w:sz="0" w:space="0" w:color="auto"/>
            <w:bottom w:val="none" w:sz="0" w:space="0" w:color="auto"/>
            <w:right w:val="none" w:sz="0" w:space="0" w:color="auto"/>
          </w:divBdr>
        </w:div>
        <w:div w:id="1559050707">
          <w:marLeft w:val="0"/>
          <w:marRight w:val="0"/>
          <w:marTop w:val="0"/>
          <w:marBottom w:val="0"/>
          <w:divBdr>
            <w:top w:val="none" w:sz="0" w:space="0" w:color="auto"/>
            <w:left w:val="none" w:sz="0" w:space="0" w:color="auto"/>
            <w:bottom w:val="none" w:sz="0" w:space="0" w:color="auto"/>
            <w:right w:val="none" w:sz="0" w:space="0" w:color="auto"/>
          </w:divBdr>
        </w:div>
        <w:div w:id="1764954277">
          <w:marLeft w:val="0"/>
          <w:marRight w:val="0"/>
          <w:marTop w:val="0"/>
          <w:marBottom w:val="0"/>
          <w:divBdr>
            <w:top w:val="none" w:sz="0" w:space="0" w:color="auto"/>
            <w:left w:val="none" w:sz="0" w:space="0" w:color="auto"/>
            <w:bottom w:val="none" w:sz="0" w:space="0" w:color="auto"/>
            <w:right w:val="none" w:sz="0" w:space="0" w:color="auto"/>
          </w:divBdr>
        </w:div>
        <w:div w:id="1801651090">
          <w:marLeft w:val="0"/>
          <w:marRight w:val="0"/>
          <w:marTop w:val="0"/>
          <w:marBottom w:val="0"/>
          <w:divBdr>
            <w:top w:val="none" w:sz="0" w:space="0" w:color="auto"/>
            <w:left w:val="none" w:sz="0" w:space="0" w:color="auto"/>
            <w:bottom w:val="none" w:sz="0" w:space="0" w:color="auto"/>
            <w:right w:val="none" w:sz="0" w:space="0" w:color="auto"/>
          </w:divBdr>
        </w:div>
        <w:div w:id="1984843002">
          <w:marLeft w:val="0"/>
          <w:marRight w:val="0"/>
          <w:marTop w:val="0"/>
          <w:marBottom w:val="0"/>
          <w:divBdr>
            <w:top w:val="none" w:sz="0" w:space="0" w:color="auto"/>
            <w:left w:val="none" w:sz="0" w:space="0" w:color="auto"/>
            <w:bottom w:val="none" w:sz="0" w:space="0" w:color="auto"/>
            <w:right w:val="none" w:sz="0" w:space="0" w:color="auto"/>
          </w:divBdr>
        </w:div>
      </w:divsChild>
    </w:div>
    <w:div w:id="539056787">
      <w:bodyDiv w:val="1"/>
      <w:marLeft w:val="0"/>
      <w:marRight w:val="0"/>
      <w:marTop w:val="0"/>
      <w:marBottom w:val="0"/>
      <w:divBdr>
        <w:top w:val="none" w:sz="0" w:space="0" w:color="auto"/>
        <w:left w:val="none" w:sz="0" w:space="0" w:color="auto"/>
        <w:bottom w:val="none" w:sz="0" w:space="0" w:color="auto"/>
        <w:right w:val="none" w:sz="0" w:space="0" w:color="auto"/>
      </w:divBdr>
    </w:div>
    <w:div w:id="651298850">
      <w:bodyDiv w:val="1"/>
      <w:marLeft w:val="0"/>
      <w:marRight w:val="0"/>
      <w:marTop w:val="0"/>
      <w:marBottom w:val="0"/>
      <w:divBdr>
        <w:top w:val="none" w:sz="0" w:space="0" w:color="auto"/>
        <w:left w:val="none" w:sz="0" w:space="0" w:color="auto"/>
        <w:bottom w:val="none" w:sz="0" w:space="0" w:color="auto"/>
        <w:right w:val="none" w:sz="0" w:space="0" w:color="auto"/>
      </w:divBdr>
    </w:div>
    <w:div w:id="683677998">
      <w:bodyDiv w:val="1"/>
      <w:marLeft w:val="0"/>
      <w:marRight w:val="0"/>
      <w:marTop w:val="0"/>
      <w:marBottom w:val="0"/>
      <w:divBdr>
        <w:top w:val="none" w:sz="0" w:space="0" w:color="auto"/>
        <w:left w:val="none" w:sz="0" w:space="0" w:color="auto"/>
        <w:bottom w:val="none" w:sz="0" w:space="0" w:color="auto"/>
        <w:right w:val="none" w:sz="0" w:space="0" w:color="auto"/>
      </w:divBdr>
    </w:div>
    <w:div w:id="729697931">
      <w:bodyDiv w:val="1"/>
      <w:marLeft w:val="0"/>
      <w:marRight w:val="0"/>
      <w:marTop w:val="0"/>
      <w:marBottom w:val="0"/>
      <w:divBdr>
        <w:top w:val="none" w:sz="0" w:space="0" w:color="auto"/>
        <w:left w:val="none" w:sz="0" w:space="0" w:color="auto"/>
        <w:bottom w:val="none" w:sz="0" w:space="0" w:color="auto"/>
        <w:right w:val="none" w:sz="0" w:space="0" w:color="auto"/>
      </w:divBdr>
    </w:div>
    <w:div w:id="1012032456">
      <w:bodyDiv w:val="1"/>
      <w:marLeft w:val="0"/>
      <w:marRight w:val="0"/>
      <w:marTop w:val="0"/>
      <w:marBottom w:val="0"/>
      <w:divBdr>
        <w:top w:val="none" w:sz="0" w:space="0" w:color="auto"/>
        <w:left w:val="none" w:sz="0" w:space="0" w:color="auto"/>
        <w:bottom w:val="none" w:sz="0" w:space="0" w:color="auto"/>
        <w:right w:val="none" w:sz="0" w:space="0" w:color="auto"/>
      </w:divBdr>
    </w:div>
    <w:div w:id="1280338443">
      <w:bodyDiv w:val="1"/>
      <w:marLeft w:val="0"/>
      <w:marRight w:val="0"/>
      <w:marTop w:val="0"/>
      <w:marBottom w:val="0"/>
      <w:divBdr>
        <w:top w:val="none" w:sz="0" w:space="0" w:color="auto"/>
        <w:left w:val="none" w:sz="0" w:space="0" w:color="auto"/>
        <w:bottom w:val="none" w:sz="0" w:space="0" w:color="auto"/>
        <w:right w:val="none" w:sz="0" w:space="0" w:color="auto"/>
      </w:divBdr>
    </w:div>
    <w:div w:id="1289825145">
      <w:bodyDiv w:val="1"/>
      <w:marLeft w:val="0"/>
      <w:marRight w:val="0"/>
      <w:marTop w:val="0"/>
      <w:marBottom w:val="0"/>
      <w:divBdr>
        <w:top w:val="none" w:sz="0" w:space="0" w:color="auto"/>
        <w:left w:val="none" w:sz="0" w:space="0" w:color="auto"/>
        <w:bottom w:val="none" w:sz="0" w:space="0" w:color="auto"/>
        <w:right w:val="none" w:sz="0" w:space="0" w:color="auto"/>
      </w:divBdr>
    </w:div>
    <w:div w:id="1323855300">
      <w:bodyDiv w:val="1"/>
      <w:marLeft w:val="0"/>
      <w:marRight w:val="0"/>
      <w:marTop w:val="0"/>
      <w:marBottom w:val="0"/>
      <w:divBdr>
        <w:top w:val="none" w:sz="0" w:space="0" w:color="auto"/>
        <w:left w:val="none" w:sz="0" w:space="0" w:color="auto"/>
        <w:bottom w:val="none" w:sz="0" w:space="0" w:color="auto"/>
        <w:right w:val="none" w:sz="0" w:space="0" w:color="auto"/>
      </w:divBdr>
    </w:div>
    <w:div w:id="1554779378">
      <w:bodyDiv w:val="1"/>
      <w:marLeft w:val="0"/>
      <w:marRight w:val="0"/>
      <w:marTop w:val="0"/>
      <w:marBottom w:val="0"/>
      <w:divBdr>
        <w:top w:val="none" w:sz="0" w:space="0" w:color="auto"/>
        <w:left w:val="none" w:sz="0" w:space="0" w:color="auto"/>
        <w:bottom w:val="none" w:sz="0" w:space="0" w:color="auto"/>
        <w:right w:val="none" w:sz="0" w:space="0" w:color="auto"/>
      </w:divBdr>
    </w:div>
    <w:div w:id="1709185073">
      <w:bodyDiv w:val="1"/>
      <w:marLeft w:val="0"/>
      <w:marRight w:val="0"/>
      <w:marTop w:val="0"/>
      <w:marBottom w:val="0"/>
      <w:divBdr>
        <w:top w:val="none" w:sz="0" w:space="0" w:color="auto"/>
        <w:left w:val="none" w:sz="0" w:space="0" w:color="auto"/>
        <w:bottom w:val="none" w:sz="0" w:space="0" w:color="auto"/>
        <w:right w:val="none" w:sz="0" w:space="0" w:color="auto"/>
      </w:divBdr>
    </w:div>
    <w:div w:id="1733964975">
      <w:bodyDiv w:val="1"/>
      <w:marLeft w:val="0"/>
      <w:marRight w:val="0"/>
      <w:marTop w:val="0"/>
      <w:marBottom w:val="0"/>
      <w:divBdr>
        <w:top w:val="none" w:sz="0" w:space="0" w:color="auto"/>
        <w:left w:val="none" w:sz="0" w:space="0" w:color="auto"/>
        <w:bottom w:val="none" w:sz="0" w:space="0" w:color="auto"/>
        <w:right w:val="none" w:sz="0" w:space="0" w:color="auto"/>
      </w:divBdr>
    </w:div>
    <w:div w:id="2037147555">
      <w:bodyDiv w:val="1"/>
      <w:marLeft w:val="0"/>
      <w:marRight w:val="0"/>
      <w:marTop w:val="0"/>
      <w:marBottom w:val="0"/>
      <w:divBdr>
        <w:top w:val="none" w:sz="0" w:space="0" w:color="auto"/>
        <w:left w:val="none" w:sz="0" w:space="0" w:color="auto"/>
        <w:bottom w:val="none" w:sz="0" w:space="0" w:color="auto"/>
        <w:right w:val="none" w:sz="0" w:space="0" w:color="auto"/>
      </w:divBdr>
      <w:divsChild>
        <w:div w:id="86191388">
          <w:marLeft w:val="0"/>
          <w:marRight w:val="0"/>
          <w:marTop w:val="0"/>
          <w:marBottom w:val="0"/>
          <w:divBdr>
            <w:top w:val="none" w:sz="0" w:space="0" w:color="auto"/>
            <w:left w:val="none" w:sz="0" w:space="0" w:color="auto"/>
            <w:bottom w:val="none" w:sz="0" w:space="0" w:color="auto"/>
            <w:right w:val="none" w:sz="0" w:space="0" w:color="auto"/>
          </w:divBdr>
        </w:div>
        <w:div w:id="201401086">
          <w:marLeft w:val="0"/>
          <w:marRight w:val="0"/>
          <w:marTop w:val="0"/>
          <w:marBottom w:val="0"/>
          <w:divBdr>
            <w:top w:val="none" w:sz="0" w:space="0" w:color="auto"/>
            <w:left w:val="none" w:sz="0" w:space="0" w:color="auto"/>
            <w:bottom w:val="none" w:sz="0" w:space="0" w:color="auto"/>
            <w:right w:val="none" w:sz="0" w:space="0" w:color="auto"/>
          </w:divBdr>
        </w:div>
        <w:div w:id="225147884">
          <w:marLeft w:val="0"/>
          <w:marRight w:val="0"/>
          <w:marTop w:val="0"/>
          <w:marBottom w:val="0"/>
          <w:divBdr>
            <w:top w:val="none" w:sz="0" w:space="0" w:color="auto"/>
            <w:left w:val="none" w:sz="0" w:space="0" w:color="auto"/>
            <w:bottom w:val="none" w:sz="0" w:space="0" w:color="auto"/>
            <w:right w:val="none" w:sz="0" w:space="0" w:color="auto"/>
          </w:divBdr>
        </w:div>
        <w:div w:id="344094787">
          <w:marLeft w:val="0"/>
          <w:marRight w:val="0"/>
          <w:marTop w:val="0"/>
          <w:marBottom w:val="0"/>
          <w:divBdr>
            <w:top w:val="none" w:sz="0" w:space="0" w:color="auto"/>
            <w:left w:val="none" w:sz="0" w:space="0" w:color="auto"/>
            <w:bottom w:val="none" w:sz="0" w:space="0" w:color="auto"/>
            <w:right w:val="none" w:sz="0" w:space="0" w:color="auto"/>
          </w:divBdr>
        </w:div>
        <w:div w:id="387798990">
          <w:marLeft w:val="0"/>
          <w:marRight w:val="0"/>
          <w:marTop w:val="0"/>
          <w:marBottom w:val="0"/>
          <w:divBdr>
            <w:top w:val="none" w:sz="0" w:space="0" w:color="auto"/>
            <w:left w:val="none" w:sz="0" w:space="0" w:color="auto"/>
            <w:bottom w:val="none" w:sz="0" w:space="0" w:color="auto"/>
            <w:right w:val="none" w:sz="0" w:space="0" w:color="auto"/>
          </w:divBdr>
        </w:div>
        <w:div w:id="495190363">
          <w:marLeft w:val="0"/>
          <w:marRight w:val="0"/>
          <w:marTop w:val="0"/>
          <w:marBottom w:val="0"/>
          <w:divBdr>
            <w:top w:val="none" w:sz="0" w:space="0" w:color="auto"/>
            <w:left w:val="none" w:sz="0" w:space="0" w:color="auto"/>
            <w:bottom w:val="none" w:sz="0" w:space="0" w:color="auto"/>
            <w:right w:val="none" w:sz="0" w:space="0" w:color="auto"/>
          </w:divBdr>
        </w:div>
        <w:div w:id="530798060">
          <w:marLeft w:val="0"/>
          <w:marRight w:val="0"/>
          <w:marTop w:val="0"/>
          <w:marBottom w:val="0"/>
          <w:divBdr>
            <w:top w:val="none" w:sz="0" w:space="0" w:color="auto"/>
            <w:left w:val="none" w:sz="0" w:space="0" w:color="auto"/>
            <w:bottom w:val="none" w:sz="0" w:space="0" w:color="auto"/>
            <w:right w:val="none" w:sz="0" w:space="0" w:color="auto"/>
          </w:divBdr>
        </w:div>
        <w:div w:id="740181784">
          <w:marLeft w:val="0"/>
          <w:marRight w:val="0"/>
          <w:marTop w:val="0"/>
          <w:marBottom w:val="0"/>
          <w:divBdr>
            <w:top w:val="none" w:sz="0" w:space="0" w:color="auto"/>
            <w:left w:val="none" w:sz="0" w:space="0" w:color="auto"/>
            <w:bottom w:val="none" w:sz="0" w:space="0" w:color="auto"/>
            <w:right w:val="none" w:sz="0" w:space="0" w:color="auto"/>
          </w:divBdr>
        </w:div>
        <w:div w:id="863712030">
          <w:marLeft w:val="0"/>
          <w:marRight w:val="0"/>
          <w:marTop w:val="0"/>
          <w:marBottom w:val="0"/>
          <w:divBdr>
            <w:top w:val="none" w:sz="0" w:space="0" w:color="auto"/>
            <w:left w:val="none" w:sz="0" w:space="0" w:color="auto"/>
            <w:bottom w:val="none" w:sz="0" w:space="0" w:color="auto"/>
            <w:right w:val="none" w:sz="0" w:space="0" w:color="auto"/>
          </w:divBdr>
        </w:div>
        <w:div w:id="1017577840">
          <w:marLeft w:val="0"/>
          <w:marRight w:val="0"/>
          <w:marTop w:val="0"/>
          <w:marBottom w:val="0"/>
          <w:divBdr>
            <w:top w:val="none" w:sz="0" w:space="0" w:color="auto"/>
            <w:left w:val="none" w:sz="0" w:space="0" w:color="auto"/>
            <w:bottom w:val="none" w:sz="0" w:space="0" w:color="auto"/>
            <w:right w:val="none" w:sz="0" w:space="0" w:color="auto"/>
          </w:divBdr>
        </w:div>
        <w:div w:id="1098713552">
          <w:marLeft w:val="0"/>
          <w:marRight w:val="0"/>
          <w:marTop w:val="0"/>
          <w:marBottom w:val="0"/>
          <w:divBdr>
            <w:top w:val="none" w:sz="0" w:space="0" w:color="auto"/>
            <w:left w:val="none" w:sz="0" w:space="0" w:color="auto"/>
            <w:bottom w:val="none" w:sz="0" w:space="0" w:color="auto"/>
            <w:right w:val="none" w:sz="0" w:space="0" w:color="auto"/>
          </w:divBdr>
        </w:div>
        <w:div w:id="1389575814">
          <w:marLeft w:val="0"/>
          <w:marRight w:val="0"/>
          <w:marTop w:val="0"/>
          <w:marBottom w:val="0"/>
          <w:divBdr>
            <w:top w:val="none" w:sz="0" w:space="0" w:color="auto"/>
            <w:left w:val="none" w:sz="0" w:space="0" w:color="auto"/>
            <w:bottom w:val="none" w:sz="0" w:space="0" w:color="auto"/>
            <w:right w:val="none" w:sz="0" w:space="0" w:color="auto"/>
          </w:divBdr>
        </w:div>
        <w:div w:id="1405105268">
          <w:marLeft w:val="0"/>
          <w:marRight w:val="0"/>
          <w:marTop w:val="0"/>
          <w:marBottom w:val="0"/>
          <w:divBdr>
            <w:top w:val="none" w:sz="0" w:space="0" w:color="auto"/>
            <w:left w:val="none" w:sz="0" w:space="0" w:color="auto"/>
            <w:bottom w:val="none" w:sz="0" w:space="0" w:color="auto"/>
            <w:right w:val="none" w:sz="0" w:space="0" w:color="auto"/>
          </w:divBdr>
        </w:div>
        <w:div w:id="1600985257">
          <w:marLeft w:val="0"/>
          <w:marRight w:val="0"/>
          <w:marTop w:val="0"/>
          <w:marBottom w:val="0"/>
          <w:divBdr>
            <w:top w:val="none" w:sz="0" w:space="0" w:color="auto"/>
            <w:left w:val="none" w:sz="0" w:space="0" w:color="auto"/>
            <w:bottom w:val="none" w:sz="0" w:space="0" w:color="auto"/>
            <w:right w:val="none" w:sz="0" w:space="0" w:color="auto"/>
          </w:divBdr>
        </w:div>
        <w:div w:id="1897230498">
          <w:marLeft w:val="0"/>
          <w:marRight w:val="0"/>
          <w:marTop w:val="0"/>
          <w:marBottom w:val="0"/>
          <w:divBdr>
            <w:top w:val="none" w:sz="0" w:space="0" w:color="auto"/>
            <w:left w:val="none" w:sz="0" w:space="0" w:color="auto"/>
            <w:bottom w:val="none" w:sz="0" w:space="0" w:color="auto"/>
            <w:right w:val="none" w:sz="0" w:space="0" w:color="auto"/>
          </w:divBdr>
        </w:div>
      </w:divsChild>
    </w:div>
    <w:div w:id="204301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yperlink" Target="https://www.VeteransCrisisLine.net" TargetMode="External"/><Relationship Id="rId14" Type="http://schemas.openxmlformats.org/officeDocument/2006/relationships/hyperlink" Target="https://findtreatment.samhsa.gov" TargetMode="External"/><Relationship Id="rId15" Type="http://schemas.openxmlformats.org/officeDocument/2006/relationships/hyperlink" Target="http://www.nami.org/Find-Support" TargetMode="Externa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VeteransCrisisLine.net" TargetMode="External"/><Relationship Id="rId9" Type="http://schemas.openxmlformats.org/officeDocument/2006/relationships/hyperlink" Target="https://findtreatment.samhsa.gov" TargetMode="External"/><Relationship Id="rId10" Type="http://schemas.openxmlformats.org/officeDocument/2006/relationships/hyperlink" Target="http://www.nami.org/Find-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F7979-FDC1-F841-AC4B-C59A441F7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20</Pages>
  <Words>8304</Words>
  <Characters>47333</Characters>
  <Application>Microsoft Macintosh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55526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Veterans Affairs</dc:creator>
  <cp:lastModifiedBy>No name</cp:lastModifiedBy>
  <cp:revision>8</cp:revision>
  <cp:lastPrinted>2016-10-25T19:07:00Z</cp:lastPrinted>
  <dcterms:created xsi:type="dcterms:W3CDTF">2016-12-22T17:04:00Z</dcterms:created>
  <dcterms:modified xsi:type="dcterms:W3CDTF">2017-01-10T23:23:00Z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id="ynDDNoFR"/&gt;&lt;style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