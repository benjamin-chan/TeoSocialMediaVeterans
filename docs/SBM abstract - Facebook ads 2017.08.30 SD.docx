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49320" w14:textId="77777777" w:rsidR="00484616" w:rsidRPr="000A5E38" w:rsidRDefault="00662B2F" w:rsidP="00484616">
      <w:pPr>
        <w:outlineLvl w:val="0"/>
        <w:rPr>
          <w:rFonts w:ascii="Arial" w:hAnsi="Arial"/>
          <w:b/>
          <w:color w:val="000000"/>
          <w:szCs w:val="21"/>
        </w:rPr>
      </w:pPr>
      <w:r w:rsidRPr="000A5E38">
        <w:rPr>
          <w:rFonts w:ascii="Arial" w:hAnsi="Arial"/>
          <w:b/>
          <w:color w:val="000000"/>
          <w:szCs w:val="21"/>
        </w:rPr>
        <w:t xml:space="preserve">Society of Behavioral Medicine </w:t>
      </w:r>
      <w:r w:rsidR="00484616" w:rsidRPr="000A5E38">
        <w:rPr>
          <w:rFonts w:ascii="Arial" w:hAnsi="Arial"/>
          <w:b/>
          <w:color w:val="000000"/>
          <w:szCs w:val="21"/>
        </w:rPr>
        <w:t>Annual Meeting</w:t>
      </w:r>
    </w:p>
    <w:p w14:paraId="63CD27A9" w14:textId="77777777" w:rsidR="00484616" w:rsidRDefault="00484616" w:rsidP="00484616">
      <w:pPr>
        <w:outlineLvl w:val="0"/>
        <w:rPr>
          <w:rFonts w:ascii="Arial" w:hAnsi="Arial"/>
          <w:color w:val="000000"/>
          <w:szCs w:val="21"/>
        </w:rPr>
      </w:pPr>
    </w:p>
    <w:p w14:paraId="507773F5" w14:textId="77777777" w:rsidR="00484616" w:rsidRDefault="00484616" w:rsidP="00484616">
      <w:pPr>
        <w:outlineLvl w:val="0"/>
        <w:rPr>
          <w:rFonts w:ascii="Arial" w:hAnsi="Arial"/>
          <w:color w:val="000000"/>
          <w:szCs w:val="21"/>
        </w:rPr>
      </w:pPr>
      <w:r w:rsidRPr="00484616">
        <w:rPr>
          <w:rFonts w:ascii="Arial" w:hAnsi="Arial"/>
          <w:b/>
          <w:color w:val="000000"/>
          <w:szCs w:val="21"/>
        </w:rPr>
        <w:t>Title</w:t>
      </w:r>
      <w:r>
        <w:rPr>
          <w:rFonts w:ascii="Arial" w:hAnsi="Arial"/>
          <w:color w:val="000000"/>
          <w:szCs w:val="21"/>
        </w:rPr>
        <w:t>:</w:t>
      </w:r>
    </w:p>
    <w:p w14:paraId="11A8579F" w14:textId="77777777" w:rsidR="00484616" w:rsidRPr="00DF4BA8" w:rsidRDefault="00484616" w:rsidP="00484616">
      <w:pPr>
        <w:outlineLvl w:val="0"/>
        <w:rPr>
          <w:rFonts w:ascii="Arial" w:hAnsi="Arial"/>
          <w:bCs/>
          <w:color w:val="000000"/>
          <w:szCs w:val="21"/>
        </w:rPr>
      </w:pPr>
      <w:r w:rsidRPr="00DF4BA8">
        <w:rPr>
          <w:rFonts w:ascii="Arial" w:hAnsi="Arial"/>
          <w:bCs/>
          <w:color w:val="000000"/>
          <w:szCs w:val="21"/>
        </w:rPr>
        <w:t xml:space="preserve">Optimizing Facebook Ads </w:t>
      </w:r>
      <w:r w:rsidR="00DF4BA8" w:rsidRPr="00DF4BA8">
        <w:rPr>
          <w:rFonts w:ascii="Arial" w:hAnsi="Arial"/>
          <w:bCs/>
          <w:color w:val="000000"/>
          <w:szCs w:val="21"/>
        </w:rPr>
        <w:t>to Reach and Recruit</w:t>
      </w:r>
      <w:r w:rsidRPr="00DF4BA8">
        <w:rPr>
          <w:rFonts w:ascii="Arial" w:hAnsi="Arial"/>
          <w:bCs/>
          <w:color w:val="000000"/>
          <w:szCs w:val="21"/>
        </w:rPr>
        <w:t xml:space="preserve"> of Military Veterans</w:t>
      </w:r>
      <w:r w:rsidR="00DF4BA8">
        <w:rPr>
          <w:rFonts w:ascii="Arial" w:hAnsi="Arial"/>
          <w:bCs/>
          <w:color w:val="000000"/>
          <w:szCs w:val="21"/>
        </w:rPr>
        <w:t>: A Factorial Design</w:t>
      </w:r>
      <w:r w:rsidRPr="00DF4BA8">
        <w:rPr>
          <w:rFonts w:ascii="Arial" w:hAnsi="Arial"/>
          <w:bCs/>
          <w:color w:val="000000"/>
          <w:szCs w:val="21"/>
        </w:rPr>
        <w:t xml:space="preserve"> </w:t>
      </w:r>
    </w:p>
    <w:p w14:paraId="02362B88" w14:textId="77777777" w:rsidR="00484616" w:rsidRDefault="00484616" w:rsidP="00484616">
      <w:pPr>
        <w:outlineLvl w:val="0"/>
        <w:rPr>
          <w:rFonts w:ascii="Arial" w:hAnsi="Arial"/>
          <w:color w:val="000000"/>
          <w:szCs w:val="21"/>
        </w:rPr>
      </w:pPr>
    </w:p>
    <w:p w14:paraId="7330BFCB" w14:textId="77777777" w:rsidR="00484616" w:rsidRDefault="00484616" w:rsidP="00484616">
      <w:pPr>
        <w:outlineLvl w:val="0"/>
        <w:rPr>
          <w:rFonts w:ascii="Arial" w:hAnsi="Arial"/>
          <w:color w:val="000000"/>
          <w:szCs w:val="21"/>
        </w:rPr>
      </w:pPr>
      <w:r w:rsidRPr="00484616">
        <w:rPr>
          <w:rFonts w:ascii="Arial" w:hAnsi="Arial"/>
          <w:b/>
          <w:color w:val="000000"/>
          <w:szCs w:val="21"/>
        </w:rPr>
        <w:t>Authors</w:t>
      </w:r>
      <w:r>
        <w:rPr>
          <w:rFonts w:ascii="Arial" w:hAnsi="Arial"/>
          <w:color w:val="000000"/>
          <w:szCs w:val="21"/>
        </w:rPr>
        <w:t>:</w:t>
      </w:r>
    </w:p>
    <w:p w14:paraId="303AC237" w14:textId="77777777" w:rsidR="00484616" w:rsidRPr="00AD5383" w:rsidRDefault="00484616" w:rsidP="00484616">
      <w:pPr>
        <w:outlineLvl w:val="0"/>
        <w:rPr>
          <w:rFonts w:ascii="Arial" w:hAnsi="Arial"/>
          <w:bCs/>
          <w:color w:val="000000"/>
          <w:szCs w:val="21"/>
        </w:rPr>
      </w:pPr>
      <w:r w:rsidRPr="00AD5383">
        <w:rPr>
          <w:rFonts w:ascii="Arial" w:hAnsi="Arial"/>
          <w:bCs/>
          <w:color w:val="000000"/>
          <w:szCs w:val="21"/>
        </w:rPr>
        <w:t>Alan R. Teo, M.D., M.S.</w:t>
      </w:r>
    </w:p>
    <w:p w14:paraId="59397EF0" w14:textId="77777777" w:rsidR="00484616" w:rsidRDefault="00484616" w:rsidP="00484616">
      <w:pPr>
        <w:outlineLvl w:val="0"/>
        <w:rPr>
          <w:rFonts w:ascii="Arial" w:hAnsi="Arial"/>
          <w:bCs/>
          <w:color w:val="000000"/>
          <w:szCs w:val="21"/>
        </w:rPr>
      </w:pPr>
      <w:r w:rsidRPr="00AD5383">
        <w:rPr>
          <w:rFonts w:ascii="Arial" w:hAnsi="Arial"/>
          <w:bCs/>
          <w:color w:val="000000"/>
          <w:szCs w:val="21"/>
        </w:rPr>
        <w:t>Samuel B.L. Liebow</w:t>
      </w:r>
    </w:p>
    <w:p w14:paraId="0DC7978E" w14:textId="77777777" w:rsidR="00484616" w:rsidRPr="00AD5383" w:rsidRDefault="00484616" w:rsidP="00484616">
      <w:pPr>
        <w:outlineLvl w:val="0"/>
        <w:rPr>
          <w:rFonts w:ascii="Arial" w:hAnsi="Arial"/>
          <w:bCs/>
          <w:color w:val="000000"/>
          <w:szCs w:val="21"/>
        </w:rPr>
      </w:pPr>
      <w:r>
        <w:rPr>
          <w:rFonts w:ascii="Arial" w:hAnsi="Arial"/>
          <w:bCs/>
          <w:color w:val="000000"/>
          <w:szCs w:val="21"/>
        </w:rPr>
        <w:t>Benjamin Chan, M.S.</w:t>
      </w:r>
    </w:p>
    <w:p w14:paraId="3D0DD84F" w14:textId="77777777" w:rsidR="00484616" w:rsidRPr="00AD5383" w:rsidRDefault="00484616" w:rsidP="00484616">
      <w:pPr>
        <w:outlineLvl w:val="0"/>
        <w:rPr>
          <w:rFonts w:ascii="Arial" w:hAnsi="Arial"/>
          <w:bCs/>
          <w:color w:val="000000"/>
          <w:szCs w:val="21"/>
        </w:rPr>
      </w:pPr>
      <w:r w:rsidRPr="00AD5383">
        <w:rPr>
          <w:rFonts w:ascii="Arial" w:hAnsi="Arial"/>
          <w:bCs/>
          <w:color w:val="000000"/>
          <w:szCs w:val="21"/>
        </w:rPr>
        <w:t>Steven K. Dobscha, M.D.</w:t>
      </w:r>
    </w:p>
    <w:p w14:paraId="5730319A" w14:textId="77777777" w:rsidR="00484616" w:rsidRPr="00484616" w:rsidRDefault="00484616" w:rsidP="00484616">
      <w:pPr>
        <w:outlineLvl w:val="0"/>
        <w:rPr>
          <w:rFonts w:ascii="Arial" w:hAnsi="Arial"/>
          <w:bCs/>
          <w:color w:val="000000"/>
          <w:szCs w:val="21"/>
        </w:rPr>
      </w:pPr>
      <w:r w:rsidRPr="00AD5383">
        <w:rPr>
          <w:rFonts w:ascii="Arial" w:hAnsi="Arial"/>
          <w:bCs/>
          <w:color w:val="000000"/>
          <w:szCs w:val="21"/>
        </w:rPr>
        <w:t>Amanda L. Graham, Ph.D.</w:t>
      </w:r>
    </w:p>
    <w:p w14:paraId="6EEBD827" w14:textId="77777777" w:rsidR="00B24C37" w:rsidRDefault="00B24C37" w:rsidP="00484616">
      <w:pPr>
        <w:outlineLvl w:val="0"/>
        <w:rPr>
          <w:rFonts w:ascii="Arial" w:hAnsi="Arial"/>
          <w:color w:val="000000"/>
          <w:szCs w:val="21"/>
        </w:rPr>
      </w:pPr>
    </w:p>
    <w:p w14:paraId="68D04FFE" w14:textId="77777777" w:rsidR="00B24C37" w:rsidRPr="00352787" w:rsidRDefault="00B24C37" w:rsidP="00B24C37">
      <w:pPr>
        <w:outlineLvl w:val="0"/>
        <w:rPr>
          <w:rFonts w:ascii="Arial" w:hAnsi="Arial"/>
          <w:color w:val="000000"/>
          <w:szCs w:val="21"/>
        </w:rPr>
      </w:pPr>
      <w:r w:rsidRPr="00B24C37">
        <w:rPr>
          <w:rFonts w:ascii="Arial" w:hAnsi="Arial"/>
          <w:b/>
          <w:color w:val="000000"/>
          <w:szCs w:val="21"/>
        </w:rPr>
        <w:t>Primary topic area</w:t>
      </w:r>
      <w:r w:rsidRPr="00352787">
        <w:rPr>
          <w:rFonts w:ascii="Arial" w:hAnsi="Arial"/>
          <w:color w:val="000000"/>
          <w:szCs w:val="21"/>
        </w:rPr>
        <w:t>:</w:t>
      </w:r>
      <w:r>
        <w:rPr>
          <w:rFonts w:ascii="Arial" w:hAnsi="Arial"/>
          <w:color w:val="000000"/>
          <w:szCs w:val="21"/>
        </w:rPr>
        <w:t xml:space="preserve"> </w:t>
      </w:r>
      <w:r w:rsidRPr="00352787">
        <w:rPr>
          <w:rFonts w:ascii="Arial" w:hAnsi="Arial"/>
          <w:color w:val="000000"/>
          <w:szCs w:val="21"/>
        </w:rPr>
        <w:t>Health Communication</w:t>
      </w:r>
    </w:p>
    <w:p w14:paraId="1A99BEFC" w14:textId="77777777" w:rsidR="00B24C37" w:rsidRDefault="00B24C37" w:rsidP="00B24C37">
      <w:pPr>
        <w:outlineLvl w:val="0"/>
        <w:rPr>
          <w:rFonts w:ascii="Arial" w:hAnsi="Arial"/>
          <w:color w:val="000000"/>
          <w:szCs w:val="21"/>
        </w:rPr>
      </w:pPr>
      <w:r w:rsidRPr="00B24C37">
        <w:rPr>
          <w:rFonts w:ascii="Arial" w:hAnsi="Arial"/>
          <w:b/>
          <w:color w:val="000000"/>
          <w:szCs w:val="21"/>
        </w:rPr>
        <w:t>Secondary topic area</w:t>
      </w:r>
      <w:r w:rsidRPr="00352787">
        <w:rPr>
          <w:rFonts w:ascii="Arial" w:hAnsi="Arial"/>
          <w:color w:val="000000"/>
          <w:szCs w:val="21"/>
        </w:rPr>
        <w:t>:</w:t>
      </w:r>
      <w:r>
        <w:rPr>
          <w:rFonts w:ascii="Arial" w:hAnsi="Arial"/>
          <w:color w:val="000000"/>
          <w:szCs w:val="21"/>
        </w:rPr>
        <w:t xml:space="preserve"> </w:t>
      </w:r>
      <w:r w:rsidRPr="00352787">
        <w:rPr>
          <w:rFonts w:ascii="Arial" w:hAnsi="Arial"/>
          <w:color w:val="000000"/>
          <w:szCs w:val="21"/>
        </w:rPr>
        <w:t>Military and Veterans’ Health</w:t>
      </w:r>
    </w:p>
    <w:p w14:paraId="174078C1" w14:textId="77777777" w:rsidR="006D1840" w:rsidRPr="00662B2F" w:rsidRDefault="006D1840" w:rsidP="00484616">
      <w:pPr>
        <w:outlineLvl w:val="0"/>
        <w:rPr>
          <w:rFonts w:ascii="Arial" w:hAnsi="Arial"/>
          <w:color w:val="000000"/>
          <w:szCs w:val="21"/>
        </w:rPr>
      </w:pPr>
    </w:p>
    <w:p w14:paraId="1F65483A" w14:textId="77777777" w:rsidR="006D1840" w:rsidRPr="00B24C37" w:rsidRDefault="00484616" w:rsidP="00B24C37">
      <w:pPr>
        <w:outlineLvl w:val="0"/>
        <w:rPr>
          <w:rFonts w:ascii="Arial" w:hAnsi="Arial"/>
          <w:b/>
          <w:color w:val="000000"/>
          <w:szCs w:val="21"/>
        </w:rPr>
      </w:pPr>
      <w:r w:rsidRPr="00484616">
        <w:rPr>
          <w:rFonts w:ascii="Arial" w:hAnsi="Arial"/>
          <w:b/>
          <w:color w:val="000000"/>
          <w:szCs w:val="21"/>
        </w:rPr>
        <w:t>Abstract</w:t>
      </w:r>
    </w:p>
    <w:p w14:paraId="0B9090D2" w14:textId="77777777" w:rsidR="006D1840" w:rsidRPr="00AD5383" w:rsidRDefault="006D1840" w:rsidP="006D1840">
      <w:pPr>
        <w:rPr>
          <w:rFonts w:ascii="Arial" w:hAnsi="Arial"/>
          <w:color w:val="000000"/>
          <w:szCs w:val="21"/>
          <w:u w:val="single"/>
        </w:rPr>
      </w:pPr>
      <w:r w:rsidRPr="00AD5383">
        <w:rPr>
          <w:rFonts w:ascii="Arial" w:hAnsi="Arial"/>
          <w:color w:val="000000"/>
          <w:szCs w:val="21"/>
          <w:u w:val="single"/>
        </w:rPr>
        <w:t>Background</w:t>
      </w:r>
    </w:p>
    <w:p w14:paraId="44108129" w14:textId="77777777" w:rsidR="006D1840" w:rsidRPr="00D00C0E" w:rsidRDefault="006D1840" w:rsidP="006D1840">
      <w:pPr>
        <w:rPr>
          <w:rFonts w:ascii="Arial" w:hAnsi="Arial" w:cs="Arial"/>
          <w:color w:val="444444"/>
          <w:u w:val="single"/>
        </w:rPr>
      </w:pPr>
      <w:r>
        <w:rPr>
          <w:rFonts w:ascii="Arial" w:hAnsi="Arial"/>
        </w:rPr>
        <w:t xml:space="preserve">Although prior research has demonstrated the feasibility of </w:t>
      </w:r>
      <w:r w:rsidRPr="00D00C0E">
        <w:rPr>
          <w:rFonts w:ascii="Arial" w:hAnsi="Arial"/>
        </w:rPr>
        <w:t>recruit</w:t>
      </w:r>
      <w:r>
        <w:rPr>
          <w:rFonts w:ascii="Arial" w:hAnsi="Arial"/>
        </w:rPr>
        <w:t>ing</w:t>
      </w:r>
      <w:r w:rsidRPr="00D00C0E">
        <w:rPr>
          <w:rFonts w:ascii="Arial" w:hAnsi="Arial"/>
        </w:rPr>
        <w:t xml:space="preserve"> research subjec</w:t>
      </w:r>
      <w:r>
        <w:rPr>
          <w:rFonts w:ascii="Arial" w:hAnsi="Arial"/>
        </w:rPr>
        <w:t>ts through Facebook advertising</w:t>
      </w:r>
      <w:r w:rsidRPr="00D00C0E">
        <w:rPr>
          <w:rFonts w:ascii="Arial" w:hAnsi="Arial"/>
        </w:rPr>
        <w:t xml:space="preserve">, </w:t>
      </w:r>
      <w:r w:rsidR="00DF4BA8">
        <w:rPr>
          <w:rFonts w:ascii="Arial" w:hAnsi="Arial"/>
        </w:rPr>
        <w:t>less</w:t>
      </w:r>
      <w:r w:rsidRPr="00D00C0E">
        <w:rPr>
          <w:rFonts w:ascii="Arial" w:hAnsi="Arial"/>
        </w:rPr>
        <w:t xml:space="preserve"> </w:t>
      </w:r>
      <w:r>
        <w:rPr>
          <w:rFonts w:ascii="Arial" w:hAnsi="Arial"/>
        </w:rPr>
        <w:t>is known about</w:t>
      </w:r>
      <w:r w:rsidRPr="00D00C0E">
        <w:rPr>
          <w:rFonts w:ascii="Arial" w:hAnsi="Arial"/>
        </w:rPr>
        <w:t xml:space="preserve"> </w:t>
      </w:r>
      <w:r>
        <w:rPr>
          <w:rFonts w:ascii="Arial" w:hAnsi="Arial"/>
        </w:rPr>
        <w:t>the effectiveness of</w:t>
      </w:r>
      <w:r w:rsidRPr="00D00C0E">
        <w:rPr>
          <w:rFonts w:ascii="Arial" w:hAnsi="Arial"/>
        </w:rPr>
        <w:t xml:space="preserve"> </w:t>
      </w:r>
      <w:del w:id="0" w:author="Dobscha, Steven (Portland)" w:date="2017-08-31T15:02:00Z">
        <w:r w:rsidDel="00C86C29">
          <w:rPr>
            <w:rFonts w:ascii="Arial" w:hAnsi="Arial"/>
          </w:rPr>
          <w:delText xml:space="preserve">differing </w:delText>
        </w:r>
      </w:del>
      <w:ins w:id="1" w:author="Dobscha, Steven (Portland)" w:date="2017-08-31T15:02:00Z">
        <w:r w:rsidR="00C86C29">
          <w:rPr>
            <w:rFonts w:ascii="Arial" w:hAnsi="Arial"/>
          </w:rPr>
          <w:t xml:space="preserve">varying? </w:t>
        </w:r>
      </w:ins>
      <w:r w:rsidR="00484616">
        <w:rPr>
          <w:rFonts w:ascii="Arial" w:hAnsi="Arial"/>
        </w:rPr>
        <w:t>ad content</w:t>
      </w:r>
      <w:r w:rsidR="00B30AE7">
        <w:rPr>
          <w:rFonts w:ascii="Arial" w:hAnsi="Arial"/>
        </w:rPr>
        <w:t xml:space="preserve"> </w:t>
      </w:r>
      <w:r w:rsidR="00DF4BA8">
        <w:rPr>
          <w:rFonts w:ascii="Arial" w:hAnsi="Arial"/>
        </w:rPr>
        <w:t>and strategies to recruit military veterans.</w:t>
      </w:r>
    </w:p>
    <w:p w14:paraId="4837D690" w14:textId="77777777" w:rsidR="006D1840" w:rsidRDefault="006D1840" w:rsidP="006D1840">
      <w:pPr>
        <w:outlineLvl w:val="0"/>
        <w:rPr>
          <w:rFonts w:ascii="Arial" w:hAnsi="Arial"/>
          <w:u w:val="single"/>
        </w:rPr>
      </w:pPr>
    </w:p>
    <w:p w14:paraId="212F35E5" w14:textId="77777777" w:rsidR="006D1840" w:rsidRPr="00D00C0E" w:rsidRDefault="006D1840" w:rsidP="006D1840">
      <w:pPr>
        <w:outlineLvl w:val="0"/>
        <w:rPr>
          <w:rFonts w:ascii="Arial" w:hAnsi="Arial"/>
          <w:u w:val="single"/>
        </w:rPr>
      </w:pPr>
      <w:commentRangeStart w:id="2"/>
      <w:r w:rsidRPr="00D00C0E">
        <w:rPr>
          <w:rFonts w:ascii="Arial" w:hAnsi="Arial"/>
          <w:u w:val="single"/>
        </w:rPr>
        <w:t>Methods</w:t>
      </w:r>
      <w:commentRangeEnd w:id="2"/>
      <w:r w:rsidR="00B30AE7">
        <w:rPr>
          <w:rStyle w:val="CommentReference"/>
          <w:vanish/>
        </w:rPr>
        <w:commentReference w:id="2"/>
      </w:r>
    </w:p>
    <w:p w14:paraId="2B335507" w14:textId="5FF5C952" w:rsidR="006D1840" w:rsidRPr="00D00C0E" w:rsidRDefault="006D1840" w:rsidP="006D1840">
      <w:pPr>
        <w:rPr>
          <w:rFonts w:ascii="Arial" w:hAnsi="Arial"/>
        </w:rPr>
      </w:pPr>
      <w:r w:rsidRPr="00D00C0E">
        <w:rPr>
          <w:rFonts w:ascii="Arial" w:hAnsi="Arial"/>
        </w:rPr>
        <w:t xml:space="preserve">Facebook advertisements </w:t>
      </w:r>
      <w:r>
        <w:rPr>
          <w:rFonts w:ascii="Arial" w:hAnsi="Arial"/>
        </w:rPr>
        <w:t xml:space="preserve">tailored to military veterans </w:t>
      </w:r>
      <w:r w:rsidRPr="00D00C0E">
        <w:rPr>
          <w:rFonts w:ascii="Arial" w:hAnsi="Arial"/>
        </w:rPr>
        <w:t xml:space="preserve">with links to a brief online survey were </w:t>
      </w:r>
      <w:r>
        <w:rPr>
          <w:rFonts w:ascii="Arial" w:hAnsi="Arial"/>
        </w:rPr>
        <w:t>posted</w:t>
      </w:r>
      <w:r w:rsidRPr="00D00C0E">
        <w:rPr>
          <w:rFonts w:ascii="Arial" w:hAnsi="Arial"/>
        </w:rPr>
        <w:t xml:space="preserve"> for six weeks, beginning in January 2017. Using a </w:t>
      </w:r>
      <w:ins w:id="3" w:author="Benjamin Chan" w:date="2017-09-01T13:16:00Z">
        <w:r w:rsidR="0063153E">
          <w:rPr>
            <w:rFonts w:ascii="Arial" w:hAnsi="Arial"/>
          </w:rPr>
          <w:t xml:space="preserve">full </w:t>
        </w:r>
      </w:ins>
      <w:r w:rsidRPr="00D00C0E">
        <w:rPr>
          <w:rFonts w:ascii="Arial" w:hAnsi="Arial"/>
        </w:rPr>
        <w:t>factorial design, we varied advertisements with three images (</w:t>
      </w:r>
      <w:r w:rsidR="00484616">
        <w:rPr>
          <w:rFonts w:ascii="Arial" w:hAnsi="Arial"/>
        </w:rPr>
        <w:t>person taking a survey</w:t>
      </w:r>
      <w:r>
        <w:rPr>
          <w:rFonts w:ascii="Arial" w:hAnsi="Arial"/>
        </w:rPr>
        <w:t>;</w:t>
      </w:r>
      <w:r w:rsidR="00F4294B">
        <w:rPr>
          <w:rFonts w:ascii="Arial" w:hAnsi="Arial"/>
        </w:rPr>
        <w:t xml:space="preserve"> </w:t>
      </w:r>
      <w:r w:rsidRPr="00D00C0E">
        <w:rPr>
          <w:rFonts w:ascii="Arial" w:hAnsi="Arial"/>
        </w:rPr>
        <w:t>veteran with his family</w:t>
      </w:r>
      <w:r>
        <w:rPr>
          <w:rFonts w:ascii="Arial" w:hAnsi="Arial"/>
        </w:rPr>
        <w:t>;</w:t>
      </w:r>
      <w:r w:rsidRPr="00D00C0E">
        <w:rPr>
          <w:rFonts w:ascii="Arial" w:hAnsi="Arial"/>
        </w:rPr>
        <w:t xml:space="preserve"> soldiers marching) and five headlines</w:t>
      </w:r>
      <w:r>
        <w:rPr>
          <w:rFonts w:ascii="Arial" w:hAnsi="Arial"/>
        </w:rPr>
        <w:t xml:space="preserve"> informed by behavioral economics principles</w:t>
      </w:r>
      <w:r w:rsidRPr="00D00C0E">
        <w:rPr>
          <w:rFonts w:ascii="Arial" w:hAnsi="Arial"/>
        </w:rPr>
        <w:t xml:space="preserve"> (</w:t>
      </w:r>
      <w:r w:rsidR="00484616">
        <w:rPr>
          <w:rFonts w:ascii="Arial" w:hAnsi="Arial"/>
        </w:rPr>
        <w:t xml:space="preserve">social norms; </w:t>
      </w:r>
      <w:r w:rsidRPr="00D00C0E">
        <w:rPr>
          <w:rFonts w:ascii="Arial" w:hAnsi="Arial"/>
        </w:rPr>
        <w:t>altruism</w:t>
      </w:r>
      <w:r>
        <w:rPr>
          <w:rFonts w:ascii="Arial" w:hAnsi="Arial"/>
        </w:rPr>
        <w:t>;</w:t>
      </w:r>
      <w:r w:rsidRPr="00D00C0E">
        <w:rPr>
          <w:rFonts w:ascii="Arial" w:hAnsi="Arial"/>
        </w:rPr>
        <w:t xml:space="preserve"> empowerment</w:t>
      </w:r>
      <w:r>
        <w:rPr>
          <w:rFonts w:ascii="Arial" w:hAnsi="Arial"/>
        </w:rPr>
        <w:t>;</w:t>
      </w:r>
      <w:r w:rsidRPr="00D00C0E">
        <w:rPr>
          <w:rFonts w:ascii="Arial" w:hAnsi="Arial"/>
        </w:rPr>
        <w:t xml:space="preserve"> </w:t>
      </w:r>
      <w:r w:rsidR="00484616">
        <w:rPr>
          <w:rFonts w:ascii="Arial" w:hAnsi="Arial"/>
        </w:rPr>
        <w:t>incentive</w:t>
      </w:r>
      <w:r>
        <w:rPr>
          <w:rFonts w:ascii="Arial" w:hAnsi="Arial"/>
        </w:rPr>
        <w:t>;</w:t>
      </w:r>
      <w:r w:rsidRPr="00D00C0E">
        <w:rPr>
          <w:rFonts w:ascii="Arial" w:hAnsi="Arial"/>
        </w:rPr>
        <w:t xml:space="preserve"> </w:t>
      </w:r>
      <w:r w:rsidR="00484616">
        <w:rPr>
          <w:rFonts w:ascii="Arial" w:hAnsi="Arial"/>
        </w:rPr>
        <w:t xml:space="preserve">and </w:t>
      </w:r>
      <w:r>
        <w:rPr>
          <w:rFonts w:ascii="Arial" w:hAnsi="Arial"/>
        </w:rPr>
        <w:t>sharing</w:t>
      </w:r>
      <w:r w:rsidRPr="00D00C0E">
        <w:rPr>
          <w:rFonts w:ascii="Arial" w:hAnsi="Arial"/>
        </w:rPr>
        <w:t xml:space="preserve">), resulting in a total of 15 variations. </w:t>
      </w:r>
      <w:r w:rsidR="00DF4BA8">
        <w:rPr>
          <w:rFonts w:ascii="Arial" w:hAnsi="Arial"/>
        </w:rPr>
        <w:t>Outcomes included degree of ad</w:t>
      </w:r>
      <w:r w:rsidR="00484616">
        <w:rPr>
          <w:rFonts w:ascii="Arial" w:hAnsi="Arial"/>
        </w:rPr>
        <w:t xml:space="preserve"> engagement</w:t>
      </w:r>
      <w:r w:rsidR="00DF4BA8">
        <w:rPr>
          <w:rFonts w:ascii="Arial" w:hAnsi="Arial"/>
        </w:rPr>
        <w:t xml:space="preserve">, </w:t>
      </w:r>
      <w:r w:rsidR="00484616">
        <w:rPr>
          <w:rFonts w:ascii="Arial" w:hAnsi="Arial"/>
        </w:rPr>
        <w:t>ranging from low (</w:t>
      </w:r>
      <w:commentRangeStart w:id="4"/>
      <w:r w:rsidR="00EB18E0">
        <w:rPr>
          <w:rFonts w:ascii="Arial" w:hAnsi="Arial"/>
        </w:rPr>
        <w:t>impressions</w:t>
      </w:r>
      <w:commentRangeEnd w:id="4"/>
      <w:r w:rsidR="00C86C29">
        <w:rPr>
          <w:rStyle w:val="CommentReference"/>
        </w:rPr>
        <w:commentReference w:id="4"/>
      </w:r>
      <w:r w:rsidR="00484616">
        <w:rPr>
          <w:rFonts w:ascii="Arial" w:hAnsi="Arial"/>
        </w:rPr>
        <w:t>)</w:t>
      </w:r>
      <w:r w:rsidR="00EB18E0">
        <w:rPr>
          <w:rFonts w:ascii="Arial" w:hAnsi="Arial"/>
        </w:rPr>
        <w:t xml:space="preserve"> to medium (link clicks)</w:t>
      </w:r>
      <w:r w:rsidR="00484616">
        <w:rPr>
          <w:rFonts w:ascii="Arial" w:hAnsi="Arial"/>
        </w:rPr>
        <w:t xml:space="preserve"> to high (survey participation)</w:t>
      </w:r>
      <w:r w:rsidR="00DF4BA8">
        <w:rPr>
          <w:rFonts w:ascii="Arial" w:hAnsi="Arial"/>
        </w:rPr>
        <w:t xml:space="preserve">, and cost effectiveness. </w:t>
      </w:r>
      <w:del w:id="5" w:author="Benjamin Chan" w:date="2017-09-01T13:20:00Z">
        <w:r w:rsidR="00DF4BA8" w:rsidDel="0063153E">
          <w:rPr>
            <w:rFonts w:ascii="Arial" w:hAnsi="Arial"/>
          </w:rPr>
          <w:delText>Logistic regression</w:delText>
        </w:r>
      </w:del>
      <w:ins w:id="6" w:author="Benjamin Chan" w:date="2017-09-01T13:20:00Z">
        <w:r w:rsidR="0063153E">
          <w:rPr>
            <w:rFonts w:ascii="Arial" w:hAnsi="Arial"/>
          </w:rPr>
          <w:t>Negative binomial</w:t>
        </w:r>
      </w:ins>
      <w:r w:rsidR="00DF4BA8">
        <w:rPr>
          <w:rFonts w:ascii="Arial" w:hAnsi="Arial"/>
        </w:rPr>
        <w:t xml:space="preserve"> models </w:t>
      </w:r>
      <w:del w:id="7" w:author="Benjamin Chan" w:date="2017-09-01T13:20:00Z">
        <w:r w:rsidR="00DF4BA8" w:rsidDel="0063153E">
          <w:rPr>
            <w:rFonts w:ascii="Arial" w:hAnsi="Arial"/>
          </w:rPr>
          <w:delText xml:space="preserve">using </w:delText>
        </w:r>
      </w:del>
      <w:ins w:id="8" w:author="Benjamin Chan" w:date="2017-09-01T13:20:00Z">
        <w:r w:rsidR="0063153E">
          <w:rPr>
            <w:rFonts w:ascii="Arial" w:hAnsi="Arial"/>
          </w:rPr>
          <w:t xml:space="preserve">incorporating the </w:t>
        </w:r>
      </w:ins>
      <w:r w:rsidR="00DF4BA8">
        <w:rPr>
          <w:rFonts w:ascii="Arial" w:hAnsi="Arial"/>
        </w:rPr>
        <w:t xml:space="preserve">full factorial </w:t>
      </w:r>
      <w:del w:id="9" w:author="Benjamin Chan" w:date="2017-09-01T13:21:00Z">
        <w:r w:rsidR="00DF4BA8" w:rsidDel="0063153E">
          <w:rPr>
            <w:rFonts w:ascii="Arial" w:hAnsi="Arial"/>
          </w:rPr>
          <w:delText>interaction were constructed</w:delText>
        </w:r>
      </w:del>
      <w:ins w:id="10" w:author="Benjamin Chan" w:date="2017-09-01T13:21:00Z">
        <w:r w:rsidR="0063153E">
          <w:rPr>
            <w:rFonts w:ascii="Arial" w:hAnsi="Arial"/>
          </w:rPr>
          <w:t xml:space="preserve">design were used to </w:t>
        </w:r>
      </w:ins>
      <w:ins w:id="11" w:author="Dobscha, Steven (Portland)" w:date="2017-08-31T15:03:00Z">
        <w:del w:id="12" w:author="Benjamin Chan" w:date="2017-09-01T13:21:00Z">
          <w:r w:rsidR="00C86C29" w:rsidDel="0063153E">
            <w:rPr>
              <w:rFonts w:ascii="Arial" w:hAnsi="Arial"/>
            </w:rPr>
            <w:delText>,</w:delText>
          </w:r>
        </w:del>
      </w:ins>
      <w:del w:id="13" w:author="Benjamin Chan" w:date="2017-09-01T13:21:00Z">
        <w:r w:rsidR="00DF4BA8" w:rsidDel="0063153E">
          <w:rPr>
            <w:rFonts w:ascii="Arial" w:hAnsi="Arial"/>
          </w:rPr>
          <w:delText xml:space="preserve"> and predicted probability of </w:delText>
        </w:r>
      </w:del>
      <w:ins w:id="14" w:author="Dobscha, Steven (Portland)" w:date="2017-08-31T15:03:00Z">
        <w:del w:id="15" w:author="Benjamin Chan" w:date="2017-09-01T13:21:00Z">
          <w:r w:rsidR="00C86C29" w:rsidDel="0063153E">
            <w:rPr>
              <w:rFonts w:ascii="Arial" w:hAnsi="Arial"/>
            </w:rPr>
            <w:delText xml:space="preserve">for </w:delText>
          </w:r>
        </w:del>
      </w:ins>
      <w:del w:id="16" w:author="Benjamin Chan" w:date="2017-09-01T13:21:00Z">
        <w:r w:rsidR="00DF4BA8" w:rsidDel="0063153E">
          <w:rPr>
            <w:rFonts w:ascii="Arial" w:hAnsi="Arial"/>
          </w:rPr>
          <w:delText>each outcome was calculated</w:delText>
        </w:r>
      </w:del>
      <w:ins w:id="17" w:author="Benjamin Chan" w:date="2017-09-01T13:21:00Z">
        <w:r w:rsidR="0063153E">
          <w:rPr>
            <w:rFonts w:ascii="Arial" w:hAnsi="Arial"/>
          </w:rPr>
          <w:t xml:space="preserve">compare image and headline </w:t>
        </w:r>
      </w:ins>
      <w:ins w:id="18" w:author="Benjamin Chan" w:date="2017-09-01T13:23:00Z">
        <w:r w:rsidR="0063153E">
          <w:rPr>
            <w:rFonts w:ascii="Arial" w:hAnsi="Arial"/>
          </w:rPr>
          <w:t xml:space="preserve">main </w:t>
        </w:r>
      </w:ins>
      <w:ins w:id="19" w:author="Benjamin Chan" w:date="2017-09-01T13:21:00Z">
        <w:r w:rsidR="0063153E">
          <w:rPr>
            <w:rFonts w:ascii="Arial" w:hAnsi="Arial"/>
          </w:rPr>
          <w:t>effects</w:t>
        </w:r>
      </w:ins>
      <w:ins w:id="20" w:author="Benjamin Chan" w:date="2017-09-01T13:23:00Z">
        <w:r w:rsidR="0063153E">
          <w:rPr>
            <w:rFonts w:ascii="Arial" w:hAnsi="Arial"/>
          </w:rPr>
          <w:t xml:space="preserve"> and interactions</w:t>
        </w:r>
      </w:ins>
      <w:bookmarkStart w:id="21" w:name="_GoBack"/>
      <w:bookmarkEnd w:id="21"/>
      <w:ins w:id="22" w:author="Benjamin Chan" w:date="2017-09-01T13:21:00Z">
        <w:r w:rsidR="0063153E">
          <w:rPr>
            <w:rFonts w:ascii="Arial" w:hAnsi="Arial"/>
          </w:rPr>
          <w:t xml:space="preserve"> on each outcome</w:t>
        </w:r>
      </w:ins>
      <w:r w:rsidR="00DF4BA8">
        <w:rPr>
          <w:rFonts w:ascii="Arial" w:hAnsi="Arial"/>
        </w:rPr>
        <w:t xml:space="preserve">. </w:t>
      </w:r>
    </w:p>
    <w:p w14:paraId="6B51C847" w14:textId="77777777" w:rsidR="006D1840" w:rsidRDefault="006D1840" w:rsidP="006D1840">
      <w:pPr>
        <w:outlineLvl w:val="0"/>
        <w:rPr>
          <w:rFonts w:ascii="Arial" w:hAnsi="Arial"/>
          <w:u w:val="single"/>
        </w:rPr>
      </w:pPr>
    </w:p>
    <w:p w14:paraId="3B7D4AB9" w14:textId="77777777" w:rsidR="006D1840" w:rsidRPr="00D00C0E" w:rsidRDefault="006D1840" w:rsidP="006D1840">
      <w:pPr>
        <w:outlineLvl w:val="0"/>
        <w:rPr>
          <w:rFonts w:ascii="Arial" w:hAnsi="Arial"/>
          <w:u w:val="single"/>
        </w:rPr>
      </w:pPr>
      <w:r w:rsidRPr="00D00C0E">
        <w:rPr>
          <w:rFonts w:ascii="Arial" w:hAnsi="Arial"/>
          <w:u w:val="single"/>
        </w:rPr>
        <w:t>Results</w:t>
      </w:r>
    </w:p>
    <w:p w14:paraId="50A869A8" w14:textId="77777777" w:rsidR="00DF4BA8" w:rsidRDefault="00DF4BA8" w:rsidP="006D1840">
      <w:pPr>
        <w:rPr>
          <w:rFonts w:ascii="Arial" w:hAnsi="Arial"/>
        </w:rPr>
      </w:pPr>
      <w:r>
        <w:rPr>
          <w:rFonts w:ascii="Arial" w:hAnsi="Arial"/>
        </w:rPr>
        <w:t>Overall, a</w:t>
      </w:r>
      <w:r w:rsidR="006D1840" w:rsidRPr="00D00C0E">
        <w:rPr>
          <w:rFonts w:ascii="Arial" w:hAnsi="Arial"/>
        </w:rPr>
        <w:t xml:space="preserve">dvertisements </w:t>
      </w:r>
      <w:r w:rsidR="00EB18E0">
        <w:rPr>
          <w:rFonts w:ascii="Arial" w:hAnsi="Arial"/>
        </w:rPr>
        <w:t xml:space="preserve">resulted in 827,918 impressions </w:t>
      </w:r>
      <w:r>
        <w:rPr>
          <w:rFonts w:ascii="Arial" w:hAnsi="Arial"/>
        </w:rPr>
        <w:t>delivered to</w:t>
      </w:r>
      <w:r w:rsidR="00EB18E0">
        <w:rPr>
          <w:rFonts w:ascii="Arial" w:hAnsi="Arial"/>
        </w:rPr>
        <w:t xml:space="preserve"> </w:t>
      </w:r>
      <w:r w:rsidR="001C49F7">
        <w:rPr>
          <w:rFonts w:ascii="Arial" w:hAnsi="Arial"/>
        </w:rPr>
        <w:t>406,730</w:t>
      </w:r>
      <w:r w:rsidR="00F3403A">
        <w:rPr>
          <w:rFonts w:ascii="Arial" w:hAnsi="Arial"/>
        </w:rPr>
        <w:t xml:space="preserve"> people, </w:t>
      </w:r>
      <w:r w:rsidR="00EB18E0">
        <w:rPr>
          <w:rFonts w:ascii="Arial" w:hAnsi="Arial"/>
        </w:rPr>
        <w:t>and produced</w:t>
      </w:r>
      <w:r w:rsidR="00F3403A">
        <w:rPr>
          <w:rFonts w:ascii="Arial" w:hAnsi="Arial"/>
        </w:rPr>
        <w:t xml:space="preserve"> 9</w:t>
      </w:r>
      <w:r w:rsidR="00A53B6B">
        <w:rPr>
          <w:rFonts w:ascii="Arial" w:hAnsi="Arial"/>
        </w:rPr>
        <w:t>,</w:t>
      </w:r>
      <w:r w:rsidR="00F3403A">
        <w:rPr>
          <w:rFonts w:ascii="Arial" w:hAnsi="Arial"/>
        </w:rPr>
        <w:t xml:space="preserve">527 </w:t>
      </w:r>
      <w:r w:rsidR="006D1840" w:rsidRPr="00D00C0E">
        <w:rPr>
          <w:rFonts w:ascii="Arial" w:hAnsi="Arial"/>
        </w:rPr>
        <w:t>clicks</w:t>
      </w:r>
      <w:r w:rsidR="00F3403A">
        <w:rPr>
          <w:rFonts w:ascii="Arial" w:hAnsi="Arial"/>
        </w:rPr>
        <w:t xml:space="preserve"> (1.20</w:t>
      </w:r>
      <w:r w:rsidR="006D1840">
        <w:rPr>
          <w:rFonts w:ascii="Arial" w:hAnsi="Arial"/>
        </w:rPr>
        <w:t>% click-through rate)</w:t>
      </w:r>
      <w:r w:rsidR="006D1840" w:rsidRPr="00D00C0E">
        <w:rPr>
          <w:rFonts w:ascii="Arial" w:hAnsi="Arial"/>
        </w:rPr>
        <w:t xml:space="preserve">, </w:t>
      </w:r>
      <w:r w:rsidR="009C4623">
        <w:rPr>
          <w:rFonts w:ascii="Arial" w:hAnsi="Arial"/>
        </w:rPr>
        <w:t>710</w:t>
      </w:r>
      <w:r w:rsidR="006D1840" w:rsidRPr="00D00C0E">
        <w:rPr>
          <w:rFonts w:ascii="Arial" w:hAnsi="Arial"/>
        </w:rPr>
        <w:t xml:space="preserve"> eligible participants</w:t>
      </w:r>
      <w:r w:rsidR="006D1840">
        <w:rPr>
          <w:rFonts w:ascii="Arial" w:hAnsi="Arial"/>
        </w:rPr>
        <w:t>,</w:t>
      </w:r>
      <w:r w:rsidR="00E55622">
        <w:rPr>
          <w:rFonts w:ascii="Arial" w:hAnsi="Arial"/>
        </w:rPr>
        <w:t xml:space="preserve"> and 587</w:t>
      </w:r>
      <w:r w:rsidR="006D1840" w:rsidRPr="00D00C0E">
        <w:rPr>
          <w:rFonts w:ascii="Arial" w:hAnsi="Arial"/>
        </w:rPr>
        <w:t xml:space="preserve"> </w:t>
      </w:r>
      <w:r>
        <w:rPr>
          <w:rFonts w:ascii="Arial" w:hAnsi="Arial"/>
        </w:rPr>
        <w:t>enrolled survey</w:t>
      </w:r>
      <w:r w:rsidR="00A53B6B">
        <w:rPr>
          <w:rFonts w:ascii="Arial" w:hAnsi="Arial"/>
        </w:rPr>
        <w:t xml:space="preserve"> </w:t>
      </w:r>
      <w:r w:rsidR="006D1840" w:rsidRPr="00D00C0E">
        <w:rPr>
          <w:rFonts w:ascii="Arial" w:hAnsi="Arial"/>
        </w:rPr>
        <w:t xml:space="preserve">participants </w:t>
      </w:r>
      <w:r w:rsidR="00E55622">
        <w:rPr>
          <w:rFonts w:ascii="Arial" w:hAnsi="Arial"/>
        </w:rPr>
        <w:t>(83</w:t>
      </w:r>
      <w:r w:rsidR="006D1840" w:rsidRPr="00D00C0E">
        <w:rPr>
          <w:rFonts w:ascii="Arial" w:hAnsi="Arial"/>
        </w:rPr>
        <w:t xml:space="preserve">% response rate). </w:t>
      </w:r>
      <w:r>
        <w:rPr>
          <w:rFonts w:ascii="Arial" w:hAnsi="Arial"/>
        </w:rPr>
        <w:t>One hundred fifty-five</w:t>
      </w:r>
      <w:r w:rsidRPr="00D00C0E">
        <w:rPr>
          <w:rFonts w:ascii="Arial" w:hAnsi="Arial"/>
        </w:rPr>
        <w:t xml:space="preserve"> participants (26%) had never </w:t>
      </w:r>
      <w:r>
        <w:rPr>
          <w:rFonts w:ascii="Arial" w:hAnsi="Arial"/>
        </w:rPr>
        <w:t>been enrolled in the VA, and 322 (55</w:t>
      </w:r>
      <w:r w:rsidRPr="00D00C0E">
        <w:rPr>
          <w:rFonts w:ascii="Arial" w:hAnsi="Arial"/>
        </w:rPr>
        <w:t xml:space="preserve">%) had not used VA health care services in the </w:t>
      </w:r>
      <w:r>
        <w:rPr>
          <w:rFonts w:ascii="Arial" w:hAnsi="Arial"/>
        </w:rPr>
        <w:t>prior</w:t>
      </w:r>
      <w:r w:rsidRPr="00D00C0E">
        <w:rPr>
          <w:rFonts w:ascii="Arial" w:hAnsi="Arial"/>
        </w:rPr>
        <w:t xml:space="preserve"> </w:t>
      </w:r>
      <w:r>
        <w:rPr>
          <w:rFonts w:ascii="Arial" w:hAnsi="Arial"/>
        </w:rPr>
        <w:t>year</w:t>
      </w:r>
      <w:r w:rsidRPr="00D00C0E">
        <w:rPr>
          <w:rFonts w:ascii="Arial" w:hAnsi="Arial"/>
        </w:rPr>
        <w:t>.</w:t>
      </w:r>
      <w:r>
        <w:rPr>
          <w:rFonts w:ascii="Arial" w:hAnsi="Arial"/>
        </w:rPr>
        <w:t xml:space="preserve"> Total a</w:t>
      </w:r>
      <w:r w:rsidRPr="00D00C0E">
        <w:rPr>
          <w:rFonts w:ascii="Arial" w:hAnsi="Arial"/>
        </w:rPr>
        <w:t>dvertisement</w:t>
      </w:r>
      <w:r>
        <w:rPr>
          <w:rFonts w:ascii="Arial" w:hAnsi="Arial"/>
        </w:rPr>
        <w:t>s</w:t>
      </w:r>
      <w:r w:rsidRPr="00D00C0E">
        <w:rPr>
          <w:rFonts w:ascii="Arial" w:hAnsi="Arial"/>
        </w:rPr>
        <w:t xml:space="preserve"> cost $11,427, for an averag</w:t>
      </w:r>
      <w:r>
        <w:rPr>
          <w:rFonts w:ascii="Arial" w:hAnsi="Arial"/>
        </w:rPr>
        <w:t>e cost per participant of $19.47</w:t>
      </w:r>
      <w:r w:rsidRPr="00D00C0E">
        <w:rPr>
          <w:rFonts w:ascii="Arial" w:hAnsi="Arial"/>
        </w:rPr>
        <w:t>.</w:t>
      </w:r>
    </w:p>
    <w:p w14:paraId="67EA32B0" w14:textId="77777777" w:rsidR="00DF4BA8" w:rsidRDefault="00DF4BA8" w:rsidP="006D1840">
      <w:pPr>
        <w:rPr>
          <w:rFonts w:ascii="Arial" w:hAnsi="Arial"/>
        </w:rPr>
      </w:pPr>
    </w:p>
    <w:p w14:paraId="1EA76FEB" w14:textId="77777777" w:rsidR="00F33BE0" w:rsidRDefault="00DF4BA8" w:rsidP="006D1840">
      <w:pPr>
        <w:rPr>
          <w:rFonts w:ascii="Arial" w:hAnsi="Arial"/>
        </w:rPr>
      </w:pPr>
      <w:r>
        <w:rPr>
          <w:rFonts w:ascii="Arial" w:hAnsi="Arial"/>
        </w:rPr>
        <w:t xml:space="preserve">For both number of impressions and clicks, </w:t>
      </w:r>
      <w:del w:id="23" w:author="Dobscha, Steven (Portland)" w:date="2017-08-31T15:04:00Z">
        <w:r w:rsidDel="00C86C29">
          <w:rPr>
            <w:rFonts w:ascii="Arial" w:hAnsi="Arial"/>
          </w:rPr>
          <w:delText>there was a main effect of image such that</w:delText>
        </w:r>
      </w:del>
      <w:r>
        <w:rPr>
          <w:rFonts w:ascii="Arial" w:hAnsi="Arial"/>
        </w:rPr>
        <w:t xml:space="preserve"> soldiers marching outperformed other images (p &lt; 0.001 for all comparisons). </w:t>
      </w:r>
      <w:del w:id="24" w:author="Dobscha, Steven (Portland)" w:date="2017-08-31T15:05:00Z">
        <w:r w:rsidDel="00C86C29">
          <w:rPr>
            <w:rFonts w:ascii="Arial" w:hAnsi="Arial"/>
          </w:rPr>
          <w:delText xml:space="preserve">In terms of </w:delText>
        </w:r>
        <w:r w:rsidRPr="00DF4BA8" w:rsidDel="00C86C29">
          <w:rPr>
            <w:rFonts w:ascii="Arial" w:hAnsi="Arial"/>
          </w:rPr>
          <w:delText xml:space="preserve">survey participation, </w:delText>
        </w:r>
      </w:del>
      <w:ins w:id="25" w:author="Dobscha, Steven (Portland)" w:date="2017-08-31T15:05:00Z">
        <w:r w:rsidR="00C86C29">
          <w:rPr>
            <w:rFonts w:ascii="Arial" w:hAnsi="Arial"/>
          </w:rPr>
          <w:t>T</w:t>
        </w:r>
      </w:ins>
      <w:del w:id="26" w:author="Dobscha, Steven (Portland)" w:date="2017-08-31T15:05:00Z">
        <w:r w:rsidRPr="00DF4BA8" w:rsidDel="00C86C29">
          <w:rPr>
            <w:rFonts w:ascii="Arial" w:hAnsi="Arial"/>
          </w:rPr>
          <w:delText>t</w:delText>
        </w:r>
      </w:del>
      <w:r w:rsidRPr="00DF4BA8">
        <w:rPr>
          <w:rFonts w:ascii="Arial" w:hAnsi="Arial"/>
        </w:rPr>
        <w:t>here</w:t>
      </w:r>
      <w:r>
        <w:rPr>
          <w:rFonts w:ascii="Arial" w:hAnsi="Arial"/>
        </w:rPr>
        <w:t xml:space="preserve"> was no significant effect of image</w:t>
      </w:r>
      <w:ins w:id="27" w:author="Dobscha, Steven (Portland)" w:date="2017-08-31T15:05:00Z">
        <w:r w:rsidR="00C86C29">
          <w:rPr>
            <w:rFonts w:ascii="Arial" w:hAnsi="Arial"/>
          </w:rPr>
          <w:t xml:space="preserve"> on survey participation</w:t>
        </w:r>
      </w:ins>
      <w:ins w:id="28" w:author="Dobscha, Steven (Portland)" w:date="2017-08-31T15:06:00Z">
        <w:r w:rsidR="00C86C29">
          <w:rPr>
            <w:rFonts w:ascii="Arial" w:hAnsi="Arial"/>
          </w:rPr>
          <w:t>.</w:t>
        </w:r>
      </w:ins>
      <w:del w:id="29" w:author="Dobscha, Steven (Portland)" w:date="2017-08-31T15:06:00Z">
        <w:r w:rsidDel="00C86C29">
          <w:rPr>
            <w:rFonts w:ascii="Arial" w:hAnsi="Arial"/>
          </w:rPr>
          <w:delText>,</w:delText>
        </w:r>
      </w:del>
      <w:r>
        <w:rPr>
          <w:rFonts w:ascii="Arial" w:hAnsi="Arial"/>
        </w:rPr>
        <w:t xml:space="preserve"> </w:t>
      </w:r>
      <w:commentRangeStart w:id="30"/>
      <w:ins w:id="31" w:author="Dobscha, Steven (Portland)" w:date="2017-08-31T15:06:00Z">
        <w:r w:rsidR="00C86C29">
          <w:rPr>
            <w:rFonts w:ascii="Arial" w:hAnsi="Arial"/>
          </w:rPr>
          <w:t>“S</w:t>
        </w:r>
      </w:ins>
      <w:del w:id="32" w:author="Dobscha, Steven (Portland)" w:date="2017-08-31T15:06:00Z">
        <w:r w:rsidDel="00C86C29">
          <w:rPr>
            <w:rFonts w:ascii="Arial" w:hAnsi="Arial"/>
          </w:rPr>
          <w:delText>but “s</w:delText>
        </w:r>
      </w:del>
      <w:r>
        <w:rPr>
          <w:rFonts w:ascii="Arial" w:hAnsi="Arial"/>
        </w:rPr>
        <w:t xml:space="preserve">haring” and “incentive” headlines performed significantly better </w:t>
      </w:r>
      <w:r>
        <w:rPr>
          <w:rFonts w:ascii="Arial" w:hAnsi="Arial"/>
        </w:rPr>
        <w:lastRenderedPageBreak/>
        <w:t xml:space="preserve">than social norms (p &lt; 0.001 and p = 0.008, respectively). </w:t>
      </w:r>
      <w:commentRangeEnd w:id="30"/>
      <w:r w:rsidR="00C86C29">
        <w:rPr>
          <w:rStyle w:val="CommentReference"/>
        </w:rPr>
        <w:commentReference w:id="30"/>
      </w:r>
      <w:r>
        <w:rPr>
          <w:rFonts w:ascii="Arial" w:hAnsi="Arial"/>
        </w:rPr>
        <w:t>Half of survey participants (n=285) were recruited by just two of the 15 ads: soldiers marching with an “incentive” headline and “sharing” headline. These two ads were also the most cost effective, at $4.88 and $5.90 per participant, respectively.</w:t>
      </w:r>
    </w:p>
    <w:p w14:paraId="187D4604" w14:textId="77777777" w:rsidR="006D1840" w:rsidRDefault="006D1840" w:rsidP="006D1840">
      <w:pPr>
        <w:outlineLvl w:val="0"/>
        <w:rPr>
          <w:rFonts w:ascii="Arial" w:hAnsi="Arial"/>
          <w:u w:val="single"/>
        </w:rPr>
      </w:pPr>
    </w:p>
    <w:p w14:paraId="18F3D169" w14:textId="77777777" w:rsidR="006D1840" w:rsidRPr="00D00C0E" w:rsidRDefault="006D1840" w:rsidP="006D1840">
      <w:pPr>
        <w:outlineLvl w:val="0"/>
        <w:rPr>
          <w:rFonts w:ascii="Arial" w:hAnsi="Arial"/>
          <w:u w:val="single"/>
        </w:rPr>
      </w:pPr>
      <w:r w:rsidRPr="00D00C0E">
        <w:rPr>
          <w:rFonts w:ascii="Arial" w:hAnsi="Arial"/>
          <w:u w:val="single"/>
        </w:rPr>
        <w:t>Conclusions</w:t>
      </w:r>
    </w:p>
    <w:p w14:paraId="5CB56755" w14:textId="77777777" w:rsidR="006D1840" w:rsidRPr="00D00C0E" w:rsidRDefault="006D1840" w:rsidP="006D1840">
      <w:pPr>
        <w:rPr>
          <w:rFonts w:ascii="Arial" w:hAnsi="Arial"/>
        </w:rPr>
      </w:pPr>
      <w:r w:rsidRPr="00D00C0E">
        <w:rPr>
          <w:rFonts w:ascii="Arial" w:hAnsi="Arial"/>
        </w:rPr>
        <w:t>F</w:t>
      </w:r>
      <w:r>
        <w:rPr>
          <w:rFonts w:ascii="Arial" w:hAnsi="Arial"/>
        </w:rPr>
        <w:t xml:space="preserve">acebook advertisements </w:t>
      </w:r>
      <w:r w:rsidR="00DF4BA8">
        <w:rPr>
          <w:rFonts w:ascii="Arial" w:hAnsi="Arial"/>
        </w:rPr>
        <w:t>are</w:t>
      </w:r>
      <w:r>
        <w:rPr>
          <w:rFonts w:ascii="Arial" w:hAnsi="Arial"/>
        </w:rPr>
        <w:t xml:space="preserve"> effective in rapidly and inexpensively reaching</w:t>
      </w:r>
      <w:r w:rsidR="00DF4BA8">
        <w:rPr>
          <w:rFonts w:ascii="Arial" w:hAnsi="Arial"/>
        </w:rPr>
        <w:t xml:space="preserve"> and engaging</w:t>
      </w:r>
      <w:r w:rsidRPr="00D00C0E">
        <w:rPr>
          <w:rFonts w:ascii="Arial" w:hAnsi="Arial"/>
        </w:rPr>
        <w:t xml:space="preserve"> </w:t>
      </w:r>
      <w:r w:rsidR="00DF4BA8">
        <w:rPr>
          <w:rFonts w:ascii="Arial" w:hAnsi="Arial"/>
        </w:rPr>
        <w:t>military veterans, including those not receiving VA healthcare</w:t>
      </w:r>
      <w:r w:rsidRPr="00D00C0E">
        <w:rPr>
          <w:rFonts w:ascii="Arial" w:hAnsi="Arial"/>
        </w:rPr>
        <w:t xml:space="preserve">. </w:t>
      </w:r>
      <w:r w:rsidR="00DF4BA8">
        <w:rPr>
          <w:rFonts w:ascii="Arial" w:hAnsi="Arial"/>
        </w:rPr>
        <w:t>Ad f</w:t>
      </w:r>
      <w:r w:rsidRPr="00D00C0E">
        <w:rPr>
          <w:rFonts w:ascii="Arial" w:hAnsi="Arial"/>
        </w:rPr>
        <w:t>eatures such as images of soldiers</w:t>
      </w:r>
      <w:r>
        <w:rPr>
          <w:rFonts w:ascii="Arial" w:hAnsi="Arial"/>
        </w:rPr>
        <w:t>,</w:t>
      </w:r>
      <w:r w:rsidRPr="00D00C0E">
        <w:rPr>
          <w:rFonts w:ascii="Arial" w:hAnsi="Arial"/>
        </w:rPr>
        <w:t xml:space="preserve"> and headlines mentioning incentives </w:t>
      </w:r>
      <w:r>
        <w:rPr>
          <w:rFonts w:ascii="Arial" w:hAnsi="Arial"/>
        </w:rPr>
        <w:t>or a request</w:t>
      </w:r>
      <w:r w:rsidRPr="00D00C0E">
        <w:rPr>
          <w:rFonts w:ascii="Arial" w:hAnsi="Arial"/>
        </w:rPr>
        <w:t xml:space="preserve"> to share </w:t>
      </w:r>
      <w:r>
        <w:rPr>
          <w:rFonts w:ascii="Arial" w:hAnsi="Arial"/>
        </w:rPr>
        <w:t xml:space="preserve">the ad with others </w:t>
      </w:r>
      <w:del w:id="33" w:author="Dobscha, Steven (Portland)" w:date="2017-08-31T15:07:00Z">
        <w:r w:rsidDel="00C86C29">
          <w:rPr>
            <w:rFonts w:ascii="Arial" w:hAnsi="Arial"/>
          </w:rPr>
          <w:delText xml:space="preserve">in </w:delText>
        </w:r>
      </w:del>
      <w:del w:id="34" w:author="Dobscha, Steven (Portland)" w:date="2017-08-31T15:06:00Z">
        <w:r w:rsidDel="00C86C29">
          <w:rPr>
            <w:rFonts w:ascii="Arial" w:hAnsi="Arial"/>
          </w:rPr>
          <w:delText xml:space="preserve">their </w:delText>
        </w:r>
      </w:del>
      <w:del w:id="35" w:author="Dobscha, Steven (Portland)" w:date="2017-08-31T15:07:00Z">
        <w:r w:rsidDel="00C86C29">
          <w:rPr>
            <w:rFonts w:ascii="Arial" w:hAnsi="Arial"/>
          </w:rPr>
          <w:delText xml:space="preserve">social network </w:delText>
        </w:r>
      </w:del>
      <w:r w:rsidRPr="00D00C0E">
        <w:rPr>
          <w:rFonts w:ascii="Arial" w:hAnsi="Arial"/>
        </w:rPr>
        <w:t xml:space="preserve">may help optimize effectiveness of ads to reach and recruit veterans. </w:t>
      </w:r>
    </w:p>
    <w:p w14:paraId="364A1EF1" w14:textId="77777777" w:rsidR="006D1840" w:rsidRDefault="006D1840" w:rsidP="006D1840">
      <w:pPr>
        <w:outlineLvl w:val="0"/>
        <w:rPr>
          <w:rFonts w:ascii="Arial" w:hAnsi="Arial"/>
          <w:u w:val="single"/>
        </w:rPr>
      </w:pPr>
    </w:p>
    <w:p w14:paraId="5491CF14" w14:textId="77777777" w:rsidR="006D1840" w:rsidRPr="00D00C0E" w:rsidRDefault="006D1840" w:rsidP="006D1840">
      <w:pPr>
        <w:outlineLvl w:val="0"/>
        <w:rPr>
          <w:rFonts w:ascii="Arial" w:hAnsi="Arial"/>
          <w:u w:val="single"/>
        </w:rPr>
      </w:pPr>
      <w:commentRangeStart w:id="36"/>
      <w:r w:rsidRPr="00D00C0E">
        <w:rPr>
          <w:rFonts w:ascii="Arial" w:hAnsi="Arial"/>
          <w:u w:val="single"/>
        </w:rPr>
        <w:t>Impact</w:t>
      </w:r>
    </w:p>
    <w:p w14:paraId="78C20FB3" w14:textId="77777777" w:rsidR="00A53B6B" w:rsidRPr="00662B2F" w:rsidRDefault="006D1840">
      <w:pPr>
        <w:rPr>
          <w:rFonts w:ascii="Arial" w:hAnsi="Arial"/>
        </w:rPr>
      </w:pPr>
      <w:r w:rsidRPr="00D00C0E">
        <w:rPr>
          <w:rFonts w:ascii="Arial" w:hAnsi="Arial"/>
        </w:rPr>
        <w:t xml:space="preserve">Facebook advertisements </w:t>
      </w:r>
      <w:r>
        <w:rPr>
          <w:rFonts w:ascii="Arial" w:hAnsi="Arial"/>
        </w:rPr>
        <w:t xml:space="preserve">can be a powerful tool to </w:t>
      </w:r>
      <w:r w:rsidRPr="00D00C0E">
        <w:rPr>
          <w:rFonts w:ascii="Arial" w:hAnsi="Arial"/>
        </w:rPr>
        <w:t xml:space="preserve">enable researchers to efficiently reach </w:t>
      </w:r>
      <w:r>
        <w:rPr>
          <w:rFonts w:ascii="Arial" w:hAnsi="Arial"/>
        </w:rPr>
        <w:t>and recruit veterans not currently engaged in the VA</w:t>
      </w:r>
      <w:r w:rsidRPr="00D00C0E">
        <w:rPr>
          <w:rFonts w:ascii="Arial" w:hAnsi="Arial"/>
        </w:rPr>
        <w:t xml:space="preserve">. </w:t>
      </w:r>
      <w:commentRangeEnd w:id="36"/>
      <w:r w:rsidR="00DF4BA8">
        <w:rPr>
          <w:rStyle w:val="CommentReference"/>
          <w:vanish/>
        </w:rPr>
        <w:commentReference w:id="36"/>
      </w:r>
    </w:p>
    <w:sectPr w:rsidR="00A53B6B" w:rsidRPr="00662B2F" w:rsidSect="003D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lan Teo" w:date="2017-08-29T18:06:00Z" w:initials="AT">
    <w:p w14:paraId="2578D7FA" w14:textId="77777777" w:rsidR="00B30AE7" w:rsidRDefault="00B30AE7">
      <w:pPr>
        <w:pStyle w:val="CommentText"/>
      </w:pPr>
      <w:r>
        <w:rPr>
          <w:rStyle w:val="CommentReference"/>
        </w:rPr>
        <w:annotationRef/>
      </w:r>
      <w:r>
        <w:t>BEN: How is this language?</w:t>
      </w:r>
    </w:p>
  </w:comment>
  <w:comment w:id="4" w:author="Dobscha, Steven (Portland)" w:date="2017-08-31T15:02:00Z" w:initials="DS(">
    <w:p w14:paraId="2802599A" w14:textId="77777777" w:rsidR="00C86C29" w:rsidRDefault="00C86C29">
      <w:pPr>
        <w:pStyle w:val="CommentText"/>
      </w:pPr>
      <w:r>
        <w:rPr>
          <w:rStyle w:val="CommentReference"/>
        </w:rPr>
        <w:annotationRef/>
      </w:r>
      <w:r>
        <w:t>Will people reviewing this know what this means (I don’t)</w:t>
      </w:r>
    </w:p>
  </w:comment>
  <w:comment w:id="30" w:author="Dobscha, Steven (Portland)" w:date="2017-08-31T15:06:00Z" w:initials="DS(">
    <w:p w14:paraId="7D34433B" w14:textId="77777777" w:rsidR="00C86C29" w:rsidRDefault="00C86C29">
      <w:pPr>
        <w:pStyle w:val="CommentText"/>
      </w:pPr>
      <w:r>
        <w:rPr>
          <w:rStyle w:val="CommentReference"/>
        </w:rPr>
        <w:annotationRef/>
      </w:r>
      <w:r>
        <w:t>Would make separate sentence from the image finding above</w:t>
      </w:r>
    </w:p>
  </w:comment>
  <w:comment w:id="36" w:author="Alan Teo" w:date="2017-08-29T18:02:00Z" w:initials="AT">
    <w:p w14:paraId="590429EA" w14:textId="77777777" w:rsidR="00DF4BA8" w:rsidRDefault="00DF4BA8">
      <w:pPr>
        <w:pStyle w:val="CommentText"/>
      </w:pPr>
      <w:r>
        <w:rPr>
          <w:rStyle w:val="CommentReference"/>
        </w:rPr>
        <w:annotationRef/>
      </w:r>
      <w:r>
        <w:t>SAM: What is the format for SBM abstracts and does this format for the abstract match it? If Impact is not one of the abstract headings, delete this.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78D7FA" w15:done="0"/>
  <w15:commentEx w15:paraId="2802599A" w15:done="0"/>
  <w15:commentEx w15:paraId="7D34433B" w15:done="0"/>
  <w15:commentEx w15:paraId="590429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bscha, Steven (Portland)">
    <w15:presenceInfo w15:providerId="AD" w15:userId="S-1-5-21-156117591-2003244840-1000085797-7327"/>
  </w15:person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40"/>
    <w:rsid w:val="000A5E38"/>
    <w:rsid w:val="001C49F7"/>
    <w:rsid w:val="003A0EDA"/>
    <w:rsid w:val="003D2945"/>
    <w:rsid w:val="004261CC"/>
    <w:rsid w:val="00484616"/>
    <w:rsid w:val="004F67CC"/>
    <w:rsid w:val="005420F3"/>
    <w:rsid w:val="0063153E"/>
    <w:rsid w:val="00662B2F"/>
    <w:rsid w:val="006D1840"/>
    <w:rsid w:val="0077757C"/>
    <w:rsid w:val="007A6B76"/>
    <w:rsid w:val="007A7453"/>
    <w:rsid w:val="007C297B"/>
    <w:rsid w:val="008B7D78"/>
    <w:rsid w:val="008F2792"/>
    <w:rsid w:val="00941A0C"/>
    <w:rsid w:val="009C4623"/>
    <w:rsid w:val="009F3088"/>
    <w:rsid w:val="00A53B6B"/>
    <w:rsid w:val="00B24C37"/>
    <w:rsid w:val="00B30AE7"/>
    <w:rsid w:val="00C86C29"/>
    <w:rsid w:val="00CA1E4E"/>
    <w:rsid w:val="00D20815"/>
    <w:rsid w:val="00DF4BA8"/>
    <w:rsid w:val="00E55622"/>
    <w:rsid w:val="00EB18E0"/>
    <w:rsid w:val="00EB328F"/>
    <w:rsid w:val="00F16680"/>
    <w:rsid w:val="00F31172"/>
    <w:rsid w:val="00F33BE0"/>
    <w:rsid w:val="00F3403A"/>
    <w:rsid w:val="00F42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C003"/>
  <w15:docId w15:val="{FD24536A-24BA-4775-9EDA-5E8FF86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40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0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0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0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0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0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3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A5E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E38"/>
  </w:style>
  <w:style w:type="paragraph" w:styleId="Footer">
    <w:name w:val="footer"/>
    <w:basedOn w:val="Normal"/>
    <w:link w:val="FooterChar"/>
    <w:uiPriority w:val="99"/>
    <w:semiHidden/>
    <w:unhideWhenUsed/>
    <w:rsid w:val="000A5E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Abstract [taken from HSR&amp;D abstract; needs to be updated]</vt:lpstr>
      <vt:lpstr/>
      <vt:lpstr>Methods</vt:lpstr>
      <vt:lpstr/>
      <vt:lpstr>Results</vt:lpstr>
      <vt:lpstr/>
      <vt:lpstr>Conclusions</vt:lpstr>
      <vt:lpstr/>
      <vt:lpstr>Impact</vt:lpstr>
      <vt:lpstr/>
    </vt:vector>
  </TitlesOfParts>
  <Company>UCSF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Benjamin Chan</cp:lastModifiedBy>
  <cp:revision>2</cp:revision>
  <dcterms:created xsi:type="dcterms:W3CDTF">2017-09-01T20:24:00Z</dcterms:created>
  <dcterms:modified xsi:type="dcterms:W3CDTF">2017-09-01T20:24:00Z</dcterms:modified>
</cp:coreProperties>
</file>